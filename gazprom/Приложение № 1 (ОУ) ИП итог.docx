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E42D10" w14:textId="1D3207E0" w:rsidR="009764E3" w:rsidRPr="00525EED" w:rsidRDefault="009764E3" w:rsidP="009764E3">
      <w:pPr>
        <w:ind w:left="7088"/>
        <w:rPr>
          <w:sz w:val="20"/>
          <w:szCs w:val="20"/>
        </w:rPr>
      </w:pPr>
      <w:bookmarkStart w:id="0" w:name="_GoBack"/>
      <w:bookmarkEnd w:id="0"/>
      <w:r w:rsidRPr="00525EED">
        <w:rPr>
          <w:sz w:val="20"/>
          <w:szCs w:val="20"/>
        </w:rPr>
        <w:t xml:space="preserve">Приложение № </w:t>
      </w:r>
      <w:r>
        <w:rPr>
          <w:sz w:val="20"/>
          <w:szCs w:val="20"/>
        </w:rPr>
        <w:t>1</w:t>
      </w:r>
    </w:p>
    <w:p w14:paraId="1EA1B43A" w14:textId="77777777" w:rsidR="009764E3" w:rsidRPr="00525EED" w:rsidRDefault="009764E3" w:rsidP="009764E3">
      <w:pPr>
        <w:ind w:left="7088"/>
        <w:rPr>
          <w:sz w:val="20"/>
          <w:szCs w:val="20"/>
        </w:rPr>
      </w:pPr>
      <w:r w:rsidRPr="00525EED">
        <w:rPr>
          <w:sz w:val="20"/>
          <w:szCs w:val="20"/>
        </w:rPr>
        <w:t xml:space="preserve">к распоряжению </w:t>
      </w:r>
    </w:p>
    <w:p w14:paraId="3C8BE0D3" w14:textId="77777777" w:rsidR="009764E3" w:rsidRDefault="009764E3" w:rsidP="009764E3">
      <w:pPr>
        <w:ind w:left="7088" w:right="-567"/>
        <w:rPr>
          <w:sz w:val="20"/>
          <w:szCs w:val="20"/>
        </w:rPr>
      </w:pPr>
      <w:r w:rsidRPr="00525EED">
        <w:rPr>
          <w:sz w:val="20"/>
          <w:szCs w:val="20"/>
        </w:rPr>
        <w:t>от «__»</w:t>
      </w:r>
      <w:r w:rsidRPr="00EE7F7A">
        <w:rPr>
          <w:sz w:val="20"/>
          <w:szCs w:val="20"/>
        </w:rPr>
        <w:t xml:space="preserve"> ________ </w:t>
      </w:r>
      <w:r w:rsidRPr="00525EED">
        <w:rPr>
          <w:sz w:val="20"/>
          <w:szCs w:val="20"/>
        </w:rPr>
        <w:t>201</w:t>
      </w:r>
      <w:r>
        <w:rPr>
          <w:sz w:val="20"/>
          <w:szCs w:val="20"/>
        </w:rPr>
        <w:t>9</w:t>
      </w:r>
      <w:r w:rsidRPr="00525EED">
        <w:rPr>
          <w:sz w:val="20"/>
          <w:szCs w:val="20"/>
        </w:rPr>
        <w:t xml:space="preserve"> г. № ___</w:t>
      </w:r>
    </w:p>
    <w:p w14:paraId="5D3CCAA1" w14:textId="77777777" w:rsidR="009764E3" w:rsidRDefault="009764E3" w:rsidP="009764E3">
      <w:pPr>
        <w:ind w:left="7088"/>
        <w:rPr>
          <w:noProof/>
          <w:sz w:val="20"/>
          <w:szCs w:val="20"/>
        </w:rPr>
      </w:pPr>
      <w:r>
        <w:rPr>
          <w:sz w:val="20"/>
          <w:szCs w:val="20"/>
        </w:rPr>
        <w:t>«</w:t>
      </w:r>
      <w:r w:rsidRPr="00FE1EF6">
        <w:rPr>
          <w:rFonts w:eastAsia="Calibri"/>
          <w:sz w:val="20"/>
          <w:szCs w:val="20"/>
          <w:lang w:eastAsia="en-US"/>
        </w:rPr>
        <w:t xml:space="preserve">Об утверждении и введении </w:t>
      </w:r>
      <w:r>
        <w:rPr>
          <w:rFonts w:eastAsia="Calibri"/>
          <w:sz w:val="20"/>
          <w:szCs w:val="20"/>
          <w:lang w:eastAsia="en-US"/>
        </w:rPr>
        <w:br/>
      </w:r>
      <w:r w:rsidRPr="00FE1EF6">
        <w:rPr>
          <w:rFonts w:eastAsia="Calibri"/>
          <w:sz w:val="20"/>
          <w:szCs w:val="20"/>
          <w:lang w:eastAsia="en-US"/>
        </w:rPr>
        <w:t>в действие стандартн</w:t>
      </w:r>
      <w:r>
        <w:rPr>
          <w:rFonts w:eastAsia="Calibri"/>
          <w:sz w:val="20"/>
          <w:szCs w:val="20"/>
          <w:lang w:eastAsia="en-US"/>
        </w:rPr>
        <w:t>ых</w:t>
      </w:r>
      <w:r w:rsidRPr="00FE1EF6">
        <w:rPr>
          <w:rFonts w:eastAsia="Calibri"/>
          <w:sz w:val="20"/>
          <w:szCs w:val="20"/>
          <w:lang w:eastAsia="en-US"/>
        </w:rPr>
        <w:t xml:space="preserve"> форм </w:t>
      </w:r>
      <w:r>
        <w:rPr>
          <w:rFonts w:eastAsia="Calibri"/>
          <w:sz w:val="20"/>
          <w:szCs w:val="20"/>
          <w:lang w:eastAsia="en-US"/>
        </w:rPr>
        <w:br/>
      </w:r>
      <w:r>
        <w:rPr>
          <w:spacing w:val="-4"/>
          <w:sz w:val="20"/>
          <w:szCs w:val="20"/>
        </w:rPr>
        <w:t xml:space="preserve">договоров, </w:t>
      </w:r>
      <w:r w:rsidRPr="00FE1EF6">
        <w:rPr>
          <w:rFonts w:eastAsia="Calibri"/>
          <w:spacing w:val="-4"/>
          <w:sz w:val="20"/>
          <w:szCs w:val="20"/>
          <w:lang w:eastAsia="en-US"/>
        </w:rPr>
        <w:t>применяем</w:t>
      </w:r>
      <w:r>
        <w:rPr>
          <w:rFonts w:eastAsia="Calibri"/>
          <w:spacing w:val="-4"/>
          <w:sz w:val="20"/>
          <w:szCs w:val="20"/>
          <w:lang w:eastAsia="en-US"/>
        </w:rPr>
        <w:t>ых</w:t>
      </w:r>
      <w:r w:rsidRPr="00FE1EF6">
        <w:rPr>
          <w:rFonts w:eastAsia="Calibri"/>
          <w:spacing w:val="-4"/>
          <w:sz w:val="20"/>
          <w:szCs w:val="20"/>
          <w:lang w:eastAsia="en-US"/>
        </w:rPr>
        <w:t xml:space="preserve"> п</w:t>
      </w:r>
      <w:r>
        <w:rPr>
          <w:rFonts w:eastAsia="Calibri"/>
          <w:spacing w:val="-4"/>
          <w:sz w:val="20"/>
          <w:szCs w:val="20"/>
          <w:lang w:eastAsia="en-US"/>
        </w:rPr>
        <w:t>ри реализации</w:t>
      </w:r>
      <w:r w:rsidRPr="00FE1EF6">
        <w:rPr>
          <w:rFonts w:eastAsia="Calibri"/>
          <w:spacing w:val="-4"/>
          <w:sz w:val="20"/>
          <w:szCs w:val="20"/>
          <w:lang w:eastAsia="en-US"/>
        </w:rPr>
        <w:t xml:space="preserve"> программ кредитования</w:t>
      </w:r>
      <w:r>
        <w:rPr>
          <w:rFonts w:eastAsia="Calibri"/>
          <w:spacing w:val="-4"/>
          <w:sz w:val="20"/>
          <w:szCs w:val="20"/>
          <w:lang w:eastAsia="en-US"/>
        </w:rPr>
        <w:t xml:space="preserve"> физических лиц»</w:t>
      </w:r>
      <w:r w:rsidRPr="00A839B1">
        <w:rPr>
          <w:noProof/>
          <w:sz w:val="20"/>
          <w:szCs w:val="20"/>
        </w:rPr>
        <w:t xml:space="preserve"> </w:t>
      </w:r>
    </w:p>
    <w:p w14:paraId="094D5623" w14:textId="77777777" w:rsidR="002850C3" w:rsidRPr="002850C3" w:rsidRDefault="002A5486" w:rsidP="002850C3">
      <w:r>
        <w:rPr>
          <w:noProof/>
        </w:rPr>
        <w:object w:dxaOrig="1440" w:dyaOrig="1440" w14:anchorId="776CD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8" type="#_x0000_t75" style="position:absolute;margin-left:166.3pt;margin-top:3.4pt;width:2in;height:31.25pt;z-index:251667968;visibility:visible;mso-wrap-edited:f">
            <v:imagedata r:id="rId8" o:title=""/>
          </v:shape>
          <o:OLEObject Type="Embed" ProgID="Word.Picture.8" ShapeID="_x0000_s1088" DrawAspect="Content" ObjectID="_1641032503" r:id="rId9"/>
        </w:object>
      </w:r>
    </w:p>
    <w:p w14:paraId="76EE289F" w14:textId="77777777" w:rsidR="002850C3" w:rsidRDefault="002850C3" w:rsidP="002850C3">
      <w:pPr>
        <w:tabs>
          <w:tab w:val="left" w:pos="4265"/>
        </w:tabs>
      </w:pPr>
      <w:r>
        <w:tab/>
      </w:r>
    </w:p>
    <w:p w14:paraId="29994689" w14:textId="77777777" w:rsidR="002850C3" w:rsidRDefault="002850C3" w:rsidP="002850C3"/>
    <w:p w14:paraId="7833C976" w14:textId="77777777" w:rsidR="002850C3" w:rsidRDefault="002850C3" w:rsidP="002850C3">
      <w:pPr>
        <w:jc w:val="center"/>
        <w:rPr>
          <w:sz w:val="20"/>
          <w:szCs w:val="20"/>
        </w:rPr>
      </w:pPr>
      <w:r w:rsidRPr="000B73F3">
        <w:rPr>
          <w:sz w:val="20"/>
          <w:szCs w:val="20"/>
        </w:rPr>
        <w:t>«Газпромбанк» (</w:t>
      </w:r>
      <w:r>
        <w:rPr>
          <w:sz w:val="20"/>
          <w:szCs w:val="20"/>
        </w:rPr>
        <w:t>А</w:t>
      </w:r>
      <w:r w:rsidRPr="000B73F3">
        <w:rPr>
          <w:sz w:val="20"/>
          <w:szCs w:val="20"/>
        </w:rPr>
        <w:t>кционерное общество)</w:t>
      </w:r>
    </w:p>
    <w:p w14:paraId="75C4AFF2" w14:textId="77777777" w:rsidR="002850C3" w:rsidRPr="000B73F3" w:rsidRDefault="00AE0AF8" w:rsidP="003A3D37">
      <w:pPr>
        <w:jc w:val="center"/>
        <w:rPr>
          <w:sz w:val="20"/>
          <w:szCs w:val="20"/>
        </w:rPr>
      </w:pPr>
      <w:r>
        <w:rPr>
          <w:sz w:val="20"/>
          <w:szCs w:val="20"/>
        </w:rPr>
        <w:t xml:space="preserve">Банк </w:t>
      </w:r>
      <w:r w:rsidR="002850C3">
        <w:rPr>
          <w:sz w:val="20"/>
          <w:szCs w:val="20"/>
        </w:rPr>
        <w:t>ГПБ (</w:t>
      </w:r>
      <w:r w:rsidR="002850C3" w:rsidRPr="000B73F3">
        <w:rPr>
          <w:sz w:val="20"/>
          <w:szCs w:val="20"/>
        </w:rPr>
        <w:t>АО</w:t>
      </w:r>
      <w:r w:rsidR="00E36FDD">
        <w:rPr>
          <w:sz w:val="20"/>
          <w:szCs w:val="20"/>
        </w:rPr>
        <w:t>)</w:t>
      </w:r>
    </w:p>
    <w:p w14:paraId="159ECF54" w14:textId="77777777" w:rsidR="002850C3" w:rsidRPr="001D63CE" w:rsidRDefault="002850C3" w:rsidP="002850C3"/>
    <w:p w14:paraId="08847919" w14:textId="77777777" w:rsidR="002850C3" w:rsidRDefault="00055C63" w:rsidP="003A3D37">
      <w:pPr>
        <w:autoSpaceDE w:val="0"/>
        <w:autoSpaceDN w:val="0"/>
        <w:adjustRightInd w:val="0"/>
        <w:jc w:val="center"/>
        <w:rPr>
          <w:b/>
        </w:rPr>
      </w:pPr>
      <w:r w:rsidRPr="00055C63">
        <w:rPr>
          <w:b/>
          <w:bCs/>
          <w:sz w:val="28"/>
          <w:szCs w:val="28"/>
        </w:rPr>
        <w:t xml:space="preserve">Общие условия </w:t>
      </w:r>
      <w:r w:rsidR="003A3D37">
        <w:rPr>
          <w:b/>
          <w:bCs/>
          <w:sz w:val="28"/>
          <w:szCs w:val="28"/>
        </w:rPr>
        <w:t xml:space="preserve">предоставления </w:t>
      </w:r>
      <w:r w:rsidR="000E361D">
        <w:rPr>
          <w:b/>
          <w:bCs/>
          <w:sz w:val="28"/>
          <w:szCs w:val="28"/>
        </w:rPr>
        <w:t>ипотечных кредитов</w:t>
      </w:r>
      <w:r w:rsidR="009F4D31">
        <w:rPr>
          <w:b/>
          <w:bCs/>
          <w:sz w:val="28"/>
          <w:szCs w:val="28"/>
        </w:rPr>
        <w:t xml:space="preserve"> </w:t>
      </w:r>
    </w:p>
    <w:p w14:paraId="5D2674AB" w14:textId="77777777" w:rsidR="00F35411" w:rsidRDefault="00F35411" w:rsidP="00475B4A">
      <w:pPr>
        <w:jc w:val="both"/>
      </w:pPr>
    </w:p>
    <w:p w14:paraId="2756B3FE" w14:textId="77777777" w:rsidR="00475B4A" w:rsidRPr="00F10C12" w:rsidRDefault="00475B4A" w:rsidP="004B5503">
      <w:pPr>
        <w:pStyle w:val="ad"/>
        <w:numPr>
          <w:ilvl w:val="0"/>
          <w:numId w:val="10"/>
        </w:numPr>
        <w:tabs>
          <w:tab w:val="left" w:pos="1134"/>
        </w:tabs>
        <w:autoSpaceDE w:val="0"/>
        <w:autoSpaceDN w:val="0"/>
        <w:adjustRightInd w:val="0"/>
        <w:jc w:val="center"/>
        <w:rPr>
          <w:b/>
          <w:bCs/>
        </w:rPr>
      </w:pPr>
      <w:r w:rsidRPr="00F10C12">
        <w:rPr>
          <w:b/>
          <w:bCs/>
        </w:rPr>
        <w:t>Общие положения</w:t>
      </w:r>
    </w:p>
    <w:p w14:paraId="4443D204" w14:textId="77777777" w:rsidR="00253876" w:rsidRPr="008E202D" w:rsidRDefault="00253876" w:rsidP="00253876">
      <w:pPr>
        <w:rPr>
          <w:color w:val="FF0000"/>
        </w:rPr>
      </w:pPr>
    </w:p>
    <w:p w14:paraId="78DCCCE0" w14:textId="77777777" w:rsidR="00253876" w:rsidRPr="006251CF" w:rsidRDefault="00253876" w:rsidP="00253876">
      <w:pPr>
        <w:numPr>
          <w:ilvl w:val="1"/>
          <w:numId w:val="47"/>
        </w:numPr>
        <w:tabs>
          <w:tab w:val="left" w:pos="1134"/>
        </w:tabs>
        <w:autoSpaceDE w:val="0"/>
        <w:autoSpaceDN w:val="0"/>
        <w:adjustRightInd w:val="0"/>
        <w:ind w:left="0" w:firstLine="709"/>
        <w:contextualSpacing/>
        <w:jc w:val="both"/>
        <w:rPr>
          <w:bCs/>
          <w:lang w:eastAsia="en-US"/>
        </w:rPr>
      </w:pPr>
      <w:r w:rsidRPr="006251CF">
        <w:rPr>
          <w:bCs/>
          <w:lang w:eastAsia="en-US"/>
        </w:rPr>
        <w:t xml:space="preserve">Настоящие общие условия предоставления </w:t>
      </w:r>
      <w:r w:rsidR="000E361D" w:rsidRPr="006251CF">
        <w:rPr>
          <w:bCs/>
          <w:lang w:eastAsia="en-US"/>
        </w:rPr>
        <w:t xml:space="preserve">ипотечных </w:t>
      </w:r>
      <w:r w:rsidRPr="006251CF">
        <w:rPr>
          <w:bCs/>
          <w:lang w:eastAsia="en-US"/>
        </w:rPr>
        <w:t xml:space="preserve">кредитов (далее – Общие условия) регулируют отношения, возникающие при предоставлении «Газпромбанк» (Акционерное общество) (далее – Банк ГПБ (АО), Банк) ипотечных кредитов клиентам – физическим лицам. </w:t>
      </w:r>
    </w:p>
    <w:p w14:paraId="49AC9D05" w14:textId="77777777" w:rsidR="00253876" w:rsidRPr="006251CF" w:rsidRDefault="00253876" w:rsidP="00253876">
      <w:pPr>
        <w:numPr>
          <w:ilvl w:val="1"/>
          <w:numId w:val="47"/>
        </w:numPr>
        <w:tabs>
          <w:tab w:val="left" w:pos="1134"/>
        </w:tabs>
        <w:autoSpaceDE w:val="0"/>
        <w:autoSpaceDN w:val="0"/>
        <w:adjustRightInd w:val="0"/>
        <w:ind w:left="0" w:firstLine="709"/>
        <w:contextualSpacing/>
        <w:jc w:val="both"/>
        <w:rPr>
          <w:bCs/>
          <w:lang w:eastAsia="en-US"/>
        </w:rPr>
      </w:pPr>
      <w:r w:rsidRPr="006251CF">
        <w:rPr>
          <w:bCs/>
          <w:lang w:eastAsia="en-US"/>
        </w:rPr>
        <w:t>Общие условия являются неотъемлемой частью Кредитного договора, состоящего из Общих условий и Индивидуальных условий, и определяют порядок предоставления и обслуживания ипотечного Кредита.</w:t>
      </w:r>
    </w:p>
    <w:p w14:paraId="7E10952A" w14:textId="77777777" w:rsidR="00253876" w:rsidRPr="006251CF" w:rsidRDefault="00253876" w:rsidP="00253876">
      <w:pPr>
        <w:numPr>
          <w:ilvl w:val="1"/>
          <w:numId w:val="47"/>
        </w:numPr>
        <w:tabs>
          <w:tab w:val="left" w:pos="1134"/>
        </w:tabs>
        <w:autoSpaceDE w:val="0"/>
        <w:autoSpaceDN w:val="0"/>
        <w:adjustRightInd w:val="0"/>
        <w:ind w:left="0" w:firstLine="709"/>
        <w:contextualSpacing/>
        <w:jc w:val="both"/>
        <w:rPr>
          <w:bCs/>
          <w:lang w:eastAsia="en-US"/>
        </w:rPr>
      </w:pPr>
      <w:r w:rsidRPr="006251CF">
        <w:rPr>
          <w:bCs/>
          <w:lang w:eastAsia="en-US"/>
        </w:rPr>
        <w:t xml:space="preserve">Общие условия могут быть изменены Банком в одностороннем порядке. Любые изменения Общих условий обязательны для Заемщика с даты их </w:t>
      </w:r>
      <w:r w:rsidR="00DC74AA">
        <w:rPr>
          <w:bCs/>
          <w:lang w:eastAsia="en-US"/>
        </w:rPr>
        <w:t>введения в действие</w:t>
      </w:r>
      <w:r w:rsidRPr="006251CF">
        <w:rPr>
          <w:bCs/>
          <w:lang w:eastAsia="en-US"/>
        </w:rPr>
        <w:t>.</w:t>
      </w:r>
    </w:p>
    <w:p w14:paraId="5D376FFB" w14:textId="77777777" w:rsidR="00253876" w:rsidRPr="006251CF" w:rsidRDefault="00253876" w:rsidP="00253876">
      <w:pPr>
        <w:tabs>
          <w:tab w:val="left" w:pos="1134"/>
        </w:tabs>
        <w:autoSpaceDE w:val="0"/>
        <w:autoSpaceDN w:val="0"/>
        <w:adjustRightInd w:val="0"/>
        <w:ind w:firstLine="709"/>
        <w:jc w:val="both"/>
        <w:rPr>
          <w:bCs/>
        </w:rPr>
      </w:pPr>
      <w:r w:rsidRPr="006251CF">
        <w:rPr>
          <w:bCs/>
        </w:rPr>
        <w:t xml:space="preserve">Изменения доводятся до сведения Заемщиков  путем размещения на информационных стендах в подразделениях Банка и на сайте Банка в сети интернет по адресу: </w:t>
      </w:r>
      <w:hyperlink r:id="rId10" w:history="1">
        <w:r w:rsidRPr="00CD78AE">
          <w:rPr>
            <w:bCs/>
          </w:rPr>
          <w:t>www.gazprombank.ru</w:t>
        </w:r>
      </w:hyperlink>
      <w:r w:rsidRPr="006251CF">
        <w:t xml:space="preserve"> </w:t>
      </w:r>
      <w:r w:rsidRPr="006251CF">
        <w:rPr>
          <w:bCs/>
        </w:rPr>
        <w:t xml:space="preserve">не менее чем за </w:t>
      </w:r>
      <w:r w:rsidR="006B18A6">
        <w:rPr>
          <w:bCs/>
        </w:rPr>
        <w:t>15</w:t>
      </w:r>
      <w:r w:rsidRPr="006251CF">
        <w:rPr>
          <w:bCs/>
        </w:rPr>
        <w:t xml:space="preserve"> календарных дней до даты вступления изменений в силу, за исключением изменений, обусловленных требованиями законодательства Российской Федерации, более ранний срок вступления которых в силу определяется нормативными правовыми актами Российской Федерации.</w:t>
      </w:r>
    </w:p>
    <w:p w14:paraId="32CFD69D" w14:textId="77777777" w:rsidR="00253876" w:rsidRPr="00CD78AE" w:rsidRDefault="00253876" w:rsidP="00253876">
      <w:pPr>
        <w:numPr>
          <w:ilvl w:val="1"/>
          <w:numId w:val="47"/>
        </w:numPr>
        <w:tabs>
          <w:tab w:val="left" w:pos="1134"/>
        </w:tabs>
        <w:autoSpaceDE w:val="0"/>
        <w:autoSpaceDN w:val="0"/>
        <w:adjustRightInd w:val="0"/>
        <w:ind w:left="0" w:firstLine="709"/>
        <w:contextualSpacing/>
        <w:jc w:val="both"/>
      </w:pPr>
      <w:r w:rsidRPr="006251CF">
        <w:rPr>
          <w:bCs/>
          <w:lang w:eastAsia="en-US"/>
        </w:rPr>
        <w:t>Виды ипотечных Кредитов, сроки рассмотрения оформленного Заемщиком заявления о предоставлении Кредита и принятия Банком относительно этого заявления решения, а также иная информация, связанная с условиями предоставления</w:t>
      </w:r>
      <w:r w:rsidR="006251CF" w:rsidRPr="006251CF">
        <w:rPr>
          <w:bCs/>
          <w:lang w:eastAsia="en-US"/>
        </w:rPr>
        <w:t>, использования и возврата</w:t>
      </w:r>
      <w:r w:rsidRPr="006251CF">
        <w:rPr>
          <w:bCs/>
          <w:lang w:eastAsia="en-US"/>
        </w:rPr>
        <w:t xml:space="preserve">  Кредитов, размещается на информационных стендах в подразделениях Банка и на сайте Банка в сети интернет по адресу: </w:t>
      </w:r>
      <w:hyperlink r:id="rId11" w:history="1">
        <w:r w:rsidRPr="00CD78AE">
          <w:rPr>
            <w:bCs/>
          </w:rPr>
          <w:t>www.gazprombank.ru</w:t>
        </w:r>
      </w:hyperlink>
      <w:r w:rsidRPr="00CD78AE">
        <w:t>.</w:t>
      </w:r>
    </w:p>
    <w:p w14:paraId="6A69041F" w14:textId="77777777" w:rsidR="00253876" w:rsidRPr="006251CF" w:rsidRDefault="00253876" w:rsidP="00253876">
      <w:pPr>
        <w:numPr>
          <w:ilvl w:val="1"/>
          <w:numId w:val="47"/>
        </w:numPr>
        <w:tabs>
          <w:tab w:val="left" w:pos="1134"/>
        </w:tabs>
        <w:autoSpaceDE w:val="0"/>
        <w:autoSpaceDN w:val="0"/>
        <w:adjustRightInd w:val="0"/>
        <w:ind w:left="0" w:firstLine="709"/>
        <w:contextualSpacing/>
        <w:jc w:val="both"/>
        <w:rPr>
          <w:bCs/>
          <w:lang w:eastAsia="en-US"/>
        </w:rPr>
      </w:pPr>
      <w:r w:rsidRPr="006251CF">
        <w:rPr>
          <w:bCs/>
          <w:lang w:eastAsia="en-US"/>
        </w:rPr>
        <w:t>В случае если Общие условия противоречат Индивидуальным условиям Кредитного договора, применяются Индивидуальные условия ипотечного кредита.</w:t>
      </w:r>
    </w:p>
    <w:p w14:paraId="1F177FC9" w14:textId="77777777" w:rsidR="00253876" w:rsidRPr="0043395D" w:rsidRDefault="00253876" w:rsidP="004B5503">
      <w:pPr>
        <w:pStyle w:val="ad"/>
        <w:numPr>
          <w:ilvl w:val="0"/>
          <w:numId w:val="10"/>
        </w:numPr>
        <w:tabs>
          <w:tab w:val="left" w:pos="1134"/>
        </w:tabs>
        <w:autoSpaceDE w:val="0"/>
        <w:autoSpaceDN w:val="0"/>
        <w:adjustRightInd w:val="0"/>
        <w:jc w:val="center"/>
        <w:rPr>
          <w:b/>
          <w:bCs/>
        </w:rPr>
      </w:pPr>
      <w:r w:rsidRPr="0043395D">
        <w:rPr>
          <w:b/>
          <w:bCs/>
        </w:rPr>
        <w:t>Термины и определения</w:t>
      </w:r>
    </w:p>
    <w:p w14:paraId="638DFD96" w14:textId="77777777" w:rsidR="00253876" w:rsidRPr="00253876" w:rsidRDefault="00253876" w:rsidP="00253876">
      <w:pPr>
        <w:pStyle w:val="10"/>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253876">
        <w:rPr>
          <w:rFonts w:ascii="Times New Roman" w:hAnsi="Times New Roman"/>
          <w:sz w:val="24"/>
          <w:szCs w:val="24"/>
        </w:rPr>
        <w:t xml:space="preserve"> </w:t>
      </w:r>
      <w:r w:rsidRPr="00253876">
        <w:rPr>
          <w:rFonts w:ascii="Times New Roman" w:hAnsi="Times New Roman"/>
          <w:sz w:val="24"/>
          <w:szCs w:val="24"/>
          <w:lang w:eastAsia="ru-RU"/>
        </w:rPr>
        <w:t xml:space="preserve">Аннуитетный платеж </w:t>
      </w:r>
      <w:r w:rsidRPr="00253876">
        <w:rPr>
          <w:rFonts w:ascii="Times New Roman" w:hAnsi="Times New Roman"/>
          <w:bCs/>
          <w:sz w:val="24"/>
          <w:szCs w:val="24"/>
        </w:rPr>
        <w:t>– плановый постоянный по размеру ежемесячный платеж, включающий часть основного долга и проценты за Кредит, рассчитываемый в соответствии с определенным Кредитным договором порядком.</w:t>
      </w:r>
    </w:p>
    <w:p w14:paraId="59464CD7" w14:textId="77777777" w:rsidR="00253876" w:rsidRPr="000E4F4B" w:rsidRDefault="00253876" w:rsidP="00253876">
      <w:pPr>
        <w:pStyle w:val="13"/>
        <w:numPr>
          <w:ilvl w:val="1"/>
          <w:numId w:val="38"/>
        </w:numPr>
        <w:tabs>
          <w:tab w:val="left" w:pos="1276"/>
        </w:tabs>
        <w:autoSpaceDE w:val="0"/>
        <w:autoSpaceDN w:val="0"/>
        <w:adjustRightInd w:val="0"/>
        <w:spacing w:after="0" w:line="240" w:lineRule="auto"/>
        <w:ind w:left="0" w:firstLine="709"/>
        <w:jc w:val="both"/>
      </w:pPr>
      <w:r w:rsidRPr="003605C3">
        <w:rPr>
          <w:rFonts w:ascii="Times New Roman" w:hAnsi="Times New Roman"/>
          <w:sz w:val="24"/>
          <w:szCs w:val="24"/>
          <w:lang w:eastAsia="ru-RU"/>
        </w:rPr>
        <w:t>Государственный жилищный сертификат (ГЖС)</w:t>
      </w:r>
      <w:r w:rsidRPr="000E4F4B">
        <w:t xml:space="preserve"> </w:t>
      </w:r>
      <w:r w:rsidRPr="003605C3">
        <w:rPr>
          <w:rFonts w:ascii="Times New Roman" w:hAnsi="Times New Roman"/>
          <w:bCs/>
          <w:sz w:val="24"/>
          <w:szCs w:val="24"/>
        </w:rPr>
        <w:t xml:space="preserve">– именное свидетельство, удостоверяющее право гражданина на получение за счет средств федерального бюджета социальной выплаты (жилищной субсидии, субсидии) для приобретения </w:t>
      </w:r>
      <w:r>
        <w:rPr>
          <w:rFonts w:ascii="Times New Roman" w:hAnsi="Times New Roman"/>
          <w:bCs/>
          <w:sz w:val="24"/>
          <w:szCs w:val="24"/>
        </w:rPr>
        <w:t>О</w:t>
      </w:r>
      <w:r w:rsidRPr="003605C3">
        <w:rPr>
          <w:rFonts w:ascii="Times New Roman" w:hAnsi="Times New Roman"/>
          <w:bCs/>
          <w:sz w:val="24"/>
          <w:szCs w:val="24"/>
        </w:rPr>
        <w:t>бъекта недвижимости.</w:t>
      </w:r>
      <w:r w:rsidRPr="000E4F4B">
        <w:t xml:space="preserve"> </w:t>
      </w:r>
    </w:p>
    <w:p w14:paraId="78FEBCC7" w14:textId="77777777" w:rsidR="00253876" w:rsidRPr="003605C3" w:rsidRDefault="00253876" w:rsidP="00253876">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1730E5">
        <w:rPr>
          <w:rFonts w:ascii="Times New Roman" w:hAnsi="Times New Roman"/>
          <w:bCs/>
          <w:sz w:val="24"/>
          <w:szCs w:val="24"/>
        </w:rPr>
        <w:t>График погашения кредит</w:t>
      </w:r>
      <w:r>
        <w:rPr>
          <w:rFonts w:ascii="Times New Roman" w:hAnsi="Times New Roman"/>
          <w:bCs/>
          <w:sz w:val="24"/>
          <w:szCs w:val="24"/>
        </w:rPr>
        <w:t>а</w:t>
      </w:r>
      <w:r w:rsidRPr="003605C3">
        <w:rPr>
          <w:rFonts w:ascii="Times New Roman" w:hAnsi="Times New Roman"/>
          <w:bCs/>
          <w:sz w:val="24"/>
          <w:szCs w:val="24"/>
        </w:rPr>
        <w:t xml:space="preserve"> – информационный расчет платежей основного долга по </w:t>
      </w:r>
      <w:r>
        <w:rPr>
          <w:rFonts w:ascii="Times New Roman" w:hAnsi="Times New Roman"/>
          <w:bCs/>
          <w:sz w:val="24"/>
          <w:szCs w:val="24"/>
        </w:rPr>
        <w:t>К</w:t>
      </w:r>
      <w:r w:rsidRPr="003605C3">
        <w:rPr>
          <w:rFonts w:ascii="Times New Roman" w:hAnsi="Times New Roman"/>
          <w:bCs/>
          <w:sz w:val="24"/>
          <w:szCs w:val="24"/>
        </w:rPr>
        <w:t>редиту и/или процентам, составляемый Кредитором и предоставляемый Заемщику в целях информирования и однозначного понимания производимых платежей.</w:t>
      </w:r>
    </w:p>
    <w:p w14:paraId="5F9D14FA" w14:textId="77777777" w:rsidR="00253876" w:rsidRDefault="00253876" w:rsidP="00253876">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Дата платежа – дата планового платежа кредита и</w:t>
      </w:r>
      <w:r>
        <w:rPr>
          <w:rFonts w:ascii="Times New Roman" w:hAnsi="Times New Roman"/>
          <w:bCs/>
          <w:sz w:val="24"/>
          <w:szCs w:val="24"/>
        </w:rPr>
        <w:t>/или</w:t>
      </w:r>
      <w:r w:rsidRPr="003605C3">
        <w:rPr>
          <w:rFonts w:ascii="Times New Roman" w:hAnsi="Times New Roman"/>
          <w:bCs/>
          <w:sz w:val="24"/>
          <w:szCs w:val="24"/>
        </w:rPr>
        <w:t xml:space="preserve"> процентов, установленная Кредитным договором для исполнения обязательств Заемщиком.</w:t>
      </w:r>
    </w:p>
    <w:p w14:paraId="283AB03C" w14:textId="77777777" w:rsidR="008F03C1" w:rsidRPr="004E7DF7" w:rsidRDefault="008F03C1" w:rsidP="00253876">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4E7DF7">
        <w:rPr>
          <w:rFonts w:ascii="Times New Roman" w:hAnsi="Times New Roman"/>
          <w:bCs/>
          <w:sz w:val="24"/>
          <w:szCs w:val="24"/>
        </w:rPr>
        <w:lastRenderedPageBreak/>
        <w:t xml:space="preserve">Депонент - владелец счета эскроу </w:t>
      </w:r>
      <w:r w:rsidRPr="004E7DF7">
        <w:rPr>
          <w:rFonts w:ascii="Times New Roman" w:hAnsi="Times New Roman"/>
          <w:bCs/>
          <w:sz w:val="24"/>
          <w:szCs w:val="24"/>
        </w:rPr>
        <w:sym w:font="Symbol" w:char="F02D"/>
      </w:r>
      <w:r w:rsidRPr="004E7DF7">
        <w:rPr>
          <w:rFonts w:ascii="Times New Roman" w:hAnsi="Times New Roman"/>
          <w:bCs/>
          <w:sz w:val="24"/>
          <w:szCs w:val="24"/>
        </w:rPr>
        <w:t xml:space="preserve"> участник долевого строительства (физическое лицо), осуществляющий внесение денежных средств на счет  эскроу в счет уплаты цены Договора приобретения, стороной которого он является.</w:t>
      </w:r>
    </w:p>
    <w:p w14:paraId="6E87B979" w14:textId="77777777" w:rsidR="00707DA3" w:rsidRPr="004E7DF7" w:rsidRDefault="00707DA3" w:rsidP="00400698">
      <w:pPr>
        <w:pStyle w:val="13"/>
        <w:numPr>
          <w:ilvl w:val="1"/>
          <w:numId w:val="38"/>
        </w:numPr>
        <w:tabs>
          <w:tab w:val="left" w:pos="1276"/>
          <w:tab w:val="left" w:pos="1701"/>
        </w:tabs>
        <w:autoSpaceDE w:val="0"/>
        <w:autoSpaceDN w:val="0"/>
        <w:adjustRightInd w:val="0"/>
        <w:spacing w:after="0" w:line="240" w:lineRule="auto"/>
        <w:ind w:left="0" w:firstLine="709"/>
        <w:jc w:val="both"/>
        <w:rPr>
          <w:rFonts w:ascii="Times New Roman" w:hAnsi="Times New Roman"/>
          <w:bCs/>
          <w:sz w:val="24"/>
          <w:szCs w:val="24"/>
        </w:rPr>
      </w:pPr>
      <w:r w:rsidRPr="004E7DF7">
        <w:rPr>
          <w:rFonts w:ascii="Times New Roman" w:hAnsi="Times New Roman"/>
          <w:bCs/>
          <w:sz w:val="24"/>
          <w:szCs w:val="24"/>
        </w:rPr>
        <w:t xml:space="preserve">Депонируемая сумма – общая сумма денежных средств в российских рублях, размещаемая единовременно или частями Депонентом на счете эскроу  и блокируемая (условно депонируемая) Банком для дальнейшей выплаты в пользу </w:t>
      </w:r>
      <w:r w:rsidR="00877E01" w:rsidRPr="004E7DF7">
        <w:rPr>
          <w:rFonts w:ascii="Times New Roman" w:hAnsi="Times New Roman"/>
          <w:bCs/>
          <w:sz w:val="24"/>
          <w:szCs w:val="24"/>
        </w:rPr>
        <w:t>продавца Объекта недвижимости</w:t>
      </w:r>
      <w:r w:rsidRPr="004E7DF7">
        <w:rPr>
          <w:rFonts w:ascii="Times New Roman" w:hAnsi="Times New Roman"/>
          <w:bCs/>
          <w:sz w:val="24"/>
          <w:szCs w:val="24"/>
        </w:rPr>
        <w:t xml:space="preserve"> при исполнени</w:t>
      </w:r>
      <w:r w:rsidR="00877E01" w:rsidRPr="004E7DF7">
        <w:rPr>
          <w:rFonts w:ascii="Times New Roman" w:hAnsi="Times New Roman"/>
          <w:bCs/>
          <w:sz w:val="24"/>
          <w:szCs w:val="24"/>
        </w:rPr>
        <w:t xml:space="preserve">и обязательств </w:t>
      </w:r>
      <w:r w:rsidRPr="004E7DF7">
        <w:rPr>
          <w:rFonts w:ascii="Times New Roman" w:hAnsi="Times New Roman"/>
          <w:bCs/>
          <w:sz w:val="24"/>
          <w:szCs w:val="24"/>
        </w:rPr>
        <w:t>Договора</w:t>
      </w:r>
      <w:r w:rsidR="00894E78" w:rsidRPr="004E7DF7">
        <w:rPr>
          <w:rFonts w:ascii="Times New Roman" w:hAnsi="Times New Roman"/>
          <w:bCs/>
          <w:sz w:val="24"/>
          <w:szCs w:val="24"/>
        </w:rPr>
        <w:t xml:space="preserve"> приобретения</w:t>
      </w:r>
      <w:r w:rsidRPr="004E7DF7">
        <w:rPr>
          <w:rFonts w:ascii="Times New Roman" w:hAnsi="Times New Roman"/>
          <w:bCs/>
          <w:sz w:val="24"/>
          <w:szCs w:val="24"/>
        </w:rPr>
        <w:t xml:space="preserve">. Размер Депонируемой суммы соответствует цене Объекта </w:t>
      </w:r>
      <w:r w:rsidR="00877E01" w:rsidRPr="004E7DF7">
        <w:rPr>
          <w:rFonts w:ascii="Times New Roman" w:hAnsi="Times New Roman"/>
          <w:bCs/>
          <w:sz w:val="24"/>
          <w:szCs w:val="24"/>
        </w:rPr>
        <w:t>недвижимости</w:t>
      </w:r>
      <w:r w:rsidRPr="004E7DF7">
        <w:rPr>
          <w:rFonts w:ascii="Times New Roman" w:hAnsi="Times New Roman"/>
          <w:bCs/>
          <w:sz w:val="24"/>
          <w:szCs w:val="24"/>
        </w:rPr>
        <w:t>, указанной в Договоре</w:t>
      </w:r>
      <w:r w:rsidR="00877E01" w:rsidRPr="004E7DF7">
        <w:rPr>
          <w:rFonts w:ascii="Times New Roman" w:hAnsi="Times New Roman"/>
          <w:bCs/>
          <w:sz w:val="24"/>
          <w:szCs w:val="24"/>
        </w:rPr>
        <w:t xml:space="preserve"> приобретения</w:t>
      </w:r>
      <w:r w:rsidR="00894E78" w:rsidRPr="004E7DF7">
        <w:rPr>
          <w:rFonts w:ascii="Times New Roman" w:hAnsi="Times New Roman"/>
          <w:bCs/>
          <w:sz w:val="24"/>
          <w:szCs w:val="24"/>
        </w:rPr>
        <w:t>.</w:t>
      </w:r>
    </w:p>
    <w:p w14:paraId="67E34254" w14:textId="77777777" w:rsidR="00253876" w:rsidRPr="003605C3" w:rsidRDefault="00253876" w:rsidP="00253876">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Дифференцированный платеж – плановый ежемесячный платеж, включающий част</w:t>
      </w:r>
      <w:r>
        <w:rPr>
          <w:rFonts w:ascii="Times New Roman" w:hAnsi="Times New Roman"/>
          <w:bCs/>
          <w:sz w:val="24"/>
          <w:szCs w:val="24"/>
        </w:rPr>
        <w:t xml:space="preserve">ь </w:t>
      </w:r>
      <w:r w:rsidRPr="003605C3">
        <w:rPr>
          <w:rFonts w:ascii="Times New Roman" w:hAnsi="Times New Roman"/>
          <w:bCs/>
          <w:sz w:val="24"/>
          <w:szCs w:val="24"/>
        </w:rPr>
        <w:t>основного долга (равными суммами) и проценты, начисляемые на остаток задолженности по основному долгу.</w:t>
      </w:r>
    </w:p>
    <w:p w14:paraId="14747599" w14:textId="77777777" w:rsidR="00253876" w:rsidRPr="003605C3" w:rsidRDefault="00253876" w:rsidP="00253876">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sz w:val="24"/>
          <w:szCs w:val="24"/>
          <w:lang w:eastAsia="ru-RU"/>
        </w:rPr>
      </w:pPr>
      <w:r w:rsidRPr="003605C3">
        <w:rPr>
          <w:rFonts w:ascii="Times New Roman" w:hAnsi="Times New Roman"/>
          <w:sz w:val="24"/>
          <w:szCs w:val="24"/>
          <w:lang w:eastAsia="ru-RU"/>
        </w:rPr>
        <w:t xml:space="preserve">Договор залога – письменное соглашение между Кредитором (Залогодержателем) и Залогодателем, заключенное в обеспечение исполнения обязательств Заемщика по Кредитному договору о передаче в залог имущества, принадлежащего Залогодателю </w:t>
      </w:r>
      <w:r w:rsidRPr="00290282">
        <w:rPr>
          <w:rFonts w:ascii="Times New Roman" w:hAnsi="Times New Roman"/>
          <w:sz w:val="24"/>
          <w:szCs w:val="24"/>
          <w:lang w:eastAsia="ru-RU"/>
        </w:rPr>
        <w:t>на праве собственности</w:t>
      </w:r>
      <w:r w:rsidRPr="003605C3">
        <w:rPr>
          <w:rFonts w:ascii="Times New Roman" w:hAnsi="Times New Roman"/>
          <w:sz w:val="24"/>
          <w:szCs w:val="24"/>
          <w:lang w:eastAsia="ru-RU"/>
        </w:rPr>
        <w:t xml:space="preserve"> на условиях, предусмотренных договором (договор залога объекта недвижимости, договор залога прав (требований).</w:t>
      </w:r>
    </w:p>
    <w:p w14:paraId="52D02355" w14:textId="558A9723" w:rsidR="00253876" w:rsidRPr="003605C3" w:rsidRDefault="00253876" w:rsidP="00952C6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sz w:val="24"/>
          <w:szCs w:val="24"/>
          <w:lang w:eastAsia="ru-RU"/>
        </w:rPr>
      </w:pPr>
      <w:r w:rsidRPr="003605C3">
        <w:rPr>
          <w:rFonts w:ascii="Times New Roman" w:hAnsi="Times New Roman"/>
          <w:sz w:val="24"/>
          <w:szCs w:val="24"/>
        </w:rPr>
        <w:t xml:space="preserve">Договор купли-продажи – соглашение, заключаемое между собственником недвижимости (продавцом) и Заемщиком, в соответствии с которым продавец обязуется передать в собственность Заемщика </w:t>
      </w:r>
      <w:r>
        <w:rPr>
          <w:rFonts w:ascii="Times New Roman" w:hAnsi="Times New Roman"/>
          <w:sz w:val="24"/>
          <w:szCs w:val="24"/>
        </w:rPr>
        <w:t xml:space="preserve">Объект </w:t>
      </w:r>
      <w:r w:rsidRPr="003605C3">
        <w:rPr>
          <w:rFonts w:ascii="Times New Roman" w:hAnsi="Times New Roman"/>
          <w:sz w:val="24"/>
          <w:szCs w:val="24"/>
        </w:rPr>
        <w:t>недвижимост</w:t>
      </w:r>
      <w:r>
        <w:rPr>
          <w:rFonts w:ascii="Times New Roman" w:hAnsi="Times New Roman"/>
          <w:sz w:val="24"/>
          <w:szCs w:val="24"/>
        </w:rPr>
        <w:t>и</w:t>
      </w:r>
      <w:r w:rsidRPr="003605C3">
        <w:rPr>
          <w:rFonts w:ascii="Times New Roman" w:hAnsi="Times New Roman"/>
          <w:sz w:val="24"/>
          <w:szCs w:val="24"/>
        </w:rPr>
        <w:t>, а Заемщик обязуется его принять, уплатив определенную договором цену с использованием кредитных средств, предоставляемых Кредитором.</w:t>
      </w:r>
    </w:p>
    <w:p w14:paraId="15E848ED" w14:textId="77777777" w:rsidR="00952C67" w:rsidRPr="002670E0" w:rsidRDefault="00952C67" w:rsidP="00952C6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sz w:val="24"/>
          <w:szCs w:val="24"/>
        </w:rPr>
      </w:pPr>
      <w:r w:rsidRPr="002670E0">
        <w:rPr>
          <w:rFonts w:ascii="Times New Roman" w:hAnsi="Times New Roman"/>
          <w:sz w:val="24"/>
          <w:szCs w:val="24"/>
        </w:rPr>
        <w:t xml:space="preserve">Договор мены </w:t>
      </w:r>
      <w:r w:rsidR="006251CF" w:rsidRPr="002670E0">
        <w:rPr>
          <w:rFonts w:ascii="Times New Roman" w:hAnsi="Times New Roman"/>
          <w:sz w:val="24"/>
          <w:szCs w:val="24"/>
        </w:rPr>
        <w:t>–</w:t>
      </w:r>
      <w:r w:rsidRPr="002670E0">
        <w:rPr>
          <w:rFonts w:ascii="Times New Roman" w:hAnsi="Times New Roman"/>
          <w:sz w:val="24"/>
          <w:szCs w:val="24"/>
        </w:rPr>
        <w:t xml:space="preserve"> это соглашение, в силу которого каждая из сторон обязуется передать в собственность другой стороне один </w:t>
      </w:r>
      <w:r w:rsidR="00883E16">
        <w:rPr>
          <w:rFonts w:ascii="Times New Roman" w:hAnsi="Times New Roman"/>
          <w:sz w:val="24"/>
          <w:szCs w:val="24"/>
        </w:rPr>
        <w:t>О</w:t>
      </w:r>
      <w:r w:rsidR="002670E0">
        <w:rPr>
          <w:rFonts w:ascii="Times New Roman" w:hAnsi="Times New Roman"/>
          <w:sz w:val="24"/>
          <w:szCs w:val="24"/>
        </w:rPr>
        <w:t>бъект недвижимости</w:t>
      </w:r>
      <w:r w:rsidR="002670E0" w:rsidRPr="002670E0">
        <w:rPr>
          <w:rFonts w:ascii="Times New Roman" w:hAnsi="Times New Roman"/>
          <w:sz w:val="24"/>
          <w:szCs w:val="24"/>
        </w:rPr>
        <w:t xml:space="preserve"> </w:t>
      </w:r>
      <w:r w:rsidRPr="002670E0">
        <w:rPr>
          <w:rFonts w:ascii="Times New Roman" w:hAnsi="Times New Roman"/>
          <w:sz w:val="24"/>
          <w:szCs w:val="24"/>
        </w:rPr>
        <w:t>в обмен на другой.</w:t>
      </w:r>
    </w:p>
    <w:p w14:paraId="0B4265CC" w14:textId="70A08E06" w:rsidR="00253876" w:rsidRPr="002670E0" w:rsidRDefault="00253876" w:rsidP="00952C6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sz w:val="24"/>
          <w:szCs w:val="24"/>
          <w:lang w:eastAsia="ru-RU"/>
        </w:rPr>
      </w:pPr>
      <w:r w:rsidRPr="002670E0">
        <w:rPr>
          <w:rFonts w:ascii="Times New Roman" w:hAnsi="Times New Roman"/>
          <w:sz w:val="24"/>
          <w:szCs w:val="24"/>
          <w:lang w:eastAsia="ru-RU"/>
        </w:rPr>
        <w:t xml:space="preserve">Договор приобретения </w:t>
      </w:r>
      <w:r w:rsidRPr="002670E0">
        <w:rPr>
          <w:rFonts w:ascii="Times New Roman" w:hAnsi="Times New Roman"/>
          <w:sz w:val="24"/>
          <w:szCs w:val="24"/>
        </w:rPr>
        <w:t xml:space="preserve">– </w:t>
      </w:r>
      <w:r w:rsidRPr="002670E0">
        <w:rPr>
          <w:rFonts w:ascii="Times New Roman" w:hAnsi="Times New Roman"/>
          <w:sz w:val="24"/>
          <w:szCs w:val="24"/>
          <w:lang w:eastAsia="ru-RU"/>
        </w:rPr>
        <w:t xml:space="preserve">Договор купли-продажи, </w:t>
      </w:r>
      <w:r w:rsidR="00155495" w:rsidRPr="002670E0">
        <w:rPr>
          <w:rFonts w:ascii="Times New Roman" w:hAnsi="Times New Roman"/>
          <w:sz w:val="24"/>
          <w:szCs w:val="24"/>
          <w:lang w:eastAsia="ru-RU"/>
        </w:rPr>
        <w:t xml:space="preserve">Договор мены, </w:t>
      </w:r>
      <w:r w:rsidRPr="002670E0">
        <w:rPr>
          <w:rFonts w:ascii="Times New Roman" w:hAnsi="Times New Roman"/>
          <w:sz w:val="24"/>
          <w:szCs w:val="24"/>
          <w:lang w:eastAsia="ru-RU"/>
        </w:rPr>
        <w:t>Инвестиционный договор и др., результатом исполнения которого является приобретение с использованием кредитных средств Банка в собственность Заемщика Объекта недвижимости.</w:t>
      </w:r>
      <w:r w:rsidR="000E361D" w:rsidRPr="002670E0">
        <w:rPr>
          <w:rFonts w:ascii="Times New Roman" w:hAnsi="Times New Roman"/>
          <w:sz w:val="24"/>
          <w:szCs w:val="24"/>
          <w:lang w:eastAsia="ru-RU"/>
        </w:rPr>
        <w:t xml:space="preserve"> Вид Договора приобретения указывается в Индивидуальных условиях и содержит следующие условия:</w:t>
      </w:r>
    </w:p>
    <w:p w14:paraId="0D47F158" w14:textId="77777777" w:rsidR="000E361D" w:rsidRPr="002670E0" w:rsidRDefault="000E361D" w:rsidP="000E2E83">
      <w:pPr>
        <w:numPr>
          <w:ilvl w:val="0"/>
          <w:numId w:val="51"/>
        </w:numPr>
        <w:tabs>
          <w:tab w:val="left" w:pos="0"/>
          <w:tab w:val="left" w:pos="459"/>
          <w:tab w:val="left" w:pos="880"/>
        </w:tabs>
        <w:ind w:hanging="11"/>
        <w:contextualSpacing/>
        <w:jc w:val="both"/>
      </w:pPr>
      <w:r w:rsidRPr="002670E0">
        <w:t xml:space="preserve">описание Объекта недвижимости, </w:t>
      </w:r>
    </w:p>
    <w:p w14:paraId="1C027338" w14:textId="77777777" w:rsidR="000E361D" w:rsidRPr="002670E0" w:rsidRDefault="000E361D" w:rsidP="000E2E83">
      <w:pPr>
        <w:numPr>
          <w:ilvl w:val="0"/>
          <w:numId w:val="51"/>
        </w:numPr>
        <w:tabs>
          <w:tab w:val="left" w:pos="0"/>
          <w:tab w:val="left" w:pos="459"/>
          <w:tab w:val="left" w:pos="880"/>
        </w:tabs>
        <w:ind w:left="0" w:firstLine="709"/>
        <w:contextualSpacing/>
        <w:jc w:val="both"/>
      </w:pPr>
      <w:r w:rsidRPr="002670E0">
        <w:t xml:space="preserve"> срок его передачи Заемщику/срок окончания строительства/плановый срок сдачи дома государственной комиссии/срок ввода в эксплуатацию;</w:t>
      </w:r>
    </w:p>
    <w:p w14:paraId="250AF24E" w14:textId="77777777" w:rsidR="000E361D" w:rsidRPr="002670E0" w:rsidRDefault="000E361D" w:rsidP="000E2E83">
      <w:pPr>
        <w:numPr>
          <w:ilvl w:val="0"/>
          <w:numId w:val="51"/>
        </w:numPr>
        <w:tabs>
          <w:tab w:val="left" w:pos="0"/>
          <w:tab w:val="left" w:pos="459"/>
          <w:tab w:val="left" w:pos="880"/>
        </w:tabs>
        <w:ind w:left="0" w:firstLine="709"/>
        <w:contextualSpacing/>
        <w:jc w:val="both"/>
      </w:pPr>
      <w:r w:rsidRPr="002670E0">
        <w:t>цену договора;</w:t>
      </w:r>
    </w:p>
    <w:p w14:paraId="2FFE4E56" w14:textId="77777777" w:rsidR="000E361D" w:rsidRPr="002670E0" w:rsidRDefault="000E361D" w:rsidP="000E2E83">
      <w:pPr>
        <w:numPr>
          <w:ilvl w:val="0"/>
          <w:numId w:val="51"/>
        </w:numPr>
        <w:tabs>
          <w:tab w:val="left" w:pos="0"/>
          <w:tab w:val="left" w:pos="459"/>
          <w:tab w:val="left" w:pos="880"/>
        </w:tabs>
        <w:ind w:left="0" w:firstLine="709"/>
        <w:contextualSpacing/>
        <w:jc w:val="both"/>
      </w:pPr>
      <w:r w:rsidRPr="002670E0">
        <w:t>сроки и порядок оплаты;</w:t>
      </w:r>
    </w:p>
    <w:p w14:paraId="4A101554" w14:textId="77777777" w:rsidR="000E361D" w:rsidRDefault="000E361D" w:rsidP="000E2E83">
      <w:pPr>
        <w:numPr>
          <w:ilvl w:val="0"/>
          <w:numId w:val="51"/>
        </w:numPr>
        <w:tabs>
          <w:tab w:val="left" w:pos="0"/>
          <w:tab w:val="left" w:pos="459"/>
          <w:tab w:val="left" w:pos="880"/>
        </w:tabs>
        <w:ind w:left="0" w:firstLine="709"/>
        <w:contextualSpacing/>
        <w:jc w:val="both"/>
      </w:pPr>
      <w:r w:rsidRPr="002670E0">
        <w:t>порядок расчетов;</w:t>
      </w:r>
    </w:p>
    <w:p w14:paraId="660F1A6B" w14:textId="77777777" w:rsidR="007E24A6" w:rsidRPr="004E7DF7" w:rsidRDefault="007E24A6" w:rsidP="000E2E83">
      <w:pPr>
        <w:numPr>
          <w:ilvl w:val="0"/>
          <w:numId w:val="51"/>
        </w:numPr>
        <w:tabs>
          <w:tab w:val="left" w:pos="0"/>
          <w:tab w:val="left" w:pos="459"/>
          <w:tab w:val="left" w:pos="880"/>
        </w:tabs>
        <w:ind w:left="0" w:firstLine="709"/>
        <w:contextualSpacing/>
        <w:jc w:val="both"/>
      </w:pPr>
      <w:r w:rsidRPr="004E7DF7">
        <w:t>условие о том, что Объект недвижимости приобретается с использованием кредита, предоставленного Банком ГПБ (АО), и находится в залоге у Кредитора с даты государственной регистрации залога (ипотеки) Объекта недвижимости и у Продавца, в соответствии со статьей 488 Гражданского кодекса Российской Федерации, право залога на Объект недвижимости не возникает;</w:t>
      </w:r>
    </w:p>
    <w:p w14:paraId="6C757214" w14:textId="77777777" w:rsidR="000E361D" w:rsidRDefault="000E361D" w:rsidP="000E2E83">
      <w:pPr>
        <w:numPr>
          <w:ilvl w:val="0"/>
          <w:numId w:val="51"/>
        </w:numPr>
        <w:tabs>
          <w:tab w:val="left" w:pos="0"/>
          <w:tab w:val="left" w:pos="459"/>
          <w:tab w:val="left" w:pos="880"/>
        </w:tabs>
        <w:ind w:left="0" w:firstLine="709"/>
        <w:contextualSpacing/>
        <w:jc w:val="both"/>
      </w:pPr>
      <w:r w:rsidRPr="002670E0">
        <w:t>условие о том, что Объект недвижимости приобретается/строится с использованием кредитных средств, предоставленных Банком ГПБ (АО), и будет находиться в залоге у Кредитора с даты государственной регистрации залога (ипотеки) Объекта недвижимости;</w:t>
      </w:r>
    </w:p>
    <w:p w14:paraId="70A66917" w14:textId="77777777" w:rsidR="003940F5" w:rsidRDefault="003940F5" w:rsidP="000E2E83">
      <w:pPr>
        <w:numPr>
          <w:ilvl w:val="0"/>
          <w:numId w:val="51"/>
        </w:numPr>
        <w:tabs>
          <w:tab w:val="left" w:pos="0"/>
          <w:tab w:val="left" w:pos="459"/>
          <w:tab w:val="left" w:pos="880"/>
        </w:tabs>
        <w:ind w:left="0" w:firstLine="709"/>
        <w:contextualSpacing/>
        <w:jc w:val="both"/>
      </w:pPr>
      <w:r w:rsidRPr="007617D8">
        <w:rPr>
          <w:rFonts w:eastAsia="Calibri"/>
        </w:rPr>
        <w:t xml:space="preserve">обязанность </w:t>
      </w:r>
      <w:r>
        <w:rPr>
          <w:rFonts w:eastAsia="Calibri"/>
        </w:rPr>
        <w:t>Д</w:t>
      </w:r>
      <w:r w:rsidRPr="007617D8">
        <w:rPr>
          <w:rFonts w:eastAsia="Calibri"/>
        </w:rPr>
        <w:t xml:space="preserve">епонента уплатить цену </w:t>
      </w:r>
      <w:r>
        <w:rPr>
          <w:rFonts w:eastAsia="Calibri"/>
        </w:rPr>
        <w:t>Д</w:t>
      </w:r>
      <w:r w:rsidRPr="007617D8">
        <w:rPr>
          <w:rFonts w:eastAsia="Calibri"/>
        </w:rPr>
        <w:t xml:space="preserve">оговора </w:t>
      </w:r>
      <w:r>
        <w:rPr>
          <w:rFonts w:eastAsia="Calibri"/>
        </w:rPr>
        <w:t>приобретения</w:t>
      </w:r>
      <w:r w:rsidRPr="007617D8">
        <w:rPr>
          <w:rFonts w:eastAsia="Calibri"/>
        </w:rPr>
        <w:t xml:space="preserve"> до ввода в эксплуатацию многоквартирного дома </w:t>
      </w:r>
      <w:r w:rsidR="001161BA">
        <w:rPr>
          <w:rFonts w:eastAsia="Calibri"/>
        </w:rPr>
        <w:t>и/или</w:t>
      </w:r>
      <w:r w:rsidRPr="007617D8">
        <w:rPr>
          <w:rFonts w:eastAsia="Calibri"/>
        </w:rPr>
        <w:t xml:space="preserve"> иного объекта недвижимости путем внесения денежных средств в сроки и размере, которые установлены </w:t>
      </w:r>
      <w:r>
        <w:rPr>
          <w:rFonts w:eastAsia="Calibri"/>
        </w:rPr>
        <w:t>Д</w:t>
      </w:r>
      <w:r w:rsidRPr="007617D8">
        <w:rPr>
          <w:rFonts w:eastAsia="Calibri"/>
        </w:rPr>
        <w:t xml:space="preserve">оговором </w:t>
      </w:r>
      <w:r>
        <w:rPr>
          <w:rFonts w:eastAsia="Calibri"/>
        </w:rPr>
        <w:t>приобретения</w:t>
      </w:r>
      <w:r w:rsidRPr="007617D8">
        <w:rPr>
          <w:rFonts w:eastAsia="Calibri"/>
        </w:rPr>
        <w:t xml:space="preserve"> (депонируемая сумма), на открытый в уполномоченном банке (эскроу-агент) счет эскроу с указанием сведений о таком банке (наименование, фирменное наименование, место нахождения и адрес,</w:t>
      </w:r>
      <w:r>
        <w:rPr>
          <w:rFonts w:eastAsia="Calibri"/>
        </w:rPr>
        <w:t xml:space="preserve"> </w:t>
      </w:r>
      <w:r w:rsidRPr="007617D8">
        <w:rPr>
          <w:rFonts w:eastAsia="Calibri"/>
        </w:rPr>
        <w:t>адрес электронной почты, номер телефона)</w:t>
      </w:r>
      <w:r>
        <w:rPr>
          <w:rFonts w:eastAsia="Calibri"/>
        </w:rPr>
        <w:t>, после регистрации Договора приобретения;</w:t>
      </w:r>
    </w:p>
    <w:p w14:paraId="3B1A9310" w14:textId="77777777" w:rsidR="000E1478" w:rsidRPr="004E7DF7" w:rsidRDefault="00355355" w:rsidP="000E2E83">
      <w:pPr>
        <w:numPr>
          <w:ilvl w:val="0"/>
          <w:numId w:val="51"/>
        </w:numPr>
        <w:tabs>
          <w:tab w:val="left" w:pos="0"/>
          <w:tab w:val="left" w:pos="459"/>
          <w:tab w:val="left" w:pos="880"/>
        </w:tabs>
        <w:ind w:left="0" w:firstLine="709"/>
        <w:contextualSpacing/>
        <w:jc w:val="both"/>
      </w:pPr>
      <w:r w:rsidRPr="004E7DF7">
        <w:t xml:space="preserve"> условие о возврате Депонируемой суммы </w:t>
      </w:r>
      <w:r w:rsidR="00400698" w:rsidRPr="004E7DF7">
        <w:t xml:space="preserve">на </w:t>
      </w:r>
      <w:r w:rsidR="000C6B8F" w:rsidRPr="004E7DF7">
        <w:t>С</w:t>
      </w:r>
      <w:r w:rsidR="00400698" w:rsidRPr="004E7DF7">
        <w:t>чет Заемщика (в случае если счет эскроу открыт в иной кредитной организации);</w:t>
      </w:r>
    </w:p>
    <w:p w14:paraId="0588A276" w14:textId="77777777" w:rsidR="003940F5" w:rsidRPr="002670E0" w:rsidRDefault="003940F5" w:rsidP="000E2E83">
      <w:pPr>
        <w:numPr>
          <w:ilvl w:val="0"/>
          <w:numId w:val="51"/>
        </w:numPr>
        <w:tabs>
          <w:tab w:val="left" w:pos="0"/>
          <w:tab w:val="left" w:pos="459"/>
          <w:tab w:val="left" w:pos="880"/>
        </w:tabs>
        <w:ind w:left="0" w:firstLine="709"/>
        <w:contextualSpacing/>
        <w:jc w:val="both"/>
      </w:pPr>
      <w:r>
        <w:t>заверения Продавца об отсутствии лиц, сохраняющих право пользования (проживания) Объектом недвижимости после государственной регистрации перехода права собственности к Заемщику;</w:t>
      </w:r>
    </w:p>
    <w:p w14:paraId="65CD2D94" w14:textId="77777777" w:rsidR="000E361D" w:rsidRPr="007E24A6" w:rsidRDefault="000E361D" w:rsidP="000E2E83">
      <w:pPr>
        <w:numPr>
          <w:ilvl w:val="0"/>
          <w:numId w:val="51"/>
        </w:numPr>
        <w:tabs>
          <w:tab w:val="left" w:pos="0"/>
          <w:tab w:val="left" w:pos="459"/>
          <w:tab w:val="left" w:pos="880"/>
        </w:tabs>
        <w:ind w:left="0" w:firstLine="709"/>
        <w:contextualSpacing/>
        <w:jc w:val="both"/>
      </w:pPr>
      <w:r w:rsidRPr="002670E0">
        <w:lastRenderedPageBreak/>
        <w:t>иные</w:t>
      </w:r>
      <w:r w:rsidRPr="002670E0">
        <w:rPr>
          <w:rFonts w:eastAsia="Calibri"/>
        </w:rPr>
        <w:t xml:space="preserve"> условия, предусмотренные законодательством Российской Федерации.</w:t>
      </w:r>
    </w:p>
    <w:p w14:paraId="0B5A871F" w14:textId="77777777" w:rsidR="00253876" w:rsidRPr="003605C3" w:rsidRDefault="00253876" w:rsidP="00952C6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sz w:val="24"/>
          <w:szCs w:val="24"/>
          <w:lang w:eastAsia="ru-RU"/>
        </w:rPr>
      </w:pPr>
      <w:r>
        <w:rPr>
          <w:rFonts w:ascii="Times New Roman" w:hAnsi="Times New Roman"/>
          <w:bCs/>
          <w:sz w:val="24"/>
          <w:szCs w:val="24"/>
        </w:rPr>
        <w:t>ЕГРН</w:t>
      </w:r>
      <w:r w:rsidRPr="003605C3">
        <w:rPr>
          <w:rFonts w:ascii="Times New Roman" w:hAnsi="Times New Roman"/>
          <w:bCs/>
          <w:sz w:val="24"/>
          <w:szCs w:val="24"/>
        </w:rPr>
        <w:t xml:space="preserve"> – </w:t>
      </w:r>
      <w:r>
        <w:rPr>
          <w:rFonts w:ascii="Times New Roman" w:hAnsi="Times New Roman"/>
          <w:bCs/>
          <w:sz w:val="24"/>
          <w:szCs w:val="24"/>
        </w:rPr>
        <w:t>Единый государственный реестр недвижимости</w:t>
      </w:r>
      <w:r w:rsidRPr="003605C3">
        <w:rPr>
          <w:rFonts w:ascii="Times New Roman" w:hAnsi="Times New Roman"/>
          <w:bCs/>
          <w:sz w:val="24"/>
          <w:szCs w:val="24"/>
        </w:rPr>
        <w:t>.</w:t>
      </w:r>
    </w:p>
    <w:p w14:paraId="2AFE6982" w14:textId="4055B5B9" w:rsidR="00253876" w:rsidRPr="000D54B3" w:rsidRDefault="00253876" w:rsidP="00807324">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0D54B3">
        <w:rPr>
          <w:rFonts w:ascii="Times New Roman" w:hAnsi="Times New Roman"/>
          <w:bCs/>
          <w:sz w:val="24"/>
          <w:szCs w:val="24"/>
        </w:rPr>
        <w:t>Закладная – именная ценная бумага,</w:t>
      </w:r>
      <w:r w:rsidR="00D83E59" w:rsidRPr="000D54B3">
        <w:rPr>
          <w:rFonts w:ascii="Times New Roman" w:hAnsi="Times New Roman"/>
          <w:bCs/>
          <w:sz w:val="24"/>
          <w:szCs w:val="24"/>
        </w:rPr>
        <w:t xml:space="preserve"> оформляемая в документарной </w:t>
      </w:r>
      <w:r w:rsidR="0060364E" w:rsidRPr="000D54B3">
        <w:rPr>
          <w:rFonts w:ascii="Times New Roman" w:hAnsi="Times New Roman"/>
          <w:bCs/>
          <w:sz w:val="24"/>
          <w:szCs w:val="24"/>
        </w:rPr>
        <w:t xml:space="preserve">форме </w:t>
      </w:r>
      <w:r w:rsidR="00D83E59" w:rsidRPr="000D54B3">
        <w:rPr>
          <w:rFonts w:ascii="Times New Roman" w:hAnsi="Times New Roman"/>
          <w:bCs/>
          <w:sz w:val="24"/>
          <w:szCs w:val="24"/>
        </w:rPr>
        <w:t xml:space="preserve">или </w:t>
      </w:r>
      <w:r w:rsidR="0060364E" w:rsidRPr="000D54B3">
        <w:rPr>
          <w:rFonts w:ascii="Times New Roman" w:hAnsi="Times New Roman"/>
          <w:bCs/>
          <w:sz w:val="24"/>
          <w:szCs w:val="24"/>
        </w:rPr>
        <w:t xml:space="preserve">в </w:t>
      </w:r>
      <w:r w:rsidR="00D83E59" w:rsidRPr="000D54B3">
        <w:rPr>
          <w:rFonts w:ascii="Times New Roman" w:hAnsi="Times New Roman"/>
          <w:bCs/>
          <w:sz w:val="24"/>
          <w:szCs w:val="24"/>
        </w:rPr>
        <w:t>форме</w:t>
      </w:r>
      <w:r w:rsidR="0060364E" w:rsidRPr="000D54B3">
        <w:rPr>
          <w:rFonts w:ascii="Times New Roman" w:hAnsi="Times New Roman"/>
          <w:bCs/>
          <w:sz w:val="24"/>
          <w:szCs w:val="24"/>
        </w:rPr>
        <w:t xml:space="preserve"> электронного документа, подписанного </w:t>
      </w:r>
      <w:r w:rsidR="008F6DEB" w:rsidRPr="000D54B3">
        <w:rPr>
          <w:rFonts w:ascii="Times New Roman" w:hAnsi="Times New Roman"/>
          <w:bCs/>
          <w:sz w:val="24"/>
          <w:szCs w:val="24"/>
        </w:rPr>
        <w:t>УКЭП</w:t>
      </w:r>
      <w:r w:rsidR="00D83E59" w:rsidRPr="000D54B3">
        <w:rPr>
          <w:rFonts w:ascii="Times New Roman" w:hAnsi="Times New Roman"/>
          <w:bCs/>
          <w:sz w:val="24"/>
          <w:szCs w:val="24"/>
        </w:rPr>
        <w:t>,</w:t>
      </w:r>
      <w:r w:rsidRPr="000D54B3">
        <w:rPr>
          <w:rFonts w:ascii="Times New Roman" w:hAnsi="Times New Roman"/>
          <w:bCs/>
          <w:sz w:val="24"/>
          <w:szCs w:val="24"/>
        </w:rPr>
        <w:t xml:space="preserve"> удостоверяющая следующие права Кредитора (Залогодержателя) Объекта недвижимости:</w:t>
      </w:r>
    </w:p>
    <w:p w14:paraId="7D22715F" w14:textId="77777777" w:rsidR="00253876" w:rsidRPr="003605C3" w:rsidRDefault="00253876" w:rsidP="00253876">
      <w:pPr>
        <w:pStyle w:val="10"/>
        <w:numPr>
          <w:ilvl w:val="0"/>
          <w:numId w:val="1"/>
        </w:numPr>
        <w:tabs>
          <w:tab w:val="left" w:pos="1134"/>
          <w:tab w:val="left" w:pos="1276"/>
        </w:tabs>
        <w:autoSpaceDE w:val="0"/>
        <w:autoSpaceDN w:val="0"/>
        <w:adjustRightInd w:val="0"/>
        <w:spacing w:after="0" w:line="240" w:lineRule="auto"/>
        <w:ind w:hanging="11"/>
        <w:jc w:val="both"/>
        <w:rPr>
          <w:rFonts w:ascii="Times New Roman" w:hAnsi="Times New Roman"/>
          <w:bCs/>
          <w:sz w:val="24"/>
          <w:szCs w:val="24"/>
        </w:rPr>
      </w:pPr>
      <w:r w:rsidRPr="003605C3">
        <w:rPr>
          <w:rFonts w:ascii="Times New Roman" w:hAnsi="Times New Roman"/>
          <w:bCs/>
          <w:sz w:val="24"/>
          <w:szCs w:val="24"/>
        </w:rPr>
        <w:t>право на получение исполнения по Кредитному договору;</w:t>
      </w:r>
    </w:p>
    <w:p w14:paraId="2D643EDA" w14:textId="77777777" w:rsidR="00253876" w:rsidRPr="003605C3" w:rsidRDefault="00253876" w:rsidP="00253876">
      <w:pPr>
        <w:pStyle w:val="10"/>
        <w:numPr>
          <w:ilvl w:val="0"/>
          <w:numId w:val="1"/>
        </w:numPr>
        <w:tabs>
          <w:tab w:val="left" w:pos="1134"/>
          <w:tab w:val="left" w:pos="1276"/>
        </w:tabs>
        <w:autoSpaceDE w:val="0"/>
        <w:autoSpaceDN w:val="0"/>
        <w:adjustRightInd w:val="0"/>
        <w:spacing w:after="0" w:line="240" w:lineRule="auto"/>
        <w:ind w:hanging="11"/>
        <w:jc w:val="both"/>
        <w:rPr>
          <w:rFonts w:ascii="Times New Roman" w:hAnsi="Times New Roman"/>
          <w:bCs/>
          <w:sz w:val="24"/>
          <w:szCs w:val="24"/>
        </w:rPr>
      </w:pPr>
      <w:r w:rsidRPr="003605C3">
        <w:rPr>
          <w:rFonts w:ascii="Times New Roman" w:hAnsi="Times New Roman"/>
          <w:bCs/>
          <w:sz w:val="24"/>
          <w:szCs w:val="24"/>
        </w:rPr>
        <w:t xml:space="preserve">право залога на Объект недвижимости. </w:t>
      </w:r>
    </w:p>
    <w:p w14:paraId="79CBF60D" w14:textId="77777777" w:rsidR="00253876" w:rsidRPr="003605C3" w:rsidRDefault="00253876" w:rsidP="00952C6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CD78AE">
        <w:rPr>
          <w:rFonts w:ascii="Times New Roman" w:hAnsi="Times New Roman"/>
          <w:spacing w:val="-5"/>
          <w:sz w:val="24"/>
          <w:szCs w:val="24"/>
        </w:rPr>
        <w:t>Залогодатель</w:t>
      </w:r>
      <w:r w:rsidRPr="00CD78AE">
        <w:rPr>
          <w:rFonts w:ascii="Times New Roman" w:hAnsi="Times New Roman"/>
          <w:bCs/>
          <w:spacing w:val="-5"/>
          <w:sz w:val="24"/>
          <w:szCs w:val="24"/>
        </w:rPr>
        <w:t xml:space="preserve"> – физическое(-ие) лицо (лица), являющееся(-иеся)</w:t>
      </w:r>
      <w:r w:rsidR="00952C67" w:rsidRPr="00CD78AE">
        <w:rPr>
          <w:rFonts w:ascii="Times New Roman" w:hAnsi="Times New Roman"/>
          <w:bCs/>
          <w:spacing w:val="-5"/>
          <w:sz w:val="24"/>
          <w:szCs w:val="24"/>
        </w:rPr>
        <w:t xml:space="preserve"> </w:t>
      </w:r>
      <w:r w:rsidRPr="00CD78AE">
        <w:rPr>
          <w:rFonts w:ascii="Times New Roman" w:hAnsi="Times New Roman"/>
          <w:bCs/>
          <w:spacing w:val="-5"/>
          <w:sz w:val="24"/>
          <w:szCs w:val="24"/>
        </w:rPr>
        <w:t xml:space="preserve">собственником(-ами) </w:t>
      </w:r>
      <w:r w:rsidRPr="003605C3">
        <w:rPr>
          <w:rFonts w:ascii="Times New Roman" w:hAnsi="Times New Roman"/>
          <w:bCs/>
          <w:sz w:val="24"/>
          <w:szCs w:val="24"/>
        </w:rPr>
        <w:t xml:space="preserve">Объекта недвижимости/прав (требований) и предоставившее его в залог в качестве обеспечения исполнения обязательств по Кредитному договору. </w:t>
      </w:r>
    </w:p>
    <w:p w14:paraId="20AB4E28" w14:textId="77777777" w:rsidR="00253876" w:rsidRPr="0066187D" w:rsidRDefault="00253876" w:rsidP="00952C6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sz w:val="24"/>
          <w:szCs w:val="24"/>
          <w:lang w:eastAsia="ru-RU"/>
        </w:rPr>
      </w:pPr>
      <w:r w:rsidRPr="00952C67">
        <w:rPr>
          <w:rFonts w:ascii="Times New Roman" w:hAnsi="Times New Roman"/>
          <w:sz w:val="24"/>
          <w:szCs w:val="24"/>
          <w:lang w:eastAsia="ru-RU"/>
        </w:rPr>
        <w:t xml:space="preserve">Инвестиционный договор – соглашение, заключаемое в письменной форме, в соответствии с которым застройщик привлекает денежные средства физических лиц на строительство многоквартирного жилого дома </w:t>
      </w:r>
      <w:r w:rsidR="001161BA">
        <w:rPr>
          <w:rFonts w:ascii="Times New Roman" w:hAnsi="Times New Roman"/>
          <w:sz w:val="24"/>
          <w:szCs w:val="24"/>
          <w:lang w:eastAsia="ru-RU"/>
        </w:rPr>
        <w:t>и/или</w:t>
      </w:r>
      <w:r w:rsidRPr="00952C67">
        <w:rPr>
          <w:rFonts w:ascii="Times New Roman" w:hAnsi="Times New Roman"/>
          <w:sz w:val="24"/>
          <w:szCs w:val="24"/>
          <w:lang w:eastAsia="ru-RU"/>
        </w:rPr>
        <w:t xml:space="preserve"> иного объекта, а Заемщик после уплаты денежных средств приобретает (-ют) право (требование) на получение жилого помещения </w:t>
      </w:r>
      <w:r w:rsidR="001161BA">
        <w:rPr>
          <w:rFonts w:ascii="Times New Roman" w:hAnsi="Times New Roman"/>
          <w:sz w:val="24"/>
          <w:szCs w:val="24"/>
          <w:lang w:eastAsia="ru-RU"/>
        </w:rPr>
        <w:t>и/или</w:t>
      </w:r>
      <w:r w:rsidRPr="00952C67">
        <w:rPr>
          <w:rFonts w:ascii="Times New Roman" w:hAnsi="Times New Roman"/>
          <w:sz w:val="24"/>
          <w:szCs w:val="24"/>
          <w:lang w:eastAsia="ru-RU"/>
        </w:rPr>
        <w:t xml:space="preserve"> иного помещения в построенном многоквартирном жилом доме </w:t>
      </w:r>
      <w:r w:rsidR="001161BA">
        <w:rPr>
          <w:rFonts w:ascii="Times New Roman" w:hAnsi="Times New Roman"/>
          <w:sz w:val="24"/>
          <w:szCs w:val="24"/>
          <w:lang w:eastAsia="ru-RU"/>
        </w:rPr>
        <w:t>и/или</w:t>
      </w:r>
      <w:r w:rsidRPr="00952C67">
        <w:rPr>
          <w:rFonts w:ascii="Times New Roman" w:hAnsi="Times New Roman"/>
          <w:sz w:val="24"/>
          <w:szCs w:val="24"/>
          <w:lang w:eastAsia="ru-RU"/>
        </w:rPr>
        <w:t xml:space="preserve"> ином объекте в собственность/соглашение о приобретении указанного права (требования) в будущем, в порядке, в сроки и на условиях, установленных договором (договор участия в долевом строительстве, договор уступки прав (требований), договор участия в жилищном строительном кооперативе, договор </w:t>
      </w:r>
      <w:r w:rsidRPr="0027193A">
        <w:rPr>
          <w:rFonts w:ascii="Times New Roman" w:hAnsi="Times New Roman"/>
          <w:sz w:val="24"/>
          <w:szCs w:val="24"/>
          <w:lang w:eastAsia="ru-RU"/>
        </w:rPr>
        <w:t>паенакопления</w:t>
      </w:r>
      <w:r w:rsidR="00155495" w:rsidRPr="0027193A">
        <w:rPr>
          <w:rFonts w:ascii="Times New Roman" w:hAnsi="Times New Roman"/>
          <w:sz w:val="24"/>
          <w:szCs w:val="24"/>
          <w:lang w:eastAsia="ru-RU"/>
        </w:rPr>
        <w:t>, договор купли-продажи будущей недвижимой вещи</w:t>
      </w:r>
      <w:r w:rsidRPr="0027193A">
        <w:rPr>
          <w:rFonts w:ascii="Times New Roman" w:hAnsi="Times New Roman"/>
          <w:sz w:val="24"/>
          <w:szCs w:val="24"/>
          <w:lang w:eastAsia="ru-RU"/>
        </w:rPr>
        <w:t xml:space="preserve"> и др.).</w:t>
      </w:r>
    </w:p>
    <w:p w14:paraId="66E20AB4" w14:textId="77777777" w:rsidR="00253876" w:rsidRPr="002670E0" w:rsidRDefault="00253876" w:rsidP="00952C6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2670E0">
        <w:rPr>
          <w:rFonts w:ascii="Times New Roman" w:hAnsi="Times New Roman"/>
          <w:bCs/>
          <w:sz w:val="24"/>
          <w:szCs w:val="24"/>
        </w:rPr>
        <w:t xml:space="preserve">Индивидуальные условия – </w:t>
      </w:r>
      <w:r w:rsidR="00A46854" w:rsidRPr="002670E0">
        <w:rPr>
          <w:rFonts w:ascii="Times New Roman" w:hAnsi="Times New Roman"/>
          <w:bCs/>
          <w:sz w:val="24"/>
          <w:szCs w:val="24"/>
        </w:rPr>
        <w:t>условия предоставления ипотечного Кредита, индивидуально согласованные Кредитором и Заемщиком</w:t>
      </w:r>
      <w:r w:rsidRPr="002670E0">
        <w:rPr>
          <w:rFonts w:ascii="Times New Roman" w:hAnsi="Times New Roman"/>
          <w:bCs/>
          <w:sz w:val="24"/>
          <w:szCs w:val="24"/>
        </w:rPr>
        <w:t xml:space="preserve">. </w:t>
      </w:r>
    </w:p>
    <w:p w14:paraId="08C181BF" w14:textId="77777777" w:rsidR="00253876" w:rsidRPr="003605C3" w:rsidRDefault="00253876" w:rsidP="00952C6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2670E0">
        <w:rPr>
          <w:rFonts w:ascii="Times New Roman" w:hAnsi="Times New Roman"/>
          <w:bCs/>
          <w:sz w:val="24"/>
          <w:szCs w:val="24"/>
        </w:rPr>
        <w:t xml:space="preserve">Кредит – денежные средства, предоставляемые Кредитором Заемщику </w:t>
      </w:r>
      <w:r w:rsidRPr="003605C3">
        <w:rPr>
          <w:rFonts w:ascii="Times New Roman" w:hAnsi="Times New Roman"/>
          <w:bCs/>
          <w:sz w:val="24"/>
          <w:szCs w:val="24"/>
        </w:rPr>
        <w:t>на условиях, предусмотренных Кредитным договором.</w:t>
      </w:r>
    </w:p>
    <w:p w14:paraId="029B3483" w14:textId="77777777" w:rsidR="00253876" w:rsidRPr="003605C3" w:rsidRDefault="00253876" w:rsidP="00952C6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Кредитная линия – совокупность траншей Кредита, предоставляемых Кредитором Заемщику в порядке и на условиях, определенных Кредитным договором.</w:t>
      </w:r>
    </w:p>
    <w:p w14:paraId="173A3AF1" w14:textId="77777777" w:rsidR="00253876" w:rsidRPr="002670E0" w:rsidRDefault="00253876" w:rsidP="00253876">
      <w:pPr>
        <w:pStyle w:val="10"/>
        <w:tabs>
          <w:tab w:val="left" w:pos="1134"/>
          <w:tab w:val="left" w:pos="1276"/>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 xml:space="preserve">Лимит выдачи – </w:t>
      </w:r>
      <w:r w:rsidRPr="003605C3">
        <w:rPr>
          <w:rFonts w:ascii="Times New Roman" w:hAnsi="Times New Roman"/>
          <w:sz w:val="24"/>
          <w:szCs w:val="24"/>
        </w:rPr>
        <w:t xml:space="preserve">максимально допустимый размер общей суммы предоставляемых </w:t>
      </w:r>
      <w:r w:rsidRPr="002670E0">
        <w:rPr>
          <w:rFonts w:ascii="Times New Roman" w:hAnsi="Times New Roman"/>
          <w:sz w:val="24"/>
          <w:szCs w:val="24"/>
        </w:rPr>
        <w:t>Кредитором Заемщику денежных средств в рамках Кредитной линии</w:t>
      </w:r>
      <w:r w:rsidRPr="002670E0">
        <w:rPr>
          <w:rFonts w:ascii="Times New Roman" w:hAnsi="Times New Roman"/>
          <w:bCs/>
          <w:sz w:val="24"/>
          <w:szCs w:val="24"/>
        </w:rPr>
        <w:t>.</w:t>
      </w:r>
    </w:p>
    <w:p w14:paraId="2FF3EF9E" w14:textId="77777777" w:rsidR="00A46854" w:rsidRDefault="00A46854" w:rsidP="00A46854">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2670E0">
        <w:rPr>
          <w:rFonts w:ascii="Times New Roman" w:hAnsi="Times New Roman"/>
          <w:bCs/>
          <w:sz w:val="24"/>
          <w:szCs w:val="24"/>
        </w:rPr>
        <w:t>Кредитный договор – соглашение между Кредитором и Заемщиком, состоящее из Общих условий и Индивидуальных условий, в соответствии с которым Кредитор обязуется предоставить денежные средства Заемщику в размере и на условиях, предусмотренных таким договором, а Заемщик обязуется возвратить полученную денежную сумму и уплатить на нее проценты.</w:t>
      </w:r>
    </w:p>
    <w:p w14:paraId="3C3C567E" w14:textId="313B1FBE" w:rsidR="00460F98" w:rsidRPr="002670E0" w:rsidRDefault="00460F98" w:rsidP="00A46854">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Pr>
          <w:rFonts w:ascii="Times New Roman" w:hAnsi="Times New Roman"/>
          <w:bCs/>
          <w:sz w:val="24"/>
          <w:szCs w:val="24"/>
        </w:rPr>
        <w:t xml:space="preserve">Льготный период </w:t>
      </w:r>
      <w:r w:rsidR="00EC2B09">
        <w:rPr>
          <w:rFonts w:ascii="Times New Roman" w:hAnsi="Times New Roman"/>
          <w:bCs/>
          <w:sz w:val="24"/>
          <w:szCs w:val="24"/>
        </w:rPr>
        <w:t>–</w:t>
      </w:r>
      <w:r>
        <w:rPr>
          <w:rFonts w:ascii="Times New Roman" w:hAnsi="Times New Roman"/>
          <w:bCs/>
          <w:sz w:val="24"/>
          <w:szCs w:val="24"/>
        </w:rPr>
        <w:t xml:space="preserve"> </w:t>
      </w:r>
      <w:r w:rsidR="00EC2B09">
        <w:rPr>
          <w:rFonts w:ascii="Times New Roman" w:hAnsi="Times New Roman"/>
          <w:bCs/>
          <w:sz w:val="24"/>
          <w:szCs w:val="24"/>
        </w:rPr>
        <w:t xml:space="preserve">период, на который осуществляется приостановка погашения Кредита, либо уменьшение размера </w:t>
      </w:r>
      <w:r w:rsidR="004276CF">
        <w:rPr>
          <w:rFonts w:ascii="Times New Roman" w:hAnsi="Times New Roman"/>
          <w:bCs/>
          <w:sz w:val="24"/>
          <w:szCs w:val="24"/>
        </w:rPr>
        <w:t xml:space="preserve">платежей по Кредиту, </w:t>
      </w:r>
      <w:r w:rsidR="00EC2B09">
        <w:rPr>
          <w:rFonts w:ascii="Times New Roman" w:hAnsi="Times New Roman"/>
          <w:bCs/>
          <w:sz w:val="24"/>
          <w:szCs w:val="24"/>
        </w:rPr>
        <w:t>по требованию Заемщика,</w:t>
      </w:r>
      <w:r w:rsidR="00EC2B09" w:rsidRPr="00EC2B09">
        <w:rPr>
          <w:rFonts w:ascii="Times New Roman" w:hAnsi="Times New Roman"/>
          <w:bCs/>
          <w:sz w:val="24"/>
          <w:szCs w:val="24"/>
        </w:rPr>
        <w:t xml:space="preserve"> </w:t>
      </w:r>
      <w:r w:rsidR="00EC2B09">
        <w:rPr>
          <w:rFonts w:ascii="Times New Roman" w:hAnsi="Times New Roman"/>
          <w:bCs/>
          <w:sz w:val="24"/>
          <w:szCs w:val="24"/>
        </w:rPr>
        <w:t>длительностью не более шести месяцев</w:t>
      </w:r>
      <w:r w:rsidR="0057042E">
        <w:rPr>
          <w:rFonts w:ascii="Times New Roman" w:hAnsi="Times New Roman"/>
          <w:bCs/>
          <w:sz w:val="24"/>
          <w:szCs w:val="24"/>
        </w:rPr>
        <w:t>, в соответствии с 353-ФЗ</w:t>
      </w:r>
      <w:r w:rsidR="00EC2B09">
        <w:rPr>
          <w:rFonts w:ascii="Times New Roman" w:hAnsi="Times New Roman"/>
          <w:bCs/>
          <w:sz w:val="24"/>
          <w:szCs w:val="24"/>
        </w:rPr>
        <w:t>.</w:t>
      </w:r>
    </w:p>
    <w:p w14:paraId="71CEEE4C" w14:textId="77777777" w:rsidR="00253876" w:rsidRPr="003605C3" w:rsidRDefault="00253876" w:rsidP="00952C6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2670E0">
        <w:rPr>
          <w:rFonts w:ascii="Times New Roman" w:hAnsi="Times New Roman"/>
          <w:sz w:val="24"/>
        </w:rPr>
        <w:t xml:space="preserve">Материнский капитал </w:t>
      </w:r>
      <w:r w:rsidRPr="000E4F4B">
        <w:t xml:space="preserve">– </w:t>
      </w:r>
      <w:r w:rsidRPr="003605C3">
        <w:rPr>
          <w:rFonts w:ascii="Times New Roman" w:hAnsi="Times New Roman"/>
          <w:sz w:val="24"/>
        </w:rPr>
        <w:t xml:space="preserve">поступившие в счет оплаты первоначального взноса/погашения задолженности по Кредитному договору средства </w:t>
      </w:r>
      <w:r w:rsidRPr="003605C3">
        <w:rPr>
          <w:rFonts w:ascii="Times New Roman" w:hAnsi="Times New Roman"/>
          <w:sz w:val="24"/>
          <w:szCs w:val="20"/>
          <w:lang w:eastAsia="ru-RU"/>
        </w:rPr>
        <w:t>федерального</w:t>
      </w:r>
      <w:r w:rsidRPr="003605C3">
        <w:rPr>
          <w:rFonts w:ascii="Times New Roman" w:hAnsi="Times New Roman"/>
          <w:sz w:val="24"/>
        </w:rPr>
        <w:t>/регионального</w:t>
      </w:r>
      <w:r w:rsidRPr="003605C3">
        <w:rPr>
          <w:rFonts w:ascii="Times New Roman" w:hAnsi="Times New Roman"/>
          <w:sz w:val="24"/>
          <w:szCs w:val="20"/>
          <w:lang w:eastAsia="ru-RU"/>
        </w:rPr>
        <w:t xml:space="preserve"> бюджета</w:t>
      </w:r>
      <w:r w:rsidRPr="003605C3">
        <w:rPr>
          <w:rFonts w:ascii="Times New Roman" w:hAnsi="Times New Roman"/>
          <w:sz w:val="24"/>
        </w:rPr>
        <w:t xml:space="preserve">. </w:t>
      </w:r>
    </w:p>
    <w:p w14:paraId="2A98C13D" w14:textId="77777777" w:rsidR="00253876" w:rsidRPr="003605C3" w:rsidRDefault="00253876" w:rsidP="00952C6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Объект недвижимости – объект недвижимости, описание которого предусмотрено Индивидуальными условиями, на приобретение</w:t>
      </w:r>
      <w:r>
        <w:rPr>
          <w:rFonts w:ascii="Times New Roman" w:hAnsi="Times New Roman"/>
          <w:bCs/>
          <w:sz w:val="24"/>
          <w:szCs w:val="24"/>
        </w:rPr>
        <w:t>/строительство</w:t>
      </w:r>
      <w:r w:rsidRPr="003605C3">
        <w:rPr>
          <w:rFonts w:ascii="Times New Roman" w:hAnsi="Times New Roman"/>
          <w:bCs/>
          <w:sz w:val="24"/>
          <w:szCs w:val="24"/>
        </w:rPr>
        <w:t xml:space="preserve"> которого или под залог которого предоставлен кредит.</w:t>
      </w:r>
    </w:p>
    <w:p w14:paraId="4139FCBA" w14:textId="77777777" w:rsidR="00253876" w:rsidRPr="00952C67" w:rsidRDefault="00253876" w:rsidP="00952C6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952C67">
        <w:rPr>
          <w:rFonts w:ascii="Times New Roman" w:hAnsi="Times New Roman"/>
          <w:bCs/>
          <w:sz w:val="24"/>
          <w:szCs w:val="24"/>
        </w:rPr>
        <w:t>Орган регистрации – орган, осуществляющий государственный кадастровый учет и государственную регистрацию прав.</w:t>
      </w:r>
    </w:p>
    <w:p w14:paraId="68A154EB" w14:textId="77777777" w:rsidR="00253876" w:rsidRPr="003605C3" w:rsidRDefault="00253876" w:rsidP="00952C6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Основной долг – сумма кредита, предоставленная Заемщику и непогашенная (невозвращенная) на любую дату действия Кредитного договора, в том числе непогашенная</w:t>
      </w:r>
      <w:r>
        <w:rPr>
          <w:rFonts w:ascii="Times New Roman" w:hAnsi="Times New Roman"/>
          <w:bCs/>
          <w:sz w:val="24"/>
          <w:szCs w:val="24"/>
        </w:rPr>
        <w:t xml:space="preserve">  </w:t>
      </w:r>
      <w:r w:rsidRPr="003605C3">
        <w:rPr>
          <w:rFonts w:ascii="Times New Roman" w:hAnsi="Times New Roman"/>
          <w:bCs/>
          <w:sz w:val="24"/>
          <w:szCs w:val="24"/>
        </w:rPr>
        <w:t xml:space="preserve"> (невозвращенная) в установленный Кредитным договором срок.</w:t>
      </w:r>
    </w:p>
    <w:p w14:paraId="1043A40D" w14:textId="77777777" w:rsidR="00253876" w:rsidRPr="003605C3" w:rsidRDefault="00253876" w:rsidP="00952C6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2670E0">
        <w:rPr>
          <w:rFonts w:ascii="Times New Roman" w:hAnsi="Times New Roman"/>
          <w:bCs/>
          <w:sz w:val="24"/>
          <w:szCs w:val="24"/>
        </w:rPr>
        <w:t>Полная стоимость кредита (ПСК) – выраженные в процентах годовых</w:t>
      </w:r>
      <w:r w:rsidR="00BE23E3" w:rsidRPr="002670E0">
        <w:rPr>
          <w:rFonts w:ascii="Times New Roman" w:hAnsi="Times New Roman"/>
          <w:bCs/>
          <w:sz w:val="24"/>
          <w:szCs w:val="24"/>
        </w:rPr>
        <w:t>, а также в денежном выражении</w:t>
      </w:r>
      <w:r w:rsidRPr="002670E0">
        <w:rPr>
          <w:rFonts w:ascii="Times New Roman" w:hAnsi="Times New Roman"/>
          <w:bCs/>
          <w:sz w:val="24"/>
          <w:szCs w:val="24"/>
        </w:rPr>
        <w:t xml:space="preserve"> затраты Заемщика по получению, обслуживанию и погашению кредита. Расчет ПСК осуществляется в соответствии с требованиями, определенными Федеральным законом от 21.12.2013 № 353-</w:t>
      </w:r>
      <w:r w:rsidRPr="003605C3">
        <w:rPr>
          <w:rFonts w:ascii="Times New Roman" w:hAnsi="Times New Roman"/>
          <w:bCs/>
          <w:sz w:val="24"/>
          <w:szCs w:val="24"/>
        </w:rPr>
        <w:t>ФЗ «О потребительском кредите (займе)».</w:t>
      </w:r>
    </w:p>
    <w:p w14:paraId="0DF930B0" w14:textId="77777777" w:rsidR="00253876" w:rsidRPr="003605C3" w:rsidRDefault="00253876" w:rsidP="00952C6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Поручитель – физическое/юридическое лицо, заключившее с Кредитором договор поручительства в целях обеспечения исполнения обязательств Заемщика по Кредитному договору.</w:t>
      </w:r>
    </w:p>
    <w:p w14:paraId="2BCD78A0" w14:textId="77777777" w:rsidR="00253876" w:rsidRPr="003605C3" w:rsidRDefault="00253876" w:rsidP="00952C6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sz w:val="24"/>
          <w:szCs w:val="24"/>
          <w:lang w:eastAsia="ru-RU"/>
        </w:rPr>
        <w:lastRenderedPageBreak/>
        <w:t>Права требования (имущественные права (требования</w:t>
      </w:r>
      <w:r w:rsidR="001161BA">
        <w:rPr>
          <w:rFonts w:ascii="Times New Roman" w:hAnsi="Times New Roman"/>
          <w:sz w:val="24"/>
          <w:szCs w:val="24"/>
          <w:lang w:eastAsia="ru-RU"/>
        </w:rPr>
        <w:t>)</w:t>
      </w:r>
      <w:r>
        <w:rPr>
          <w:rFonts w:ascii="Times New Roman" w:hAnsi="Times New Roman"/>
          <w:sz w:val="24"/>
          <w:szCs w:val="24"/>
          <w:lang w:eastAsia="ru-RU"/>
        </w:rPr>
        <w:t>)</w:t>
      </w:r>
      <w:r w:rsidRPr="003605C3">
        <w:rPr>
          <w:rFonts w:ascii="Times New Roman" w:hAnsi="Times New Roman"/>
          <w:sz w:val="24"/>
          <w:szCs w:val="24"/>
          <w:lang w:eastAsia="ru-RU"/>
        </w:rPr>
        <w:t xml:space="preserve"> – права, возникающие на основании Инвестиционного договора</w:t>
      </w:r>
      <w:r>
        <w:rPr>
          <w:rFonts w:ascii="Times New Roman" w:hAnsi="Times New Roman"/>
          <w:sz w:val="24"/>
          <w:szCs w:val="24"/>
          <w:lang w:eastAsia="ru-RU"/>
        </w:rPr>
        <w:t xml:space="preserve"> </w:t>
      </w:r>
      <w:r w:rsidRPr="003605C3">
        <w:rPr>
          <w:rFonts w:ascii="Times New Roman" w:hAnsi="Times New Roman"/>
          <w:sz w:val="24"/>
          <w:szCs w:val="24"/>
          <w:lang w:eastAsia="ru-RU"/>
        </w:rPr>
        <w:t>на получение Заемщиком в собственность Объекта недвижимости после завершения строительства.</w:t>
      </w:r>
    </w:p>
    <w:p w14:paraId="04995DCE" w14:textId="1C9B0249" w:rsidR="00253876" w:rsidRPr="003605C3" w:rsidRDefault="00253876" w:rsidP="00952C6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Предмет залога – Объект недвижимости либо права (требования) (имущественные права (требования), переданный(</w:t>
      </w:r>
      <w:r>
        <w:rPr>
          <w:rFonts w:ascii="Times New Roman" w:hAnsi="Times New Roman"/>
          <w:bCs/>
          <w:sz w:val="24"/>
          <w:szCs w:val="24"/>
        </w:rPr>
        <w:t>-</w:t>
      </w:r>
      <w:r w:rsidRPr="003605C3">
        <w:rPr>
          <w:rFonts w:ascii="Times New Roman" w:hAnsi="Times New Roman"/>
          <w:bCs/>
          <w:sz w:val="24"/>
          <w:szCs w:val="24"/>
        </w:rPr>
        <w:t xml:space="preserve">ые) в залог в качестве обеспечения исполнения обязательств по Кредитному договору. </w:t>
      </w:r>
    </w:p>
    <w:p w14:paraId="0AB06CD9" w14:textId="77777777" w:rsidR="00253876" w:rsidRDefault="00253876" w:rsidP="00952C6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Процентный период – период, за который производится уплата процентов.</w:t>
      </w:r>
    </w:p>
    <w:p w14:paraId="2D4C7F79" w14:textId="77777777" w:rsidR="00253876" w:rsidRPr="00E65509" w:rsidRDefault="00253876" w:rsidP="00952C6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Pr>
          <w:rFonts w:ascii="Times New Roman" w:hAnsi="Times New Roman"/>
          <w:bCs/>
          <w:sz w:val="24"/>
          <w:szCs w:val="24"/>
        </w:rPr>
        <w:t>Сообщение – информация по Кредитному договору, направленная Банком в адрес Заемщика с использованием средств связи (</w:t>
      </w:r>
      <w:r w:rsidR="001161BA">
        <w:rPr>
          <w:rFonts w:ascii="Times New Roman" w:hAnsi="Times New Roman"/>
          <w:bCs/>
          <w:sz w:val="24"/>
          <w:szCs w:val="24"/>
          <w:lang w:val="en-US"/>
        </w:rPr>
        <w:t>SMS</w:t>
      </w:r>
      <w:r>
        <w:rPr>
          <w:rFonts w:ascii="Times New Roman" w:hAnsi="Times New Roman"/>
          <w:bCs/>
          <w:sz w:val="24"/>
          <w:szCs w:val="24"/>
        </w:rPr>
        <w:t xml:space="preserve">-сообщение, </w:t>
      </w:r>
      <w:r>
        <w:rPr>
          <w:rFonts w:ascii="Times New Roman" w:hAnsi="Times New Roman"/>
          <w:bCs/>
          <w:sz w:val="24"/>
          <w:szCs w:val="24"/>
          <w:lang w:val="en-US"/>
        </w:rPr>
        <w:t>e</w:t>
      </w:r>
      <w:r w:rsidRPr="00711ECF">
        <w:rPr>
          <w:rFonts w:ascii="Times New Roman" w:hAnsi="Times New Roman"/>
          <w:bCs/>
          <w:sz w:val="24"/>
          <w:szCs w:val="24"/>
        </w:rPr>
        <w:t>-</w:t>
      </w:r>
      <w:r>
        <w:rPr>
          <w:rFonts w:ascii="Times New Roman" w:hAnsi="Times New Roman"/>
          <w:bCs/>
          <w:sz w:val="24"/>
          <w:szCs w:val="24"/>
          <w:lang w:val="en-US"/>
        </w:rPr>
        <w:t>mail</w:t>
      </w:r>
      <w:r>
        <w:rPr>
          <w:rFonts w:ascii="Times New Roman" w:hAnsi="Times New Roman"/>
          <w:bCs/>
          <w:sz w:val="24"/>
          <w:szCs w:val="24"/>
        </w:rPr>
        <w:t xml:space="preserve">-сообщение). </w:t>
      </w:r>
    </w:p>
    <w:p w14:paraId="6AC31919" w14:textId="77777777" w:rsidR="00253876" w:rsidRPr="003605C3" w:rsidRDefault="00253876" w:rsidP="00952C6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Счет Заемщика – открытый в Банке на имя Заемщика в валюте кредита счет, с которого осуществляется погашение задолженности по Кредитному договору (текущий счет «Кредитный» или счет банковской карты</w:t>
      </w:r>
      <w:r w:rsidRPr="003605C3">
        <w:rPr>
          <w:rStyle w:val="a9"/>
          <w:rFonts w:ascii="Times New Roman" w:hAnsi="Times New Roman"/>
          <w:bCs/>
          <w:sz w:val="24"/>
          <w:szCs w:val="24"/>
        </w:rPr>
        <w:footnoteReference w:id="1"/>
      </w:r>
      <w:r w:rsidRPr="003605C3">
        <w:rPr>
          <w:rFonts w:ascii="Times New Roman" w:hAnsi="Times New Roman"/>
          <w:bCs/>
          <w:sz w:val="24"/>
          <w:szCs w:val="24"/>
        </w:rPr>
        <w:t>).</w:t>
      </w:r>
    </w:p>
    <w:p w14:paraId="59A6D39C" w14:textId="77777777" w:rsidR="00253876" w:rsidRDefault="00253876" w:rsidP="00952C6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 xml:space="preserve">Счет зачисления – открытый в Банке на имя Заемщика в валюте кредита счет, на который осуществляется предоставление кредита </w:t>
      </w:r>
      <w:r w:rsidRPr="000E4F4B">
        <w:t>(</w:t>
      </w:r>
      <w:r w:rsidRPr="003605C3">
        <w:rPr>
          <w:rFonts w:ascii="Times New Roman" w:hAnsi="Times New Roman"/>
          <w:bCs/>
          <w:sz w:val="24"/>
          <w:szCs w:val="24"/>
        </w:rPr>
        <w:t>текущий счет «Кредитный»).</w:t>
      </w:r>
    </w:p>
    <w:p w14:paraId="5388662C" w14:textId="77777777" w:rsidR="00253876" w:rsidRPr="003E16DB" w:rsidRDefault="00253876" w:rsidP="00952C6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Тарифы Банка – утвержденные Банком размеры комиссионного вознаграждения, взимаемого с Заемщика при предоставлении банковских услуг (размещаются на информационных стендах в местах обслуживания клиентов и на сайте Кредитора</w:t>
      </w:r>
      <w:r>
        <w:rPr>
          <w:rFonts w:ascii="Times New Roman" w:hAnsi="Times New Roman"/>
          <w:bCs/>
          <w:sz w:val="24"/>
          <w:szCs w:val="24"/>
        </w:rPr>
        <w:t xml:space="preserve"> </w:t>
      </w:r>
      <w:hyperlink r:id="rId12" w:history="1">
        <w:r w:rsidRPr="003E16DB">
          <w:rPr>
            <w:rFonts w:ascii="Times New Roman" w:hAnsi="Times New Roman"/>
            <w:sz w:val="24"/>
          </w:rPr>
          <w:t>www.gazprombank.ru</w:t>
        </w:r>
      </w:hyperlink>
      <w:r w:rsidR="001161BA">
        <w:rPr>
          <w:rFonts w:ascii="Times New Roman" w:hAnsi="Times New Roman"/>
          <w:sz w:val="24"/>
        </w:rPr>
        <w:t>)</w:t>
      </w:r>
      <w:r w:rsidRPr="003E16DB">
        <w:rPr>
          <w:rFonts w:ascii="Times New Roman" w:hAnsi="Times New Roman"/>
          <w:bCs/>
          <w:sz w:val="24"/>
          <w:szCs w:val="24"/>
        </w:rPr>
        <w:t>.</w:t>
      </w:r>
    </w:p>
    <w:p w14:paraId="32C49734" w14:textId="77777777" w:rsidR="00253876" w:rsidRDefault="00253876" w:rsidP="00952C6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 xml:space="preserve">Транш – часть кредита, выдаваемая в рамках Кредитной линии на условиях, предусмотренных Кредитным договором. </w:t>
      </w:r>
    </w:p>
    <w:p w14:paraId="3AE96AFA" w14:textId="77777777" w:rsidR="00F038DD" w:rsidRDefault="00253876" w:rsidP="00952C6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Pr>
          <w:rFonts w:ascii="Times New Roman" w:hAnsi="Times New Roman"/>
          <w:bCs/>
          <w:sz w:val="24"/>
          <w:szCs w:val="24"/>
        </w:rPr>
        <w:t xml:space="preserve">Уведомление </w:t>
      </w:r>
      <w:r w:rsidRPr="003605C3">
        <w:rPr>
          <w:rFonts w:ascii="Times New Roman" w:hAnsi="Times New Roman"/>
          <w:bCs/>
          <w:sz w:val="24"/>
          <w:szCs w:val="24"/>
        </w:rPr>
        <w:t>–</w:t>
      </w:r>
      <w:r>
        <w:rPr>
          <w:rFonts w:ascii="Times New Roman" w:hAnsi="Times New Roman"/>
          <w:bCs/>
          <w:sz w:val="24"/>
          <w:szCs w:val="24"/>
        </w:rPr>
        <w:t xml:space="preserve"> документ, совершенный в письменной форме, содержащий информацию по Кредитному договору, и направленный Банком в адрес Заемщика.</w:t>
      </w:r>
    </w:p>
    <w:p w14:paraId="3A994598" w14:textId="21A1DA36" w:rsidR="000D54B3" w:rsidRPr="007D0A84" w:rsidRDefault="008F6DEB" w:rsidP="007D0A84">
      <w:pPr>
        <w:pStyle w:val="13"/>
        <w:numPr>
          <w:ilvl w:val="1"/>
          <w:numId w:val="38"/>
        </w:numPr>
        <w:tabs>
          <w:tab w:val="left" w:pos="1276"/>
        </w:tabs>
        <w:autoSpaceDE w:val="0"/>
        <w:autoSpaceDN w:val="0"/>
        <w:adjustRightInd w:val="0"/>
        <w:spacing w:after="0" w:line="240" w:lineRule="auto"/>
        <w:ind w:left="0" w:firstLine="709"/>
        <w:jc w:val="both"/>
        <w:rPr>
          <w:bCs/>
        </w:rPr>
      </w:pPr>
      <w:r>
        <w:rPr>
          <w:rFonts w:ascii="Times New Roman" w:hAnsi="Times New Roman"/>
          <w:bCs/>
          <w:sz w:val="24"/>
          <w:szCs w:val="24"/>
        </w:rPr>
        <w:t>УКЭП</w:t>
      </w:r>
      <w:r w:rsidR="000D54B3">
        <w:rPr>
          <w:rFonts w:ascii="Times New Roman" w:hAnsi="Times New Roman"/>
          <w:bCs/>
          <w:sz w:val="24"/>
          <w:szCs w:val="24"/>
        </w:rPr>
        <w:t xml:space="preserve"> </w:t>
      </w:r>
      <w:r w:rsidR="007D0A84" w:rsidRPr="007D0A84">
        <w:rPr>
          <w:rFonts w:ascii="Times New Roman" w:hAnsi="Times New Roman"/>
          <w:bCs/>
          <w:iCs/>
        </w:rPr>
        <w:t>(</w:t>
      </w:r>
      <w:r w:rsidRPr="000D54B3">
        <w:rPr>
          <w:rFonts w:ascii="Times New Roman" w:hAnsi="Times New Roman"/>
          <w:bCs/>
          <w:sz w:val="24"/>
          <w:szCs w:val="24"/>
        </w:rPr>
        <w:t>усиленная квалифицированная электронная подпись</w:t>
      </w:r>
      <w:r w:rsidR="007D0A84">
        <w:rPr>
          <w:rFonts w:ascii="Times New Roman" w:hAnsi="Times New Roman"/>
          <w:bCs/>
          <w:sz w:val="24"/>
          <w:szCs w:val="24"/>
        </w:rPr>
        <w:t>) – электронная подпись</w:t>
      </w:r>
      <w:r w:rsidRPr="000D54B3">
        <w:rPr>
          <w:rFonts w:ascii="Times New Roman" w:hAnsi="Times New Roman"/>
          <w:bCs/>
          <w:sz w:val="24"/>
          <w:szCs w:val="24"/>
        </w:rPr>
        <w:t xml:space="preserve">, </w:t>
      </w:r>
      <w:r w:rsidR="007D0A84">
        <w:rPr>
          <w:rFonts w:ascii="Times New Roman" w:hAnsi="Times New Roman"/>
          <w:bCs/>
          <w:sz w:val="24"/>
          <w:szCs w:val="24"/>
        </w:rPr>
        <w:t xml:space="preserve">позволяющая определить подписавшее электронный документ лицо и обеспечивающая неизменность электронного документа после момента его подписания, поскольку </w:t>
      </w:r>
      <w:r w:rsidR="007D0A84" w:rsidRPr="007D0A84">
        <w:rPr>
          <w:rFonts w:ascii="Times New Roman" w:hAnsi="Times New Roman"/>
          <w:bCs/>
          <w:sz w:val="24"/>
          <w:szCs w:val="24"/>
        </w:rPr>
        <w:t xml:space="preserve">для ее создания и проверки </w:t>
      </w:r>
      <w:r w:rsidR="000D54B3" w:rsidRPr="007D0A84">
        <w:rPr>
          <w:rFonts w:ascii="Times New Roman" w:eastAsia="Calibri" w:hAnsi="Times New Roman"/>
          <w:iCs/>
          <w:sz w:val="24"/>
          <w:szCs w:val="24"/>
        </w:rPr>
        <w:t xml:space="preserve">используются средства электронной подписи, имеющие подтверждение соответствия требованиям, установленным в соответствии с </w:t>
      </w:r>
      <w:r w:rsidR="007D0A84">
        <w:rPr>
          <w:rFonts w:ascii="Times New Roman" w:eastAsia="Calibri" w:hAnsi="Times New Roman"/>
          <w:iCs/>
          <w:sz w:val="24"/>
          <w:szCs w:val="24"/>
        </w:rPr>
        <w:t>63-ФЗ</w:t>
      </w:r>
      <w:r w:rsidR="000D54B3" w:rsidRPr="007D0A84">
        <w:rPr>
          <w:rFonts w:ascii="Times New Roman" w:eastAsia="Calibri" w:hAnsi="Times New Roman"/>
          <w:iCs/>
          <w:sz w:val="24"/>
          <w:szCs w:val="24"/>
        </w:rPr>
        <w:t>.</w:t>
      </w:r>
    </w:p>
    <w:p w14:paraId="7A448A2A" w14:textId="1729E762" w:rsidR="0057042E" w:rsidRPr="000D54B3" w:rsidRDefault="0057042E" w:rsidP="000D54B3">
      <w:pPr>
        <w:pStyle w:val="13"/>
        <w:numPr>
          <w:ilvl w:val="1"/>
          <w:numId w:val="38"/>
        </w:numPr>
        <w:tabs>
          <w:tab w:val="left" w:pos="1276"/>
        </w:tabs>
        <w:autoSpaceDE w:val="0"/>
        <w:autoSpaceDN w:val="0"/>
        <w:adjustRightInd w:val="0"/>
        <w:spacing w:after="0" w:line="240" w:lineRule="auto"/>
        <w:ind w:left="0" w:firstLine="709"/>
        <w:jc w:val="both"/>
        <w:rPr>
          <w:bCs/>
          <w:sz w:val="24"/>
          <w:szCs w:val="24"/>
        </w:rPr>
      </w:pPr>
      <w:r>
        <w:rPr>
          <w:rFonts w:ascii="Times New Roman" w:hAnsi="Times New Roman"/>
          <w:bCs/>
          <w:sz w:val="24"/>
          <w:szCs w:val="24"/>
        </w:rPr>
        <w:t xml:space="preserve">353-ФЗ – </w:t>
      </w:r>
      <w:r w:rsidRPr="00AD0CDA">
        <w:rPr>
          <w:rFonts w:ascii="Times New Roman" w:hAnsi="Times New Roman"/>
          <w:bCs/>
          <w:sz w:val="24"/>
          <w:szCs w:val="24"/>
        </w:rPr>
        <w:t>Федеральн</w:t>
      </w:r>
      <w:r>
        <w:rPr>
          <w:rFonts w:ascii="Times New Roman" w:hAnsi="Times New Roman"/>
          <w:bCs/>
          <w:sz w:val="24"/>
          <w:szCs w:val="24"/>
        </w:rPr>
        <w:t xml:space="preserve">ый </w:t>
      </w:r>
      <w:r w:rsidRPr="00AD0CDA">
        <w:rPr>
          <w:rFonts w:ascii="Times New Roman" w:hAnsi="Times New Roman"/>
          <w:bCs/>
          <w:sz w:val="24"/>
          <w:szCs w:val="24"/>
        </w:rPr>
        <w:t>закон от 21.12.2013 № 353-ФЗ «О потребительском кредите (займе)» (в действующей редакции)</w:t>
      </w:r>
      <w:r>
        <w:rPr>
          <w:rFonts w:ascii="Times New Roman" w:hAnsi="Times New Roman"/>
          <w:bCs/>
          <w:sz w:val="24"/>
          <w:szCs w:val="24"/>
        </w:rPr>
        <w:t>.</w:t>
      </w:r>
    </w:p>
    <w:p w14:paraId="5E8F2200" w14:textId="10D6B5E7" w:rsidR="007D0A84" w:rsidRPr="007C3DDD" w:rsidRDefault="007D0A84" w:rsidP="00CF0300">
      <w:pPr>
        <w:pStyle w:val="ad"/>
        <w:numPr>
          <w:ilvl w:val="1"/>
          <w:numId w:val="38"/>
        </w:numPr>
        <w:autoSpaceDE w:val="0"/>
        <w:autoSpaceDN w:val="0"/>
        <w:adjustRightInd w:val="0"/>
        <w:ind w:left="0" w:firstLine="709"/>
        <w:jc w:val="both"/>
        <w:rPr>
          <w:rFonts w:eastAsia="Calibri"/>
        </w:rPr>
      </w:pPr>
      <w:r w:rsidRPr="007C3DDD">
        <w:rPr>
          <w:rFonts w:eastAsia="Calibri"/>
        </w:rPr>
        <w:t>63-ФЗ – Федеральный закон от 06.04.2011 № 63-ФЗ «Об электронной подписи</w:t>
      </w:r>
      <w:r w:rsidR="007C3DDD" w:rsidRPr="007C3DDD">
        <w:rPr>
          <w:rFonts w:eastAsia="Calibri"/>
        </w:rPr>
        <w:t>».</w:t>
      </w:r>
    </w:p>
    <w:p w14:paraId="5C30CA27" w14:textId="77777777" w:rsidR="00952C67" w:rsidRDefault="00952C67" w:rsidP="004B5503">
      <w:pPr>
        <w:pStyle w:val="ad"/>
        <w:numPr>
          <w:ilvl w:val="0"/>
          <w:numId w:val="38"/>
        </w:numPr>
        <w:tabs>
          <w:tab w:val="left" w:pos="1276"/>
        </w:tabs>
        <w:autoSpaceDE w:val="0"/>
        <w:autoSpaceDN w:val="0"/>
        <w:adjustRightInd w:val="0"/>
        <w:jc w:val="center"/>
        <w:rPr>
          <w:b/>
          <w:bCs/>
        </w:rPr>
      </w:pPr>
      <w:r w:rsidRPr="00952C67">
        <w:rPr>
          <w:b/>
          <w:bCs/>
        </w:rPr>
        <w:t>Основные положения</w:t>
      </w:r>
    </w:p>
    <w:p w14:paraId="56C8240A" w14:textId="77777777" w:rsidR="00952C67" w:rsidRPr="0027193A" w:rsidRDefault="00952C67" w:rsidP="003C0E2C">
      <w:pPr>
        <w:pStyle w:val="10"/>
        <w:numPr>
          <w:ilvl w:val="1"/>
          <w:numId w:val="38"/>
        </w:numPr>
        <w:tabs>
          <w:tab w:val="left" w:pos="1276"/>
        </w:tabs>
        <w:autoSpaceDE w:val="0"/>
        <w:autoSpaceDN w:val="0"/>
        <w:adjustRightInd w:val="0"/>
        <w:spacing w:after="0" w:line="240" w:lineRule="auto"/>
        <w:ind w:left="0" w:firstLine="709"/>
        <w:jc w:val="both"/>
        <w:rPr>
          <w:rFonts w:ascii="Times New Roman" w:hAnsi="Times New Roman"/>
          <w:sz w:val="24"/>
          <w:szCs w:val="24"/>
        </w:rPr>
      </w:pPr>
      <w:r w:rsidRPr="0027193A">
        <w:rPr>
          <w:rFonts w:ascii="Times New Roman" w:hAnsi="Times New Roman"/>
          <w:sz w:val="24"/>
          <w:szCs w:val="24"/>
        </w:rPr>
        <w:t>Кредитор предоставляет Заемщику целевой Кредит в порядке и на условиях, согласованных Кредитором с Заемщиком в Индивидуальных условиях.</w:t>
      </w:r>
    </w:p>
    <w:p w14:paraId="571B86B9" w14:textId="77777777" w:rsidR="00952C67" w:rsidRPr="0027193A" w:rsidRDefault="00DA1E04" w:rsidP="00952C67">
      <w:pPr>
        <w:pStyle w:val="10"/>
        <w:numPr>
          <w:ilvl w:val="1"/>
          <w:numId w:val="38"/>
        </w:numPr>
        <w:tabs>
          <w:tab w:val="left" w:pos="1276"/>
        </w:tabs>
        <w:autoSpaceDE w:val="0"/>
        <w:autoSpaceDN w:val="0"/>
        <w:adjustRightInd w:val="0"/>
        <w:spacing w:after="0" w:line="240" w:lineRule="auto"/>
        <w:ind w:left="0" w:firstLine="709"/>
        <w:jc w:val="both"/>
        <w:rPr>
          <w:rFonts w:ascii="Times New Roman" w:hAnsi="Times New Roman"/>
          <w:sz w:val="24"/>
          <w:szCs w:val="24"/>
        </w:rPr>
      </w:pPr>
      <w:r w:rsidRPr="0027193A">
        <w:rPr>
          <w:rFonts w:ascii="Times New Roman" w:hAnsi="Times New Roman"/>
          <w:sz w:val="24"/>
          <w:szCs w:val="24"/>
        </w:rPr>
        <w:t>Заемщик обязуется своевременно во</w:t>
      </w:r>
      <w:r w:rsidR="00952C67" w:rsidRPr="0027193A">
        <w:rPr>
          <w:rFonts w:ascii="Times New Roman" w:hAnsi="Times New Roman"/>
          <w:sz w:val="24"/>
          <w:szCs w:val="24"/>
        </w:rPr>
        <w:t xml:space="preserve">звратить Кредит и уплатить проценты на него, а также выполнить иные обязательства, предусмотренные </w:t>
      </w:r>
      <w:r w:rsidRPr="0027193A">
        <w:rPr>
          <w:rFonts w:ascii="Times New Roman" w:hAnsi="Times New Roman"/>
          <w:sz w:val="24"/>
          <w:szCs w:val="24"/>
        </w:rPr>
        <w:t>Индивидуальными условиями</w:t>
      </w:r>
      <w:r w:rsidR="00952C67" w:rsidRPr="0027193A">
        <w:rPr>
          <w:rFonts w:ascii="Times New Roman" w:hAnsi="Times New Roman"/>
          <w:sz w:val="24"/>
          <w:szCs w:val="24"/>
        </w:rPr>
        <w:t>.</w:t>
      </w:r>
    </w:p>
    <w:p w14:paraId="560C410C" w14:textId="77777777" w:rsidR="00DA1E04" w:rsidRPr="0027193A" w:rsidRDefault="00A459A2" w:rsidP="00952C67">
      <w:pPr>
        <w:pStyle w:val="10"/>
        <w:numPr>
          <w:ilvl w:val="1"/>
          <w:numId w:val="38"/>
        </w:numPr>
        <w:tabs>
          <w:tab w:val="left" w:pos="1276"/>
        </w:tabs>
        <w:autoSpaceDE w:val="0"/>
        <w:autoSpaceDN w:val="0"/>
        <w:adjustRightInd w:val="0"/>
        <w:spacing w:after="0" w:line="240" w:lineRule="auto"/>
        <w:ind w:left="0" w:firstLine="709"/>
        <w:jc w:val="both"/>
        <w:rPr>
          <w:rFonts w:ascii="Times New Roman" w:hAnsi="Times New Roman"/>
          <w:sz w:val="24"/>
          <w:szCs w:val="24"/>
        </w:rPr>
      </w:pPr>
      <w:r w:rsidRPr="0027193A">
        <w:rPr>
          <w:rFonts w:ascii="Times New Roman" w:hAnsi="Times New Roman"/>
          <w:sz w:val="24"/>
          <w:szCs w:val="24"/>
        </w:rPr>
        <w:t>Исполнение обязательств Заемщика по Кредитному договору обеспечивается способами, предусмотренными в Индивидуальных условиях.</w:t>
      </w:r>
    </w:p>
    <w:p w14:paraId="2F283B08" w14:textId="77777777" w:rsidR="00952C67" w:rsidRPr="0027193A" w:rsidRDefault="00952C67" w:rsidP="00952C6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sz w:val="24"/>
          <w:szCs w:val="24"/>
        </w:rPr>
      </w:pPr>
      <w:r w:rsidRPr="0027193A">
        <w:rPr>
          <w:rFonts w:ascii="Times New Roman" w:hAnsi="Times New Roman"/>
          <w:sz w:val="24"/>
          <w:szCs w:val="24"/>
        </w:rPr>
        <w:t>Права Кредитора по Кредитному договору удостовер</w:t>
      </w:r>
      <w:r w:rsidR="00A31BE2" w:rsidRPr="0027193A">
        <w:rPr>
          <w:rFonts w:ascii="Times New Roman" w:hAnsi="Times New Roman"/>
          <w:sz w:val="24"/>
          <w:szCs w:val="24"/>
        </w:rPr>
        <w:t>яются</w:t>
      </w:r>
      <w:r w:rsidRPr="0027193A">
        <w:rPr>
          <w:rFonts w:ascii="Times New Roman" w:hAnsi="Times New Roman"/>
          <w:sz w:val="24"/>
          <w:szCs w:val="24"/>
        </w:rPr>
        <w:t xml:space="preserve"> Закладной.</w:t>
      </w:r>
    </w:p>
    <w:p w14:paraId="441FE0D6" w14:textId="65DAC069" w:rsidR="00DA1E04" w:rsidRDefault="00DA1E04" w:rsidP="004B5503">
      <w:pPr>
        <w:pStyle w:val="ad"/>
        <w:numPr>
          <w:ilvl w:val="0"/>
          <w:numId w:val="38"/>
        </w:numPr>
        <w:tabs>
          <w:tab w:val="left" w:pos="1276"/>
        </w:tabs>
        <w:autoSpaceDE w:val="0"/>
        <w:autoSpaceDN w:val="0"/>
        <w:adjustRightInd w:val="0"/>
        <w:jc w:val="center"/>
        <w:rPr>
          <w:b/>
          <w:bCs/>
        </w:rPr>
      </w:pPr>
      <w:r w:rsidRPr="0027193A">
        <w:rPr>
          <w:b/>
          <w:bCs/>
        </w:rPr>
        <w:t xml:space="preserve">Порядок </w:t>
      </w:r>
      <w:r w:rsidRPr="003605C3">
        <w:rPr>
          <w:b/>
          <w:bCs/>
        </w:rPr>
        <w:t xml:space="preserve">предоставления кредита, порядок и условия расчетов за пользование </w:t>
      </w:r>
      <w:r w:rsidR="00E55193" w:rsidRPr="00E55193">
        <w:rPr>
          <w:b/>
          <w:bCs/>
        </w:rPr>
        <w:br/>
      </w:r>
      <w:r w:rsidRPr="003605C3">
        <w:rPr>
          <w:b/>
          <w:bCs/>
        </w:rPr>
        <w:t>кредитом</w:t>
      </w:r>
    </w:p>
    <w:p w14:paraId="16013D7F" w14:textId="77777777" w:rsidR="00DA1E04" w:rsidRDefault="00DA1E04" w:rsidP="00245E9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
          <w:bCs/>
          <w:sz w:val="24"/>
          <w:szCs w:val="24"/>
        </w:rPr>
        <w:t xml:space="preserve"> </w:t>
      </w:r>
      <w:r w:rsidRPr="003605C3">
        <w:rPr>
          <w:rFonts w:ascii="Times New Roman" w:hAnsi="Times New Roman"/>
          <w:bCs/>
          <w:sz w:val="24"/>
          <w:szCs w:val="24"/>
        </w:rPr>
        <w:t>Кредит предоставляется Кредитором в сроки и порядке, которые предусмотрены Ин</w:t>
      </w:r>
      <w:r>
        <w:rPr>
          <w:rFonts w:ascii="Times New Roman" w:hAnsi="Times New Roman"/>
          <w:bCs/>
          <w:sz w:val="24"/>
          <w:szCs w:val="24"/>
        </w:rPr>
        <w:t xml:space="preserve">дивидуальными условиями. </w:t>
      </w:r>
    </w:p>
    <w:p w14:paraId="48A0FD1D" w14:textId="77777777" w:rsidR="00DA1E04" w:rsidRPr="001E3BD3" w:rsidRDefault="00DA1E04" w:rsidP="00DA1E04">
      <w:pPr>
        <w:pStyle w:val="10"/>
        <w:tabs>
          <w:tab w:val="left" w:pos="1134"/>
        </w:tabs>
        <w:autoSpaceDE w:val="0"/>
        <w:autoSpaceDN w:val="0"/>
        <w:adjustRightInd w:val="0"/>
        <w:spacing w:after="0" w:line="240" w:lineRule="auto"/>
        <w:ind w:left="0" w:firstLine="743"/>
        <w:jc w:val="both"/>
        <w:rPr>
          <w:rFonts w:ascii="Times New Roman" w:hAnsi="Times New Roman"/>
          <w:bCs/>
          <w:sz w:val="24"/>
          <w:szCs w:val="24"/>
        </w:rPr>
      </w:pPr>
      <w:r w:rsidRPr="001E3BD3">
        <w:rPr>
          <w:rFonts w:ascii="Times New Roman" w:hAnsi="Times New Roman"/>
          <w:bCs/>
          <w:sz w:val="24"/>
          <w:szCs w:val="24"/>
        </w:rPr>
        <w:t>Кредитор вправе продлить срок, в течение которого Кредитором может быть предоставлен кредит, на 1 месяц в случае представления Заемщиком:</w:t>
      </w:r>
    </w:p>
    <w:p w14:paraId="631B226A" w14:textId="77777777" w:rsidR="00DA1E04" w:rsidRDefault="00DA1E04" w:rsidP="00DA1E04">
      <w:pPr>
        <w:numPr>
          <w:ilvl w:val="0"/>
          <w:numId w:val="5"/>
        </w:numPr>
        <w:tabs>
          <w:tab w:val="left" w:pos="993"/>
        </w:tabs>
        <w:autoSpaceDE w:val="0"/>
        <w:autoSpaceDN w:val="0"/>
        <w:adjustRightInd w:val="0"/>
        <w:ind w:left="0" w:firstLine="709"/>
        <w:jc w:val="both"/>
      </w:pPr>
      <w:r w:rsidRPr="00EA54B0">
        <w:t xml:space="preserve">заявления, содержащего мотивированное обоснование </w:t>
      </w:r>
      <w:r>
        <w:t>невозможности соблюдения Заемщиком условий предоставления кредита в срок, установленный Кредитным договором,</w:t>
      </w:r>
    </w:p>
    <w:p w14:paraId="23043764" w14:textId="77777777" w:rsidR="00DA1E04" w:rsidRDefault="00DA1E04" w:rsidP="00F038DD">
      <w:pPr>
        <w:tabs>
          <w:tab w:val="left" w:pos="993"/>
        </w:tabs>
        <w:autoSpaceDE w:val="0"/>
        <w:autoSpaceDN w:val="0"/>
        <w:adjustRightInd w:val="0"/>
        <w:ind w:firstLine="709"/>
        <w:jc w:val="both"/>
      </w:pPr>
      <w:r>
        <w:t>и</w:t>
      </w:r>
    </w:p>
    <w:p w14:paraId="73CDCCF8" w14:textId="77777777" w:rsidR="00DA1E04" w:rsidRDefault="00DA1E04" w:rsidP="00DA1E04">
      <w:pPr>
        <w:numPr>
          <w:ilvl w:val="0"/>
          <w:numId w:val="5"/>
        </w:numPr>
        <w:tabs>
          <w:tab w:val="left" w:pos="993"/>
        </w:tabs>
        <w:autoSpaceDE w:val="0"/>
        <w:autoSpaceDN w:val="0"/>
        <w:adjustRightInd w:val="0"/>
        <w:ind w:left="0" w:firstLine="709"/>
        <w:jc w:val="both"/>
      </w:pPr>
      <w:r w:rsidRPr="001F2912">
        <w:t xml:space="preserve"> </w:t>
      </w:r>
      <w:r>
        <w:t>расписки/уведомления</w:t>
      </w:r>
      <w:r w:rsidRPr="001F2912">
        <w:t xml:space="preserve"> Органа регистрации </w:t>
      </w:r>
      <w:r>
        <w:t>о приеме заявления и</w:t>
      </w:r>
      <w:r w:rsidRPr="001F2912">
        <w:t xml:space="preserve"> документов на государственную регистрацию </w:t>
      </w:r>
      <w:r>
        <w:t xml:space="preserve">права собственности на Объект недвижимости и ипотеки/Договора </w:t>
      </w:r>
      <w:r>
        <w:lastRenderedPageBreak/>
        <w:t xml:space="preserve">приобретения (в случае, если договор подлежит регистрации) </w:t>
      </w:r>
      <w:r w:rsidRPr="001F2912">
        <w:t>с указанием предполагаемых сроков государственной регистрации</w:t>
      </w:r>
    </w:p>
    <w:p w14:paraId="393D3789" w14:textId="77777777" w:rsidR="00DA1E04" w:rsidRDefault="00DA1E04" w:rsidP="00DA1E04">
      <w:pPr>
        <w:tabs>
          <w:tab w:val="left" w:pos="993"/>
        </w:tabs>
        <w:autoSpaceDE w:val="0"/>
        <w:autoSpaceDN w:val="0"/>
        <w:adjustRightInd w:val="0"/>
        <w:ind w:left="709"/>
        <w:jc w:val="both"/>
      </w:pPr>
      <w:r>
        <w:t>или</w:t>
      </w:r>
    </w:p>
    <w:p w14:paraId="7C885CE8" w14:textId="77777777" w:rsidR="00DA1E04" w:rsidRDefault="00DA1E04" w:rsidP="00DA1E04">
      <w:pPr>
        <w:numPr>
          <w:ilvl w:val="0"/>
          <w:numId w:val="5"/>
        </w:numPr>
        <w:tabs>
          <w:tab w:val="left" w:pos="993"/>
        </w:tabs>
        <w:autoSpaceDE w:val="0"/>
        <w:autoSpaceDN w:val="0"/>
        <w:adjustRightInd w:val="0"/>
        <w:ind w:left="0" w:firstLine="709"/>
        <w:jc w:val="both"/>
      </w:pPr>
      <w:r w:rsidRPr="00EA54B0">
        <w:t>документов, подтверждающих приостановление государственной регистрации права собственности на Объект недвижимости</w:t>
      </w:r>
      <w:r>
        <w:t xml:space="preserve"> и/или ипотеки/Договора приобретения (в случае, если договор подлежит государственной регистрации)</w:t>
      </w:r>
      <w:r w:rsidRPr="00EA54B0">
        <w:t xml:space="preserve">, с указанием </w:t>
      </w:r>
      <w:r>
        <w:t xml:space="preserve">оснований приостановления </w:t>
      </w:r>
      <w:r w:rsidRPr="00EA54B0">
        <w:t xml:space="preserve">и сроков </w:t>
      </w:r>
      <w:r>
        <w:t>для устранения причин такого приостановления.</w:t>
      </w:r>
    </w:p>
    <w:p w14:paraId="16611DD4" w14:textId="77777777" w:rsidR="00DA1E04" w:rsidRPr="002C5BD5" w:rsidRDefault="00DA1E04" w:rsidP="00245E97">
      <w:pPr>
        <w:pStyle w:val="13"/>
        <w:numPr>
          <w:ilvl w:val="1"/>
          <w:numId w:val="38"/>
        </w:numPr>
        <w:tabs>
          <w:tab w:val="left" w:pos="1276"/>
        </w:tabs>
        <w:autoSpaceDE w:val="0"/>
        <w:autoSpaceDN w:val="0"/>
        <w:adjustRightInd w:val="0"/>
        <w:spacing w:after="0" w:line="240" w:lineRule="auto"/>
        <w:ind w:left="0" w:firstLine="709"/>
        <w:jc w:val="both"/>
        <w:rPr>
          <w:sz w:val="24"/>
          <w:szCs w:val="24"/>
        </w:rPr>
      </w:pPr>
      <w:r w:rsidRPr="003605C3">
        <w:rPr>
          <w:rFonts w:ascii="Times New Roman" w:hAnsi="Times New Roman"/>
          <w:b/>
          <w:bCs/>
          <w:sz w:val="24"/>
          <w:szCs w:val="24"/>
        </w:rPr>
        <w:t xml:space="preserve"> </w:t>
      </w:r>
      <w:r w:rsidRPr="002C5BD5">
        <w:rPr>
          <w:rFonts w:ascii="Times New Roman" w:hAnsi="Times New Roman"/>
          <w:bCs/>
          <w:sz w:val="24"/>
          <w:szCs w:val="24"/>
        </w:rPr>
        <w:t xml:space="preserve">В случае невыполнения Заемщиком условий получения Кредита, предусмотренных Индивидуальными условиями, а также истечения срока, указанного в п. </w:t>
      </w:r>
      <w:r w:rsidR="00155495" w:rsidRPr="002C5BD5">
        <w:rPr>
          <w:rFonts w:ascii="Times New Roman" w:hAnsi="Times New Roman"/>
          <w:bCs/>
          <w:sz w:val="24"/>
          <w:szCs w:val="24"/>
        </w:rPr>
        <w:t>4</w:t>
      </w:r>
      <w:r w:rsidRPr="002C5BD5">
        <w:rPr>
          <w:rFonts w:ascii="Times New Roman" w:hAnsi="Times New Roman"/>
          <w:bCs/>
          <w:sz w:val="24"/>
          <w:szCs w:val="24"/>
        </w:rPr>
        <w:t>.1, Заемщик утрачивает право на получение Кредита в соответствии с Кредитным договором, обязанность Кредитора по предоставлению Кредита прекращается. Кредитный договор считается расторгнутым со дня направления Кредитором уведомления Заемщику.</w:t>
      </w:r>
    </w:p>
    <w:p w14:paraId="26C21713" w14:textId="77777777" w:rsidR="00DA1E04" w:rsidRPr="003605C3" w:rsidRDefault="00DA1E04" w:rsidP="00245E9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Pr>
          <w:rFonts w:ascii="Times New Roman" w:hAnsi="Times New Roman"/>
          <w:bCs/>
          <w:sz w:val="24"/>
          <w:szCs w:val="24"/>
        </w:rPr>
        <w:t xml:space="preserve"> Погашение К</w:t>
      </w:r>
      <w:r w:rsidRPr="003605C3">
        <w:rPr>
          <w:rFonts w:ascii="Times New Roman" w:hAnsi="Times New Roman"/>
          <w:bCs/>
          <w:sz w:val="24"/>
          <w:szCs w:val="24"/>
        </w:rPr>
        <w:t xml:space="preserve">редита осуществляется Заемщиком со Счета Заемщика, указанного в Индивидуальных условиях. </w:t>
      </w:r>
    </w:p>
    <w:p w14:paraId="7EFBEB32" w14:textId="3EF92F52" w:rsidR="00DA1E04" w:rsidRPr="003605C3" w:rsidRDefault="00DA1E04" w:rsidP="00DA1E04">
      <w:pPr>
        <w:pStyle w:val="10"/>
        <w:tabs>
          <w:tab w:val="left" w:pos="1134"/>
          <w:tab w:val="left" w:pos="1276"/>
        </w:tabs>
        <w:autoSpaceDE w:val="0"/>
        <w:autoSpaceDN w:val="0"/>
        <w:adjustRightInd w:val="0"/>
        <w:spacing w:after="0" w:line="240" w:lineRule="auto"/>
        <w:ind w:left="34" w:firstLine="709"/>
        <w:jc w:val="both"/>
        <w:rPr>
          <w:rFonts w:ascii="Times New Roman" w:hAnsi="Times New Roman"/>
          <w:bCs/>
          <w:sz w:val="24"/>
          <w:szCs w:val="24"/>
        </w:rPr>
      </w:pPr>
      <w:r w:rsidRPr="003605C3">
        <w:rPr>
          <w:rFonts w:ascii="Times New Roman" w:hAnsi="Times New Roman"/>
          <w:bCs/>
          <w:sz w:val="24"/>
          <w:szCs w:val="24"/>
        </w:rPr>
        <w:t xml:space="preserve">Заемщик вправе подать в Банк заявление по установленной Банком форме на изменение Счета Заемщика. Условие об изменении Счета Заемщика вступает в силу </w:t>
      </w:r>
      <w:r w:rsidR="00E84789">
        <w:rPr>
          <w:rFonts w:ascii="Times New Roman" w:hAnsi="Times New Roman"/>
          <w:bCs/>
          <w:sz w:val="24"/>
          <w:szCs w:val="24"/>
        </w:rPr>
        <w:t xml:space="preserve">на следующий </w:t>
      </w:r>
      <w:r w:rsidRPr="003605C3">
        <w:rPr>
          <w:rFonts w:ascii="Times New Roman" w:hAnsi="Times New Roman"/>
          <w:bCs/>
          <w:sz w:val="24"/>
          <w:szCs w:val="24"/>
        </w:rPr>
        <w:t>рабочи</w:t>
      </w:r>
      <w:r w:rsidR="00E84789">
        <w:rPr>
          <w:rFonts w:ascii="Times New Roman" w:hAnsi="Times New Roman"/>
          <w:bCs/>
          <w:sz w:val="24"/>
          <w:szCs w:val="24"/>
        </w:rPr>
        <w:t>й</w:t>
      </w:r>
      <w:r w:rsidRPr="003605C3">
        <w:rPr>
          <w:rFonts w:ascii="Times New Roman" w:hAnsi="Times New Roman"/>
          <w:bCs/>
          <w:sz w:val="24"/>
          <w:szCs w:val="24"/>
        </w:rPr>
        <w:t xml:space="preserve"> </w:t>
      </w:r>
      <w:r w:rsidR="00E84789">
        <w:rPr>
          <w:rFonts w:ascii="Times New Roman" w:hAnsi="Times New Roman"/>
          <w:bCs/>
          <w:sz w:val="24"/>
          <w:szCs w:val="24"/>
        </w:rPr>
        <w:t>день</w:t>
      </w:r>
      <w:r w:rsidRPr="003605C3">
        <w:rPr>
          <w:rFonts w:ascii="Times New Roman" w:hAnsi="Times New Roman"/>
          <w:bCs/>
          <w:sz w:val="24"/>
          <w:szCs w:val="24"/>
        </w:rPr>
        <w:t xml:space="preserve"> с даты приема Кредитором указанного заявления Заемщика. </w:t>
      </w:r>
    </w:p>
    <w:p w14:paraId="217ADF51" w14:textId="77777777" w:rsidR="00DA1E04" w:rsidRPr="003605C3" w:rsidRDefault="00DA1E04" w:rsidP="00245E9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 xml:space="preserve"> В целях исполнения обязательств по Кредитному договору Заемщику необходимо в срок (дату), указанный в Графике погашения кредит</w:t>
      </w:r>
      <w:r>
        <w:rPr>
          <w:rFonts w:ascii="Times New Roman" w:hAnsi="Times New Roman"/>
          <w:bCs/>
          <w:sz w:val="24"/>
          <w:szCs w:val="24"/>
        </w:rPr>
        <w:t>а</w:t>
      </w:r>
      <w:r w:rsidRPr="003605C3">
        <w:rPr>
          <w:rFonts w:ascii="Times New Roman" w:hAnsi="Times New Roman"/>
          <w:bCs/>
          <w:sz w:val="24"/>
          <w:szCs w:val="24"/>
        </w:rPr>
        <w:t>, обеспечить наличие денежных средств на Счете Заемщика в размере платежа по кредиту, установленного Графиком погашения кредит</w:t>
      </w:r>
      <w:r>
        <w:rPr>
          <w:rFonts w:ascii="Times New Roman" w:hAnsi="Times New Roman"/>
          <w:bCs/>
          <w:sz w:val="24"/>
          <w:szCs w:val="24"/>
        </w:rPr>
        <w:t>а</w:t>
      </w:r>
      <w:r w:rsidRPr="003605C3">
        <w:rPr>
          <w:rFonts w:ascii="Times New Roman" w:hAnsi="Times New Roman"/>
          <w:bCs/>
          <w:sz w:val="24"/>
          <w:szCs w:val="24"/>
        </w:rPr>
        <w:t>.</w:t>
      </w:r>
    </w:p>
    <w:p w14:paraId="01D5ED89" w14:textId="77777777" w:rsidR="00DA1E04" w:rsidRPr="003605C3" w:rsidRDefault="00DA1E04" w:rsidP="00DA1E04">
      <w:pPr>
        <w:pStyle w:val="10"/>
        <w:tabs>
          <w:tab w:val="left" w:pos="1134"/>
          <w:tab w:val="left" w:pos="1276"/>
        </w:tabs>
        <w:autoSpaceDE w:val="0"/>
        <w:autoSpaceDN w:val="0"/>
        <w:adjustRightInd w:val="0"/>
        <w:spacing w:after="0" w:line="240" w:lineRule="auto"/>
        <w:ind w:left="34" w:firstLine="709"/>
        <w:jc w:val="both"/>
        <w:rPr>
          <w:rFonts w:ascii="Times New Roman" w:hAnsi="Times New Roman"/>
          <w:bCs/>
          <w:sz w:val="24"/>
          <w:szCs w:val="24"/>
        </w:rPr>
      </w:pPr>
      <w:r w:rsidRPr="003605C3">
        <w:rPr>
          <w:rFonts w:ascii="Times New Roman" w:hAnsi="Times New Roman"/>
          <w:bCs/>
          <w:sz w:val="24"/>
          <w:szCs w:val="24"/>
        </w:rPr>
        <w:t xml:space="preserve">Внесение </w:t>
      </w:r>
      <w:r>
        <w:rPr>
          <w:rFonts w:ascii="Times New Roman" w:hAnsi="Times New Roman"/>
          <w:bCs/>
          <w:sz w:val="24"/>
          <w:szCs w:val="24"/>
        </w:rPr>
        <w:t xml:space="preserve">денежных средств </w:t>
      </w:r>
      <w:r w:rsidRPr="003605C3">
        <w:rPr>
          <w:rFonts w:ascii="Times New Roman" w:hAnsi="Times New Roman"/>
          <w:bCs/>
          <w:sz w:val="24"/>
          <w:szCs w:val="24"/>
        </w:rPr>
        <w:t xml:space="preserve">(пополнение) </w:t>
      </w:r>
      <w:r>
        <w:rPr>
          <w:rFonts w:ascii="Times New Roman" w:hAnsi="Times New Roman"/>
          <w:bCs/>
          <w:sz w:val="24"/>
          <w:szCs w:val="24"/>
        </w:rPr>
        <w:t xml:space="preserve">на </w:t>
      </w:r>
      <w:r w:rsidRPr="003605C3">
        <w:rPr>
          <w:rFonts w:ascii="Times New Roman" w:hAnsi="Times New Roman"/>
          <w:bCs/>
          <w:sz w:val="24"/>
          <w:szCs w:val="24"/>
        </w:rPr>
        <w:t>Счет Заемщика (в валюте кредита) возможно:</w:t>
      </w:r>
    </w:p>
    <w:p w14:paraId="070662B6" w14:textId="2E3090A7" w:rsidR="00DA1E04" w:rsidRPr="003605C3" w:rsidRDefault="00DA1E04" w:rsidP="00DA1E04">
      <w:pPr>
        <w:pStyle w:val="10"/>
        <w:numPr>
          <w:ilvl w:val="0"/>
          <w:numId w:val="2"/>
        </w:numPr>
        <w:tabs>
          <w:tab w:val="left" w:pos="993"/>
        </w:tabs>
        <w:autoSpaceDE w:val="0"/>
        <w:autoSpaceDN w:val="0"/>
        <w:adjustRightInd w:val="0"/>
        <w:spacing w:after="0" w:line="240" w:lineRule="auto"/>
        <w:ind w:left="0" w:firstLine="743"/>
        <w:jc w:val="both"/>
        <w:rPr>
          <w:rFonts w:ascii="Times New Roman" w:hAnsi="Times New Roman"/>
          <w:bCs/>
          <w:sz w:val="24"/>
          <w:szCs w:val="24"/>
        </w:rPr>
      </w:pPr>
      <w:r w:rsidRPr="003605C3">
        <w:rPr>
          <w:rFonts w:ascii="Times New Roman" w:hAnsi="Times New Roman"/>
          <w:bCs/>
          <w:sz w:val="24"/>
          <w:szCs w:val="24"/>
        </w:rPr>
        <w:t>наличными денежными средствами в подразделениях Банка по месту заключения Кредитного договора</w:t>
      </w:r>
      <w:r w:rsidRPr="003605C3">
        <w:rPr>
          <w:rStyle w:val="a9"/>
          <w:rFonts w:ascii="Times New Roman" w:hAnsi="Times New Roman"/>
          <w:bCs/>
          <w:sz w:val="24"/>
          <w:szCs w:val="24"/>
        </w:rPr>
        <w:footnoteReference w:id="2"/>
      </w:r>
      <w:r w:rsidR="00586CBD">
        <w:rPr>
          <w:rFonts w:ascii="Times New Roman" w:hAnsi="Times New Roman"/>
          <w:bCs/>
          <w:sz w:val="24"/>
          <w:szCs w:val="24"/>
        </w:rPr>
        <w:t xml:space="preserve"> </w:t>
      </w:r>
      <w:r w:rsidRPr="003605C3">
        <w:rPr>
          <w:rFonts w:ascii="Times New Roman" w:hAnsi="Times New Roman"/>
          <w:bCs/>
          <w:sz w:val="24"/>
          <w:szCs w:val="24"/>
        </w:rPr>
        <w:t>(</w:t>
      </w:r>
      <w:r w:rsidR="00CE05A9">
        <w:rPr>
          <w:rFonts w:ascii="Times New Roman" w:hAnsi="Times New Roman"/>
          <w:bCs/>
          <w:sz w:val="24"/>
          <w:szCs w:val="24"/>
        </w:rPr>
        <w:t>в соответствии с Тарифами Банка</w:t>
      </w:r>
      <w:r w:rsidRPr="003605C3">
        <w:rPr>
          <w:rFonts w:ascii="Times New Roman" w:hAnsi="Times New Roman"/>
          <w:bCs/>
          <w:sz w:val="24"/>
          <w:szCs w:val="24"/>
        </w:rPr>
        <w:t>);</w:t>
      </w:r>
    </w:p>
    <w:p w14:paraId="1B058D9B" w14:textId="7DDC887A" w:rsidR="00DA1E04" w:rsidRPr="003605C3" w:rsidRDefault="00DA1E04" w:rsidP="00DA1E04">
      <w:pPr>
        <w:pStyle w:val="10"/>
        <w:numPr>
          <w:ilvl w:val="0"/>
          <w:numId w:val="2"/>
        </w:numPr>
        <w:tabs>
          <w:tab w:val="left" w:pos="993"/>
        </w:tabs>
        <w:autoSpaceDE w:val="0"/>
        <w:autoSpaceDN w:val="0"/>
        <w:adjustRightInd w:val="0"/>
        <w:spacing w:after="0" w:line="240" w:lineRule="auto"/>
        <w:ind w:left="0" w:firstLine="743"/>
        <w:jc w:val="both"/>
        <w:rPr>
          <w:rFonts w:ascii="Times New Roman" w:hAnsi="Times New Roman"/>
          <w:bCs/>
          <w:sz w:val="24"/>
          <w:szCs w:val="24"/>
        </w:rPr>
      </w:pPr>
      <w:r w:rsidRPr="003605C3">
        <w:rPr>
          <w:rFonts w:ascii="Times New Roman" w:hAnsi="Times New Roman"/>
          <w:bCs/>
          <w:sz w:val="24"/>
          <w:szCs w:val="24"/>
        </w:rPr>
        <w:t>безналичным переводом со счетов Заемщика, открытых в Банк</w:t>
      </w:r>
      <w:r w:rsidR="008F6E94">
        <w:rPr>
          <w:rFonts w:ascii="Times New Roman" w:hAnsi="Times New Roman"/>
          <w:bCs/>
          <w:sz w:val="24"/>
          <w:szCs w:val="24"/>
        </w:rPr>
        <w:t>е</w:t>
      </w:r>
      <w:r w:rsidRPr="003605C3">
        <w:rPr>
          <w:rFonts w:ascii="Times New Roman" w:hAnsi="Times New Roman"/>
          <w:bCs/>
          <w:sz w:val="24"/>
          <w:szCs w:val="24"/>
        </w:rPr>
        <w:t xml:space="preserve"> (без взимания комиссионного вознаграждения);</w:t>
      </w:r>
    </w:p>
    <w:p w14:paraId="3F16213B" w14:textId="3294EF42" w:rsidR="00DA1E04" w:rsidRPr="003605C3" w:rsidRDefault="00DA1E04" w:rsidP="00DA1E04">
      <w:pPr>
        <w:pStyle w:val="10"/>
        <w:numPr>
          <w:ilvl w:val="0"/>
          <w:numId w:val="2"/>
        </w:numPr>
        <w:tabs>
          <w:tab w:val="left" w:pos="993"/>
        </w:tabs>
        <w:autoSpaceDE w:val="0"/>
        <w:autoSpaceDN w:val="0"/>
        <w:adjustRightInd w:val="0"/>
        <w:spacing w:after="0" w:line="240" w:lineRule="auto"/>
        <w:ind w:left="0" w:firstLine="743"/>
        <w:jc w:val="both"/>
        <w:rPr>
          <w:rFonts w:ascii="Times New Roman" w:hAnsi="Times New Roman"/>
          <w:bCs/>
          <w:sz w:val="24"/>
          <w:szCs w:val="24"/>
        </w:rPr>
      </w:pPr>
      <w:r w:rsidRPr="003605C3">
        <w:rPr>
          <w:rFonts w:ascii="Times New Roman" w:hAnsi="Times New Roman"/>
          <w:bCs/>
          <w:sz w:val="24"/>
          <w:szCs w:val="24"/>
        </w:rPr>
        <w:t>безналичным переводом с карты Заемщика (с использованием банковской карты Заемщика, эмитированной Банком) с использованием системы «</w:t>
      </w:r>
      <w:r w:rsidR="008F6E94">
        <w:rPr>
          <w:rFonts w:ascii="Times New Roman" w:hAnsi="Times New Roman"/>
          <w:bCs/>
          <w:sz w:val="24"/>
          <w:szCs w:val="24"/>
        </w:rPr>
        <w:t xml:space="preserve">Мобильный </w:t>
      </w:r>
      <w:r w:rsidRPr="003605C3">
        <w:rPr>
          <w:rFonts w:ascii="Times New Roman" w:hAnsi="Times New Roman"/>
          <w:bCs/>
          <w:sz w:val="24"/>
          <w:szCs w:val="24"/>
        </w:rPr>
        <w:t>Банк</w:t>
      </w:r>
      <w:r w:rsidR="008F6E94">
        <w:rPr>
          <w:rFonts w:ascii="Times New Roman" w:hAnsi="Times New Roman"/>
          <w:bCs/>
          <w:sz w:val="24"/>
          <w:szCs w:val="24"/>
        </w:rPr>
        <w:t>/Интернет Банк</w:t>
      </w:r>
      <w:r w:rsidRPr="003605C3">
        <w:rPr>
          <w:rFonts w:ascii="Times New Roman" w:hAnsi="Times New Roman"/>
          <w:bCs/>
          <w:sz w:val="24"/>
          <w:szCs w:val="24"/>
        </w:rPr>
        <w:t>» (в соответствии с Тарифами Банка);</w:t>
      </w:r>
    </w:p>
    <w:p w14:paraId="4F05AC49" w14:textId="77777777" w:rsidR="00DA1E04" w:rsidRPr="003605C3" w:rsidRDefault="00DA1E04" w:rsidP="00DA1E04">
      <w:pPr>
        <w:pStyle w:val="10"/>
        <w:numPr>
          <w:ilvl w:val="0"/>
          <w:numId w:val="2"/>
        </w:numPr>
        <w:tabs>
          <w:tab w:val="left" w:pos="993"/>
        </w:tabs>
        <w:autoSpaceDE w:val="0"/>
        <w:autoSpaceDN w:val="0"/>
        <w:adjustRightInd w:val="0"/>
        <w:spacing w:after="0" w:line="240" w:lineRule="auto"/>
        <w:ind w:left="0" w:firstLine="743"/>
        <w:jc w:val="both"/>
        <w:rPr>
          <w:rFonts w:ascii="Times New Roman" w:hAnsi="Times New Roman"/>
          <w:bCs/>
          <w:sz w:val="24"/>
          <w:szCs w:val="24"/>
        </w:rPr>
      </w:pPr>
      <w:r w:rsidRPr="003605C3">
        <w:rPr>
          <w:rFonts w:ascii="Times New Roman" w:hAnsi="Times New Roman"/>
          <w:bCs/>
          <w:sz w:val="24"/>
          <w:szCs w:val="24"/>
        </w:rPr>
        <w:t>через банкоматы Банка (с использованием банковской карты Заемщика, эмитированной Банком) (без взимания комиссионного вознаграждения);</w:t>
      </w:r>
    </w:p>
    <w:p w14:paraId="27AF5891" w14:textId="77777777" w:rsidR="00DA1E04" w:rsidRPr="003605C3" w:rsidRDefault="00DA1E04" w:rsidP="00DA1E04">
      <w:pPr>
        <w:pStyle w:val="10"/>
        <w:numPr>
          <w:ilvl w:val="0"/>
          <w:numId w:val="2"/>
        </w:numPr>
        <w:tabs>
          <w:tab w:val="left" w:pos="993"/>
        </w:tabs>
        <w:autoSpaceDE w:val="0"/>
        <w:autoSpaceDN w:val="0"/>
        <w:adjustRightInd w:val="0"/>
        <w:spacing w:after="0" w:line="240" w:lineRule="auto"/>
        <w:ind w:left="0" w:firstLine="743"/>
        <w:jc w:val="both"/>
        <w:rPr>
          <w:rFonts w:ascii="Times New Roman" w:hAnsi="Times New Roman"/>
          <w:bCs/>
          <w:sz w:val="24"/>
          <w:szCs w:val="24"/>
        </w:rPr>
      </w:pPr>
      <w:r w:rsidRPr="003605C3">
        <w:rPr>
          <w:rFonts w:ascii="Times New Roman" w:hAnsi="Times New Roman"/>
          <w:bCs/>
          <w:sz w:val="24"/>
          <w:szCs w:val="24"/>
        </w:rPr>
        <w:t>безналичным переводом со счетов Заемщика, открытых в других банках (в соответствии с тарифами данного банка).</w:t>
      </w:r>
    </w:p>
    <w:p w14:paraId="0CE589AC" w14:textId="77777777" w:rsidR="00DA1E04" w:rsidRDefault="00DA1E04" w:rsidP="00DA1E04">
      <w:pPr>
        <w:pStyle w:val="10"/>
        <w:tabs>
          <w:tab w:val="left" w:pos="709"/>
        </w:tabs>
        <w:autoSpaceDE w:val="0"/>
        <w:autoSpaceDN w:val="0"/>
        <w:adjustRightInd w:val="0"/>
        <w:spacing w:after="0" w:line="240" w:lineRule="auto"/>
        <w:ind w:left="0"/>
        <w:jc w:val="both"/>
        <w:rPr>
          <w:rFonts w:ascii="Times New Roman" w:hAnsi="Times New Roman"/>
          <w:bCs/>
          <w:sz w:val="24"/>
          <w:szCs w:val="24"/>
        </w:rPr>
      </w:pPr>
      <w:r w:rsidRPr="003605C3">
        <w:rPr>
          <w:rFonts w:ascii="Times New Roman" w:hAnsi="Times New Roman"/>
          <w:bCs/>
          <w:sz w:val="24"/>
          <w:szCs w:val="24"/>
        </w:rPr>
        <w:tab/>
        <w:t>Указанный в настоящем пункте порядок внесения денежных средств (пополнения счета) также применяется в целях уплаты Заемщиком других платежей, установленных Кредитным договором.</w:t>
      </w:r>
    </w:p>
    <w:p w14:paraId="5CDF3A8A" w14:textId="77777777" w:rsidR="00B16FE8" w:rsidRPr="005760A7" w:rsidRDefault="00B16FE8" w:rsidP="00B16FE8">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5760A7">
        <w:rPr>
          <w:rFonts w:ascii="Times New Roman" w:hAnsi="Times New Roman"/>
          <w:bCs/>
          <w:sz w:val="24"/>
          <w:szCs w:val="24"/>
        </w:rPr>
        <w:t>Лицо, не являющееся владельцем Счета Заемщика вправе осуществлять пополнение Счета Заемщика наличными денежными средствами в подразделениях Банка по месту заключения Кредитного договора</w:t>
      </w:r>
      <w:r w:rsidR="00C234FB">
        <w:rPr>
          <w:rStyle w:val="a9"/>
          <w:rFonts w:ascii="Times New Roman" w:hAnsi="Times New Roman"/>
          <w:bCs/>
          <w:sz w:val="24"/>
          <w:szCs w:val="24"/>
        </w:rPr>
        <w:t>2</w:t>
      </w:r>
      <w:r w:rsidRPr="005760A7">
        <w:rPr>
          <w:rFonts w:ascii="Times New Roman" w:hAnsi="Times New Roman"/>
          <w:bCs/>
          <w:sz w:val="24"/>
          <w:szCs w:val="24"/>
        </w:rPr>
        <w:t xml:space="preserve"> (без взимания комиссионного вознаграждения), а также путем безналичного перевода со счетов лица, не являющегося владельцем счета, открытых у Кредитора и иных кредитных организациях, в соответствии с Тарифами Банка/иной кредитной организации.</w:t>
      </w:r>
    </w:p>
    <w:p w14:paraId="7AD59CAA" w14:textId="77777777" w:rsidR="002C5BD5" w:rsidRPr="005760A7" w:rsidRDefault="002C5BD5" w:rsidP="005760A7">
      <w:pPr>
        <w:pStyle w:val="13"/>
        <w:numPr>
          <w:ilvl w:val="1"/>
          <w:numId w:val="38"/>
        </w:numPr>
        <w:tabs>
          <w:tab w:val="left" w:pos="0"/>
        </w:tabs>
        <w:autoSpaceDE w:val="0"/>
        <w:autoSpaceDN w:val="0"/>
        <w:adjustRightInd w:val="0"/>
        <w:spacing w:after="0" w:line="240" w:lineRule="auto"/>
        <w:ind w:left="0" w:firstLine="709"/>
        <w:jc w:val="both"/>
        <w:rPr>
          <w:rFonts w:ascii="Times New Roman" w:hAnsi="Times New Roman"/>
          <w:bCs/>
          <w:sz w:val="24"/>
          <w:szCs w:val="24"/>
        </w:rPr>
      </w:pPr>
      <w:bookmarkStart w:id="1" w:name="_Ref15638270"/>
      <w:r w:rsidRPr="005760A7">
        <w:rPr>
          <w:rFonts w:ascii="Times New Roman" w:hAnsi="Times New Roman"/>
          <w:bCs/>
          <w:sz w:val="24"/>
          <w:szCs w:val="24"/>
          <w:lang w:eastAsia="ru-RU"/>
        </w:rPr>
        <w:t>Заемщик дает поручение Кредитору на списание</w:t>
      </w:r>
      <w:r w:rsidR="00460715" w:rsidRPr="005760A7">
        <w:rPr>
          <w:rFonts w:ascii="Times New Roman" w:hAnsi="Times New Roman"/>
          <w:bCs/>
          <w:sz w:val="24"/>
          <w:szCs w:val="24"/>
          <w:lang w:eastAsia="ru-RU"/>
        </w:rPr>
        <w:t xml:space="preserve"> без дополнительных распоряжений (заранее данный акцепт) денежных средств</w:t>
      </w:r>
      <w:r w:rsidRPr="005760A7">
        <w:rPr>
          <w:rFonts w:ascii="Times New Roman" w:hAnsi="Times New Roman"/>
          <w:bCs/>
          <w:sz w:val="24"/>
          <w:szCs w:val="24"/>
          <w:lang w:eastAsia="ru-RU"/>
        </w:rPr>
        <w:t>:</w:t>
      </w:r>
      <w:bookmarkEnd w:id="1"/>
    </w:p>
    <w:p w14:paraId="6FE83278" w14:textId="77777777" w:rsidR="002C5BD5" w:rsidRPr="005760A7" w:rsidRDefault="002C5BD5" w:rsidP="002C5BD5">
      <w:pPr>
        <w:pStyle w:val="35"/>
        <w:framePr w:hSpace="180" w:wrap="around" w:vAnchor="text" w:hAnchor="margin" w:y="170"/>
        <w:numPr>
          <w:ilvl w:val="0"/>
          <w:numId w:val="48"/>
        </w:numPr>
        <w:tabs>
          <w:tab w:val="left" w:pos="993"/>
          <w:tab w:val="left" w:pos="1276"/>
        </w:tabs>
        <w:autoSpaceDE w:val="0"/>
        <w:autoSpaceDN w:val="0"/>
        <w:adjustRightInd w:val="0"/>
        <w:spacing w:after="0" w:line="240" w:lineRule="auto"/>
        <w:ind w:hanging="787"/>
        <w:jc w:val="both"/>
        <w:rPr>
          <w:rFonts w:ascii="Times New Roman" w:hAnsi="Times New Roman"/>
          <w:bCs/>
          <w:sz w:val="24"/>
          <w:szCs w:val="24"/>
          <w:lang w:eastAsia="ru-RU"/>
        </w:rPr>
      </w:pPr>
      <w:r w:rsidRPr="005760A7">
        <w:rPr>
          <w:rFonts w:ascii="Times New Roman" w:hAnsi="Times New Roman"/>
          <w:bCs/>
          <w:sz w:val="24"/>
          <w:szCs w:val="24"/>
          <w:lang w:eastAsia="ru-RU"/>
        </w:rPr>
        <w:t>со Счета Заемщика;</w:t>
      </w:r>
    </w:p>
    <w:p w14:paraId="39E52A98" w14:textId="0E7A5E12" w:rsidR="002C5BD5" w:rsidRPr="005760A7" w:rsidRDefault="002C5BD5" w:rsidP="00A76FC0">
      <w:pPr>
        <w:pStyle w:val="35"/>
        <w:framePr w:hSpace="180" w:wrap="around" w:vAnchor="text" w:hAnchor="margin" w:y="170"/>
        <w:numPr>
          <w:ilvl w:val="0"/>
          <w:numId w:val="48"/>
        </w:numPr>
        <w:tabs>
          <w:tab w:val="left" w:pos="993"/>
          <w:tab w:val="left" w:pos="1276"/>
        </w:tabs>
        <w:autoSpaceDE w:val="0"/>
        <w:autoSpaceDN w:val="0"/>
        <w:adjustRightInd w:val="0"/>
        <w:spacing w:after="0" w:line="240" w:lineRule="auto"/>
        <w:ind w:left="142" w:firstLine="567"/>
        <w:jc w:val="both"/>
        <w:rPr>
          <w:rFonts w:ascii="Times New Roman" w:hAnsi="Times New Roman"/>
          <w:bCs/>
          <w:sz w:val="24"/>
          <w:szCs w:val="24"/>
          <w:lang w:eastAsia="ru-RU"/>
        </w:rPr>
      </w:pPr>
      <w:r w:rsidRPr="00A76FC0">
        <w:rPr>
          <w:rFonts w:ascii="Times New Roman" w:hAnsi="Times New Roman"/>
          <w:bCs/>
          <w:sz w:val="24"/>
          <w:szCs w:val="24"/>
          <w:lang w:eastAsia="ru-RU"/>
        </w:rPr>
        <w:t xml:space="preserve">с текущего счета банковской карты </w:t>
      </w:r>
      <w:r w:rsidR="00A52F97">
        <w:rPr>
          <w:rFonts w:ascii="Times New Roman" w:hAnsi="Times New Roman"/>
          <w:bCs/>
          <w:sz w:val="24"/>
          <w:szCs w:val="24"/>
          <w:lang w:eastAsia="ru-RU"/>
        </w:rPr>
        <w:t xml:space="preserve">немедленного предоставления </w:t>
      </w:r>
      <w:r w:rsidRPr="00A76FC0">
        <w:rPr>
          <w:rFonts w:ascii="Times New Roman" w:hAnsi="Times New Roman"/>
          <w:bCs/>
          <w:sz w:val="24"/>
          <w:szCs w:val="24"/>
          <w:lang w:eastAsia="ru-RU"/>
        </w:rPr>
        <w:t xml:space="preserve">(далее </w:t>
      </w:r>
      <w:r w:rsidR="001161BA" w:rsidRPr="00A76FC0">
        <w:rPr>
          <w:rFonts w:ascii="Times New Roman" w:hAnsi="Times New Roman"/>
          <w:bCs/>
          <w:sz w:val="24"/>
          <w:szCs w:val="24"/>
          <w:lang w:eastAsia="ru-RU"/>
        </w:rPr>
        <w:t xml:space="preserve">– </w:t>
      </w:r>
      <w:r w:rsidRPr="00A76FC0">
        <w:rPr>
          <w:rFonts w:ascii="Times New Roman" w:hAnsi="Times New Roman"/>
          <w:bCs/>
          <w:sz w:val="24"/>
          <w:szCs w:val="24"/>
          <w:lang w:eastAsia="ru-RU"/>
        </w:rPr>
        <w:t>«карта немедленного предоставления»)</w:t>
      </w:r>
      <w:r w:rsidRPr="005760A7">
        <w:rPr>
          <w:rStyle w:val="a9"/>
          <w:rFonts w:ascii="Times New Roman" w:hAnsi="Times New Roman"/>
          <w:bCs/>
          <w:sz w:val="24"/>
          <w:szCs w:val="24"/>
          <w:lang w:eastAsia="ru-RU"/>
        </w:rPr>
        <w:footnoteReference w:id="3"/>
      </w:r>
      <w:r w:rsidRPr="00A76FC0">
        <w:rPr>
          <w:rFonts w:ascii="Times New Roman" w:hAnsi="Times New Roman"/>
          <w:bCs/>
          <w:sz w:val="24"/>
          <w:szCs w:val="24"/>
          <w:lang w:eastAsia="ru-RU"/>
        </w:rPr>
        <w:t xml:space="preserve"> (</w:t>
      </w:r>
      <w:r w:rsidR="00A52F97">
        <w:rPr>
          <w:rFonts w:ascii="Times New Roman" w:hAnsi="Times New Roman"/>
          <w:bCs/>
          <w:sz w:val="24"/>
          <w:szCs w:val="24"/>
          <w:lang w:eastAsia="ru-RU"/>
        </w:rPr>
        <w:t xml:space="preserve">в случае </w:t>
      </w:r>
      <w:r w:rsidRPr="00A76FC0">
        <w:rPr>
          <w:rFonts w:ascii="Times New Roman" w:hAnsi="Times New Roman"/>
          <w:bCs/>
          <w:sz w:val="24"/>
          <w:szCs w:val="24"/>
          <w:lang w:eastAsia="ru-RU"/>
        </w:rPr>
        <w:t>предоставления</w:t>
      </w:r>
      <w:r w:rsidR="00A52F97">
        <w:rPr>
          <w:rFonts w:ascii="Times New Roman" w:hAnsi="Times New Roman"/>
          <w:bCs/>
          <w:sz w:val="24"/>
          <w:szCs w:val="24"/>
          <w:lang w:eastAsia="ru-RU"/>
        </w:rPr>
        <w:t xml:space="preserve"> указанной карты Банком</w:t>
      </w:r>
      <w:r w:rsidRPr="00A76FC0">
        <w:rPr>
          <w:rFonts w:ascii="Times New Roman" w:hAnsi="Times New Roman"/>
          <w:bCs/>
          <w:sz w:val="24"/>
          <w:szCs w:val="24"/>
          <w:lang w:eastAsia="ru-RU"/>
        </w:rPr>
        <w:t>);</w:t>
      </w:r>
    </w:p>
    <w:p w14:paraId="279FCC95" w14:textId="77777777" w:rsidR="002C5BD5" w:rsidRPr="00A76FC0" w:rsidRDefault="002C5BD5" w:rsidP="007C3DDD">
      <w:pPr>
        <w:pStyle w:val="35"/>
        <w:framePr w:hSpace="180" w:wrap="around" w:vAnchor="text" w:hAnchor="margin" w:y="170"/>
        <w:numPr>
          <w:ilvl w:val="0"/>
          <w:numId w:val="48"/>
        </w:numPr>
        <w:tabs>
          <w:tab w:val="left" w:pos="993"/>
          <w:tab w:val="left" w:pos="1276"/>
        </w:tabs>
        <w:autoSpaceDE w:val="0"/>
        <w:autoSpaceDN w:val="0"/>
        <w:adjustRightInd w:val="0"/>
        <w:spacing w:after="0" w:line="240" w:lineRule="auto"/>
        <w:ind w:left="0" w:firstLine="709"/>
        <w:jc w:val="both"/>
        <w:rPr>
          <w:rFonts w:ascii="Times New Roman" w:hAnsi="Times New Roman"/>
          <w:bCs/>
          <w:sz w:val="24"/>
          <w:szCs w:val="24"/>
          <w:lang w:eastAsia="ru-RU"/>
        </w:rPr>
      </w:pPr>
      <w:r w:rsidRPr="00A76FC0">
        <w:rPr>
          <w:rFonts w:ascii="Times New Roman" w:hAnsi="Times New Roman"/>
          <w:bCs/>
          <w:sz w:val="24"/>
          <w:szCs w:val="24"/>
          <w:lang w:eastAsia="ru-RU"/>
        </w:rPr>
        <w:t xml:space="preserve"> </w:t>
      </w:r>
      <w:r w:rsidRPr="00A76FC0">
        <w:rPr>
          <w:sz w:val="24"/>
          <w:szCs w:val="24"/>
        </w:rPr>
        <w:t xml:space="preserve"> </w:t>
      </w:r>
      <w:r w:rsidRPr="00A76FC0">
        <w:rPr>
          <w:rFonts w:ascii="Times New Roman" w:hAnsi="Times New Roman"/>
          <w:bCs/>
          <w:sz w:val="24"/>
          <w:szCs w:val="24"/>
          <w:lang w:eastAsia="ru-RU"/>
        </w:rPr>
        <w:t>с текущего счета</w:t>
      </w:r>
      <w:r w:rsidRPr="00A76FC0">
        <w:rPr>
          <w:sz w:val="24"/>
          <w:szCs w:val="24"/>
        </w:rPr>
        <w:t xml:space="preserve"> </w:t>
      </w:r>
      <w:r w:rsidRPr="00A76FC0">
        <w:rPr>
          <w:rFonts w:ascii="Times New Roman" w:hAnsi="Times New Roman"/>
          <w:bCs/>
          <w:sz w:val="24"/>
          <w:szCs w:val="24"/>
          <w:lang w:eastAsia="ru-RU"/>
        </w:rPr>
        <w:t>банковской карты «МИР» (далее – карта «МИР») (при наличии заявления об определении данного счета как дополнительного счета для погашения Кредита)</w:t>
      </w:r>
      <w:r w:rsidRPr="00A76FC0">
        <w:rPr>
          <w:sz w:val="24"/>
          <w:szCs w:val="24"/>
        </w:rPr>
        <w:t xml:space="preserve"> </w:t>
      </w:r>
      <w:r w:rsidRPr="00A76FC0">
        <w:rPr>
          <w:rFonts w:ascii="Times New Roman" w:hAnsi="Times New Roman"/>
          <w:bCs/>
          <w:sz w:val="24"/>
          <w:szCs w:val="24"/>
          <w:lang w:eastAsia="ru-RU"/>
        </w:rPr>
        <w:t xml:space="preserve"> </w:t>
      </w:r>
    </w:p>
    <w:p w14:paraId="38782EEB" w14:textId="77777777" w:rsidR="002C5BD5" w:rsidRPr="005760A7" w:rsidRDefault="002C5BD5" w:rsidP="002C5BD5">
      <w:pPr>
        <w:pStyle w:val="35"/>
        <w:numPr>
          <w:ilvl w:val="0"/>
          <w:numId w:val="2"/>
        </w:numPr>
        <w:tabs>
          <w:tab w:val="left" w:pos="993"/>
        </w:tabs>
        <w:autoSpaceDE w:val="0"/>
        <w:autoSpaceDN w:val="0"/>
        <w:adjustRightInd w:val="0"/>
        <w:spacing w:after="0" w:line="240" w:lineRule="auto"/>
        <w:ind w:left="0" w:firstLine="709"/>
        <w:jc w:val="both"/>
        <w:rPr>
          <w:rFonts w:ascii="Times New Roman" w:hAnsi="Times New Roman"/>
          <w:bCs/>
          <w:sz w:val="24"/>
          <w:szCs w:val="24"/>
          <w:lang w:eastAsia="ru-RU"/>
        </w:rPr>
      </w:pPr>
      <w:r w:rsidRPr="005760A7">
        <w:rPr>
          <w:rFonts w:ascii="Times New Roman" w:hAnsi="Times New Roman"/>
          <w:bCs/>
          <w:sz w:val="24"/>
          <w:szCs w:val="24"/>
          <w:lang w:eastAsia="ru-RU"/>
        </w:rPr>
        <w:lastRenderedPageBreak/>
        <w:t xml:space="preserve">в сумме и сроки, определенные Графиком погашения </w:t>
      </w:r>
      <w:r w:rsidR="00460715" w:rsidRPr="005760A7">
        <w:rPr>
          <w:rFonts w:ascii="Times New Roman" w:hAnsi="Times New Roman"/>
          <w:bCs/>
          <w:sz w:val="24"/>
          <w:szCs w:val="24"/>
          <w:lang w:eastAsia="ru-RU"/>
        </w:rPr>
        <w:t>кредита</w:t>
      </w:r>
      <w:r w:rsidRPr="005760A7">
        <w:rPr>
          <w:rFonts w:ascii="Times New Roman" w:hAnsi="Times New Roman"/>
          <w:bCs/>
          <w:sz w:val="24"/>
          <w:szCs w:val="24"/>
          <w:lang w:eastAsia="ru-RU"/>
        </w:rPr>
        <w:t xml:space="preserve">, </w:t>
      </w:r>
    </w:p>
    <w:p w14:paraId="75ACCF73" w14:textId="77777777" w:rsidR="002C5BD5" w:rsidRPr="005760A7" w:rsidRDefault="002C5BD5" w:rsidP="00460715">
      <w:pPr>
        <w:pStyle w:val="35"/>
        <w:numPr>
          <w:ilvl w:val="0"/>
          <w:numId w:val="2"/>
        </w:numPr>
        <w:tabs>
          <w:tab w:val="left" w:pos="993"/>
        </w:tabs>
        <w:autoSpaceDE w:val="0"/>
        <w:autoSpaceDN w:val="0"/>
        <w:adjustRightInd w:val="0"/>
        <w:spacing w:after="0" w:line="240" w:lineRule="auto"/>
        <w:ind w:left="709" w:firstLine="0"/>
        <w:jc w:val="both"/>
        <w:rPr>
          <w:rFonts w:ascii="Times New Roman" w:hAnsi="Times New Roman"/>
          <w:bCs/>
          <w:sz w:val="24"/>
          <w:szCs w:val="24"/>
          <w:lang w:eastAsia="ru-RU"/>
        </w:rPr>
      </w:pPr>
      <w:r w:rsidRPr="005760A7">
        <w:rPr>
          <w:rFonts w:ascii="Times New Roman" w:hAnsi="Times New Roman"/>
          <w:bCs/>
          <w:sz w:val="24"/>
          <w:szCs w:val="24"/>
          <w:lang w:eastAsia="ru-RU"/>
        </w:rPr>
        <w:t xml:space="preserve">в размере, необходимом для погашения просроченной задолженности, а также </w:t>
      </w:r>
    </w:p>
    <w:p w14:paraId="019F6611" w14:textId="77777777" w:rsidR="002C5BD5" w:rsidRPr="005760A7" w:rsidRDefault="002C5BD5" w:rsidP="002C5BD5">
      <w:pPr>
        <w:pStyle w:val="35"/>
        <w:framePr w:hSpace="180" w:wrap="around" w:vAnchor="text" w:hAnchor="margin" w:y="170"/>
        <w:numPr>
          <w:ilvl w:val="0"/>
          <w:numId w:val="2"/>
        </w:numPr>
        <w:tabs>
          <w:tab w:val="left" w:pos="993"/>
        </w:tabs>
        <w:autoSpaceDE w:val="0"/>
        <w:autoSpaceDN w:val="0"/>
        <w:adjustRightInd w:val="0"/>
        <w:spacing w:after="0" w:line="240" w:lineRule="auto"/>
        <w:ind w:left="0" w:firstLine="709"/>
        <w:jc w:val="both"/>
        <w:rPr>
          <w:rFonts w:ascii="Times New Roman" w:hAnsi="Times New Roman"/>
          <w:bCs/>
          <w:sz w:val="24"/>
          <w:szCs w:val="24"/>
        </w:rPr>
      </w:pPr>
      <w:r w:rsidRPr="005760A7">
        <w:rPr>
          <w:rFonts w:ascii="Times New Roman" w:hAnsi="Times New Roman"/>
          <w:bCs/>
          <w:sz w:val="24"/>
          <w:szCs w:val="24"/>
          <w:lang w:eastAsia="ru-RU"/>
        </w:rPr>
        <w:t>при наличии заявления о досрочном погашении задолженности (полностью или в части) – в размере и сроки, определенные в данном заявлении.</w:t>
      </w:r>
    </w:p>
    <w:p w14:paraId="5B1B543E" w14:textId="77777777" w:rsidR="002C5BD5" w:rsidRPr="005760A7" w:rsidRDefault="002C5BD5" w:rsidP="002C5BD5">
      <w:pPr>
        <w:pStyle w:val="35"/>
        <w:framePr w:hSpace="180" w:wrap="around" w:vAnchor="text" w:hAnchor="margin" w:y="170"/>
        <w:tabs>
          <w:tab w:val="left" w:pos="993"/>
        </w:tabs>
        <w:autoSpaceDE w:val="0"/>
        <w:autoSpaceDN w:val="0"/>
        <w:adjustRightInd w:val="0"/>
        <w:spacing w:after="0" w:line="240" w:lineRule="auto"/>
        <w:ind w:left="0" w:firstLine="709"/>
        <w:jc w:val="both"/>
        <w:rPr>
          <w:rFonts w:ascii="Times New Roman" w:hAnsi="Times New Roman"/>
          <w:bCs/>
          <w:sz w:val="24"/>
          <w:szCs w:val="24"/>
          <w:lang w:eastAsia="ru-RU"/>
        </w:rPr>
      </w:pPr>
      <w:r w:rsidRPr="005760A7">
        <w:rPr>
          <w:rFonts w:ascii="Times New Roman" w:hAnsi="Times New Roman"/>
          <w:bCs/>
          <w:sz w:val="24"/>
          <w:szCs w:val="24"/>
          <w:lang w:eastAsia="ru-RU"/>
        </w:rPr>
        <w:t xml:space="preserve">Списание денежных средств в счет исполнения обязательств Заемщика осуществляется в первую очередь со счета карты немедленного предоставления в случае ее оформления. </w:t>
      </w:r>
    </w:p>
    <w:p w14:paraId="427BC5F6" w14:textId="77777777" w:rsidR="002C5BD5" w:rsidRPr="005760A7" w:rsidRDefault="002C5BD5" w:rsidP="002C5BD5">
      <w:pPr>
        <w:pStyle w:val="35"/>
        <w:framePr w:hSpace="180" w:wrap="around" w:vAnchor="text" w:hAnchor="margin" w:y="170"/>
        <w:tabs>
          <w:tab w:val="left" w:pos="993"/>
        </w:tabs>
        <w:autoSpaceDE w:val="0"/>
        <w:autoSpaceDN w:val="0"/>
        <w:adjustRightInd w:val="0"/>
        <w:spacing w:after="0" w:line="240" w:lineRule="auto"/>
        <w:ind w:left="0" w:firstLine="709"/>
        <w:jc w:val="both"/>
        <w:rPr>
          <w:rFonts w:ascii="Times New Roman" w:hAnsi="Times New Roman"/>
          <w:bCs/>
          <w:sz w:val="24"/>
          <w:szCs w:val="24"/>
          <w:lang w:eastAsia="ru-RU"/>
        </w:rPr>
      </w:pPr>
      <w:r w:rsidRPr="005760A7">
        <w:rPr>
          <w:rFonts w:ascii="Times New Roman" w:hAnsi="Times New Roman"/>
          <w:bCs/>
          <w:sz w:val="24"/>
          <w:szCs w:val="24"/>
          <w:lang w:eastAsia="ru-RU"/>
        </w:rPr>
        <w:t>При отсутствии/недостаточности средств на:</w:t>
      </w:r>
    </w:p>
    <w:p w14:paraId="216641D7" w14:textId="77777777" w:rsidR="002C5BD5" w:rsidRPr="005760A7" w:rsidRDefault="002C5BD5" w:rsidP="00A52F97">
      <w:pPr>
        <w:pStyle w:val="35"/>
        <w:framePr w:hSpace="180" w:wrap="around" w:vAnchor="text" w:hAnchor="margin" w:y="170"/>
        <w:numPr>
          <w:ilvl w:val="0"/>
          <w:numId w:val="49"/>
        </w:numPr>
        <w:tabs>
          <w:tab w:val="left" w:pos="993"/>
        </w:tabs>
        <w:autoSpaceDE w:val="0"/>
        <w:autoSpaceDN w:val="0"/>
        <w:adjustRightInd w:val="0"/>
        <w:spacing w:after="0" w:line="240" w:lineRule="auto"/>
        <w:ind w:left="0" w:firstLine="709"/>
        <w:jc w:val="both"/>
        <w:rPr>
          <w:rFonts w:ascii="Times New Roman" w:hAnsi="Times New Roman"/>
          <w:bCs/>
          <w:sz w:val="24"/>
          <w:szCs w:val="24"/>
          <w:lang w:eastAsia="ru-RU"/>
        </w:rPr>
      </w:pPr>
      <w:r w:rsidRPr="005760A7">
        <w:rPr>
          <w:rFonts w:ascii="Times New Roman" w:hAnsi="Times New Roman"/>
          <w:bCs/>
          <w:sz w:val="24"/>
          <w:szCs w:val="24"/>
          <w:lang w:eastAsia="ru-RU"/>
        </w:rPr>
        <w:t>Счете карты немедленного предоставления списание осуществляется со                                Счета Заемщика;</w:t>
      </w:r>
    </w:p>
    <w:p w14:paraId="6AF895EB" w14:textId="77777777" w:rsidR="002C5BD5" w:rsidRPr="005760A7" w:rsidRDefault="002C5BD5" w:rsidP="002C5BD5">
      <w:pPr>
        <w:pStyle w:val="35"/>
        <w:framePr w:hSpace="180" w:wrap="around" w:vAnchor="text" w:hAnchor="margin" w:y="170"/>
        <w:numPr>
          <w:ilvl w:val="0"/>
          <w:numId w:val="49"/>
        </w:numPr>
        <w:tabs>
          <w:tab w:val="left" w:pos="993"/>
        </w:tabs>
        <w:autoSpaceDE w:val="0"/>
        <w:autoSpaceDN w:val="0"/>
        <w:adjustRightInd w:val="0"/>
        <w:spacing w:after="0" w:line="240" w:lineRule="auto"/>
        <w:ind w:left="0" w:firstLine="709"/>
        <w:jc w:val="both"/>
        <w:rPr>
          <w:rFonts w:ascii="Times New Roman" w:hAnsi="Times New Roman"/>
          <w:bCs/>
          <w:sz w:val="24"/>
          <w:szCs w:val="24"/>
          <w:lang w:eastAsia="ru-RU"/>
        </w:rPr>
      </w:pPr>
      <w:r w:rsidRPr="005760A7">
        <w:rPr>
          <w:rFonts w:ascii="Times New Roman" w:hAnsi="Times New Roman"/>
          <w:bCs/>
          <w:sz w:val="24"/>
          <w:szCs w:val="24"/>
          <w:lang w:eastAsia="ru-RU"/>
        </w:rPr>
        <w:t>Счете Заемщика и на счете карты немедленного представления списание осуществляется с карты «МИР».</w:t>
      </w:r>
    </w:p>
    <w:p w14:paraId="5D9C36C7" w14:textId="77777777" w:rsidR="002C5BD5" w:rsidRPr="005760A7" w:rsidRDefault="002C5BD5" w:rsidP="002C5BD5">
      <w:pPr>
        <w:pStyle w:val="10"/>
        <w:tabs>
          <w:tab w:val="left" w:pos="709"/>
          <w:tab w:val="left" w:pos="1276"/>
        </w:tabs>
        <w:autoSpaceDE w:val="0"/>
        <w:autoSpaceDN w:val="0"/>
        <w:adjustRightInd w:val="0"/>
        <w:spacing w:after="0" w:line="240" w:lineRule="auto"/>
        <w:ind w:left="0" w:firstLine="706"/>
        <w:jc w:val="both"/>
        <w:rPr>
          <w:rFonts w:ascii="Times New Roman" w:hAnsi="Times New Roman"/>
          <w:bCs/>
          <w:sz w:val="24"/>
          <w:szCs w:val="24"/>
          <w:lang w:eastAsia="ru-RU"/>
        </w:rPr>
      </w:pPr>
      <w:r w:rsidRPr="005760A7">
        <w:rPr>
          <w:rFonts w:ascii="Times New Roman" w:hAnsi="Times New Roman"/>
          <w:bCs/>
          <w:sz w:val="24"/>
          <w:szCs w:val="24"/>
          <w:lang w:eastAsia="ru-RU"/>
        </w:rPr>
        <w:t xml:space="preserve">В случае отсутствия денежных средств на указанных счетах или их изменении, </w:t>
      </w:r>
      <w:r w:rsidR="00460715" w:rsidRPr="005760A7">
        <w:rPr>
          <w:rFonts w:ascii="Times New Roman" w:hAnsi="Times New Roman"/>
          <w:bCs/>
          <w:sz w:val="24"/>
          <w:szCs w:val="24"/>
          <w:lang w:eastAsia="ru-RU"/>
        </w:rPr>
        <w:t>спис</w:t>
      </w:r>
      <w:r w:rsidR="005760A7">
        <w:rPr>
          <w:rFonts w:ascii="Times New Roman" w:hAnsi="Times New Roman"/>
          <w:bCs/>
          <w:sz w:val="24"/>
          <w:szCs w:val="24"/>
          <w:lang w:eastAsia="ru-RU"/>
        </w:rPr>
        <w:t>а</w:t>
      </w:r>
      <w:r w:rsidR="00460715" w:rsidRPr="005760A7">
        <w:rPr>
          <w:rFonts w:ascii="Times New Roman" w:hAnsi="Times New Roman"/>
          <w:bCs/>
          <w:sz w:val="24"/>
          <w:szCs w:val="24"/>
          <w:lang w:eastAsia="ru-RU"/>
        </w:rPr>
        <w:t>ни</w:t>
      </w:r>
      <w:r w:rsidRPr="005760A7">
        <w:rPr>
          <w:rFonts w:ascii="Times New Roman" w:hAnsi="Times New Roman"/>
          <w:bCs/>
          <w:sz w:val="24"/>
          <w:szCs w:val="24"/>
          <w:lang w:eastAsia="ru-RU"/>
        </w:rPr>
        <w:t>е денежных средств в погашение задолженности по Кредитному договору осуществляется на основании распоряжения Заемщика.</w:t>
      </w:r>
    </w:p>
    <w:p w14:paraId="4CEE6B66" w14:textId="3595FDF8" w:rsidR="002C5BD5" w:rsidRPr="005760A7" w:rsidRDefault="002C5BD5" w:rsidP="00245E9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5760A7">
        <w:rPr>
          <w:rFonts w:ascii="Times New Roman" w:hAnsi="Times New Roman"/>
          <w:bCs/>
          <w:sz w:val="24"/>
          <w:szCs w:val="24"/>
        </w:rPr>
        <w:t xml:space="preserve">Проценты за пользование Кредитом уплачиваются Заемщиком </w:t>
      </w:r>
      <w:r w:rsidR="00A46854" w:rsidRPr="005760A7">
        <w:rPr>
          <w:rFonts w:ascii="Times New Roman" w:hAnsi="Times New Roman"/>
          <w:bCs/>
          <w:sz w:val="24"/>
          <w:szCs w:val="24"/>
        </w:rPr>
        <w:t xml:space="preserve">со дня, следующего за днем предоставления </w:t>
      </w:r>
      <w:r w:rsidRPr="005760A7">
        <w:rPr>
          <w:rFonts w:ascii="Times New Roman" w:hAnsi="Times New Roman"/>
          <w:bCs/>
          <w:sz w:val="24"/>
          <w:szCs w:val="24"/>
        </w:rPr>
        <w:t>Кредита</w:t>
      </w:r>
      <w:r w:rsidR="00A46854" w:rsidRPr="005760A7">
        <w:rPr>
          <w:rFonts w:ascii="Times New Roman" w:hAnsi="Times New Roman"/>
          <w:bCs/>
          <w:sz w:val="24"/>
          <w:szCs w:val="24"/>
        </w:rPr>
        <w:t>/Транша</w:t>
      </w:r>
      <w:r w:rsidRPr="005760A7">
        <w:rPr>
          <w:rFonts w:ascii="Times New Roman" w:hAnsi="Times New Roman"/>
          <w:bCs/>
          <w:sz w:val="24"/>
          <w:szCs w:val="24"/>
        </w:rPr>
        <w:t>,</w:t>
      </w:r>
      <w:r w:rsidR="00A46854" w:rsidRPr="005760A7">
        <w:rPr>
          <w:rFonts w:ascii="Times New Roman" w:hAnsi="Times New Roman"/>
          <w:bCs/>
          <w:sz w:val="24"/>
          <w:szCs w:val="24"/>
        </w:rPr>
        <w:t xml:space="preserve"> до даты возврата Кредита, </w:t>
      </w:r>
      <w:r w:rsidRPr="005760A7">
        <w:rPr>
          <w:rFonts w:ascii="Times New Roman" w:hAnsi="Times New Roman"/>
          <w:bCs/>
          <w:sz w:val="24"/>
          <w:szCs w:val="24"/>
        </w:rPr>
        <w:t xml:space="preserve">предусмотренной в Индивидуальных условиях, либо до даты возврата Кредита в полном объеме (включительно), указанной в требовании о полном досрочном погашении Заемщиком задолженности, направленном Кредитором в порядке, </w:t>
      </w:r>
      <w:r w:rsidRPr="005760A7">
        <w:rPr>
          <w:rFonts w:ascii="Times New Roman" w:hAnsi="Times New Roman"/>
          <w:sz w:val="24"/>
          <w:szCs w:val="24"/>
        </w:rPr>
        <w:t xml:space="preserve">предусмотренном п. </w:t>
      </w:r>
      <w:r w:rsidR="006A513C">
        <w:rPr>
          <w:rFonts w:ascii="Times New Roman" w:hAnsi="Times New Roman"/>
          <w:sz w:val="24"/>
          <w:szCs w:val="24"/>
        </w:rPr>
        <w:fldChar w:fldCharType="begin"/>
      </w:r>
      <w:r w:rsidR="006A513C">
        <w:rPr>
          <w:rFonts w:ascii="Times New Roman" w:hAnsi="Times New Roman"/>
          <w:sz w:val="24"/>
          <w:szCs w:val="24"/>
        </w:rPr>
        <w:instrText xml:space="preserve"> REF _Ref15638198 \r \h </w:instrText>
      </w:r>
      <w:r w:rsidR="006A513C">
        <w:rPr>
          <w:rFonts w:ascii="Times New Roman" w:hAnsi="Times New Roman"/>
          <w:sz w:val="24"/>
          <w:szCs w:val="24"/>
        </w:rPr>
      </w:r>
      <w:r w:rsidR="006A513C">
        <w:rPr>
          <w:rFonts w:ascii="Times New Roman" w:hAnsi="Times New Roman"/>
          <w:sz w:val="24"/>
          <w:szCs w:val="24"/>
        </w:rPr>
        <w:fldChar w:fldCharType="separate"/>
      </w:r>
      <w:r w:rsidR="005D702E">
        <w:rPr>
          <w:rFonts w:ascii="Times New Roman" w:hAnsi="Times New Roman"/>
          <w:sz w:val="24"/>
          <w:szCs w:val="24"/>
        </w:rPr>
        <w:t>6.2.3</w:t>
      </w:r>
      <w:r w:rsidR="006A513C">
        <w:rPr>
          <w:rFonts w:ascii="Times New Roman" w:hAnsi="Times New Roman"/>
          <w:sz w:val="24"/>
          <w:szCs w:val="24"/>
        </w:rPr>
        <w:fldChar w:fldCharType="end"/>
      </w:r>
      <w:r w:rsidRPr="005760A7">
        <w:rPr>
          <w:rFonts w:ascii="Times New Roman" w:hAnsi="Times New Roman"/>
          <w:sz w:val="24"/>
          <w:szCs w:val="24"/>
        </w:rPr>
        <w:t xml:space="preserve"> Общих условий Кредитного договора.</w:t>
      </w:r>
    </w:p>
    <w:p w14:paraId="719B129A" w14:textId="77777777" w:rsidR="00DA1E04" w:rsidRPr="003605C3" w:rsidRDefault="00DA1E04" w:rsidP="00245E9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5760A7">
        <w:rPr>
          <w:rFonts w:ascii="Times New Roman" w:hAnsi="Times New Roman"/>
          <w:bCs/>
          <w:sz w:val="24"/>
          <w:szCs w:val="24"/>
        </w:rPr>
        <w:t xml:space="preserve">При начислении процентов за пользование кредитными средствами в расчет принимаются величина процентной ставки за пользование Кредитом и фактическое количество календарных дней пользования кредитом. При расчете процентов учитывается остаток ссудной задолженности (совокупный </w:t>
      </w:r>
      <w:r w:rsidRPr="003605C3">
        <w:rPr>
          <w:rFonts w:ascii="Times New Roman" w:hAnsi="Times New Roman"/>
          <w:bCs/>
          <w:sz w:val="24"/>
          <w:szCs w:val="24"/>
        </w:rPr>
        <w:t xml:space="preserve">остаток задолженности по всем предоставленным траншам) на начало календарного дня и количество календарных дней в году (365 или 366 соответственно). </w:t>
      </w:r>
    </w:p>
    <w:p w14:paraId="65258306" w14:textId="77777777" w:rsidR="00DA1E04" w:rsidRPr="003605C3" w:rsidRDefault="00DA1E04" w:rsidP="00245E9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 xml:space="preserve"> Заемщик возвращает (погашает) кредит и уплачивает проценты, начисленные за пользование кредитом, путем осуществления платежей в соответствии с </w:t>
      </w:r>
      <w:r>
        <w:rPr>
          <w:rFonts w:ascii="Times New Roman" w:hAnsi="Times New Roman"/>
          <w:bCs/>
          <w:sz w:val="24"/>
          <w:szCs w:val="24"/>
        </w:rPr>
        <w:t>Г</w:t>
      </w:r>
      <w:r w:rsidRPr="003605C3">
        <w:rPr>
          <w:rFonts w:ascii="Times New Roman" w:hAnsi="Times New Roman"/>
          <w:bCs/>
          <w:sz w:val="24"/>
          <w:szCs w:val="24"/>
        </w:rPr>
        <w:t>рафиком погашения кредит</w:t>
      </w:r>
      <w:r>
        <w:rPr>
          <w:rFonts w:ascii="Times New Roman" w:hAnsi="Times New Roman"/>
          <w:bCs/>
          <w:sz w:val="24"/>
          <w:szCs w:val="24"/>
        </w:rPr>
        <w:t>а</w:t>
      </w:r>
      <w:r w:rsidRPr="003605C3">
        <w:rPr>
          <w:rFonts w:ascii="Times New Roman" w:hAnsi="Times New Roman"/>
          <w:bCs/>
          <w:sz w:val="24"/>
          <w:szCs w:val="24"/>
        </w:rPr>
        <w:t xml:space="preserve"> в определенную им дату платежа. Вид платежа (аннуитетный, дифференцированный, иной) и </w:t>
      </w:r>
      <w:r>
        <w:rPr>
          <w:rFonts w:ascii="Times New Roman" w:hAnsi="Times New Roman"/>
          <w:bCs/>
          <w:sz w:val="24"/>
          <w:szCs w:val="24"/>
        </w:rPr>
        <w:t>Д</w:t>
      </w:r>
      <w:r w:rsidRPr="003605C3">
        <w:rPr>
          <w:rFonts w:ascii="Times New Roman" w:hAnsi="Times New Roman"/>
          <w:bCs/>
          <w:sz w:val="24"/>
          <w:szCs w:val="24"/>
        </w:rPr>
        <w:t xml:space="preserve">ата платежа устанавливаются сторонами в Индивидуальных условиях. </w:t>
      </w:r>
    </w:p>
    <w:p w14:paraId="6B20585D" w14:textId="77777777" w:rsidR="00DA1E04" w:rsidRPr="002C5749" w:rsidRDefault="00DA1E04" w:rsidP="00245E9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 xml:space="preserve"> Заемщик вправе подать в Банк заявление на изменение </w:t>
      </w:r>
      <w:r>
        <w:rPr>
          <w:rFonts w:ascii="Times New Roman" w:hAnsi="Times New Roman"/>
          <w:bCs/>
          <w:sz w:val="24"/>
          <w:szCs w:val="24"/>
        </w:rPr>
        <w:t>Д</w:t>
      </w:r>
      <w:r w:rsidRPr="003605C3">
        <w:rPr>
          <w:rFonts w:ascii="Times New Roman" w:hAnsi="Times New Roman"/>
          <w:bCs/>
          <w:sz w:val="24"/>
          <w:szCs w:val="24"/>
        </w:rPr>
        <w:t xml:space="preserve">аты платежа, указанной в Индивидуальных условиях, за исключением случаев, когда очередной ежемесячный платеж будет являться первым или последним платежом, предусмотренным </w:t>
      </w:r>
      <w:r>
        <w:rPr>
          <w:rFonts w:ascii="Times New Roman" w:hAnsi="Times New Roman"/>
          <w:bCs/>
          <w:sz w:val="24"/>
          <w:szCs w:val="24"/>
        </w:rPr>
        <w:t>Г</w:t>
      </w:r>
      <w:r w:rsidRPr="003605C3">
        <w:rPr>
          <w:rFonts w:ascii="Times New Roman" w:hAnsi="Times New Roman"/>
          <w:bCs/>
          <w:sz w:val="24"/>
          <w:szCs w:val="24"/>
        </w:rPr>
        <w:t xml:space="preserve">рафиком </w:t>
      </w:r>
      <w:r>
        <w:rPr>
          <w:rFonts w:ascii="Times New Roman" w:hAnsi="Times New Roman"/>
          <w:bCs/>
          <w:sz w:val="24"/>
          <w:szCs w:val="24"/>
        </w:rPr>
        <w:t>погашения кредита</w:t>
      </w:r>
      <w:r w:rsidRPr="003605C3">
        <w:rPr>
          <w:rFonts w:ascii="Times New Roman" w:hAnsi="Times New Roman"/>
          <w:bCs/>
          <w:sz w:val="24"/>
          <w:szCs w:val="24"/>
        </w:rPr>
        <w:t xml:space="preserve">. Условие об изменении даты платежа вступит в силу в дату, следующую за датой очередного ежемесячного платежа, предусмотренной </w:t>
      </w:r>
      <w:r>
        <w:rPr>
          <w:rFonts w:ascii="Times New Roman" w:hAnsi="Times New Roman"/>
          <w:bCs/>
          <w:sz w:val="24"/>
          <w:szCs w:val="24"/>
        </w:rPr>
        <w:t>Г</w:t>
      </w:r>
      <w:r w:rsidRPr="003605C3">
        <w:rPr>
          <w:rFonts w:ascii="Times New Roman" w:hAnsi="Times New Roman"/>
          <w:bCs/>
          <w:sz w:val="24"/>
          <w:szCs w:val="24"/>
        </w:rPr>
        <w:t>рафиком погашения кредит</w:t>
      </w:r>
      <w:r>
        <w:rPr>
          <w:rFonts w:ascii="Times New Roman" w:hAnsi="Times New Roman"/>
          <w:bCs/>
          <w:sz w:val="24"/>
          <w:szCs w:val="24"/>
        </w:rPr>
        <w:t>а</w:t>
      </w:r>
      <w:r w:rsidRPr="003605C3">
        <w:rPr>
          <w:rFonts w:ascii="Times New Roman" w:hAnsi="Times New Roman"/>
          <w:bCs/>
          <w:sz w:val="24"/>
          <w:szCs w:val="24"/>
        </w:rPr>
        <w:t xml:space="preserve">. Дата первого ежемесячного платежа в соответствии с новой выбранной Заемщиком датой указывается в заявлении Заемщика. Все последующие ежемесячные платежи приходятся на дату, указанную в заявлении Заемщика, и осуществляются ежемесячно в соответствии с новым </w:t>
      </w:r>
      <w:r>
        <w:rPr>
          <w:rFonts w:ascii="Times New Roman" w:hAnsi="Times New Roman"/>
          <w:bCs/>
          <w:sz w:val="24"/>
          <w:szCs w:val="24"/>
        </w:rPr>
        <w:t>Г</w:t>
      </w:r>
      <w:r w:rsidRPr="003605C3">
        <w:rPr>
          <w:rFonts w:ascii="Times New Roman" w:hAnsi="Times New Roman"/>
          <w:bCs/>
          <w:sz w:val="24"/>
          <w:szCs w:val="24"/>
        </w:rPr>
        <w:t>рафиком погашения кредит</w:t>
      </w:r>
      <w:r>
        <w:rPr>
          <w:rFonts w:ascii="Times New Roman" w:hAnsi="Times New Roman"/>
          <w:bCs/>
          <w:sz w:val="24"/>
          <w:szCs w:val="24"/>
        </w:rPr>
        <w:t>а</w:t>
      </w:r>
      <w:r w:rsidRPr="003605C3">
        <w:rPr>
          <w:rFonts w:ascii="Times New Roman" w:hAnsi="Times New Roman"/>
          <w:bCs/>
          <w:sz w:val="24"/>
          <w:szCs w:val="24"/>
        </w:rPr>
        <w:t>, который предоставляется Заемщику</w:t>
      </w:r>
      <w:r w:rsidR="002A5A9A">
        <w:rPr>
          <w:rFonts w:ascii="Times New Roman" w:hAnsi="Times New Roman"/>
          <w:bCs/>
          <w:sz w:val="24"/>
          <w:szCs w:val="24"/>
        </w:rPr>
        <w:t>.</w:t>
      </w:r>
    </w:p>
    <w:p w14:paraId="52EAEA29" w14:textId="77777777" w:rsidR="00DA1E04" w:rsidRDefault="00DA1E04" w:rsidP="00245E9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 xml:space="preserve"> Первый платеж Заемщика по </w:t>
      </w:r>
      <w:r>
        <w:rPr>
          <w:rFonts w:ascii="Times New Roman" w:hAnsi="Times New Roman"/>
          <w:bCs/>
          <w:sz w:val="24"/>
          <w:szCs w:val="24"/>
        </w:rPr>
        <w:t>К</w:t>
      </w:r>
      <w:r w:rsidRPr="003605C3">
        <w:rPr>
          <w:rFonts w:ascii="Times New Roman" w:hAnsi="Times New Roman"/>
          <w:bCs/>
          <w:sz w:val="24"/>
          <w:szCs w:val="24"/>
        </w:rPr>
        <w:t xml:space="preserve">редиту включает только проценты, начисленные за фактическое количество календарных дней, считая с даты, следующей за датой предоставления кредита, по дату платежа, определенную Индивидуальными условиями, и осуществляется согласно </w:t>
      </w:r>
      <w:r>
        <w:rPr>
          <w:rFonts w:ascii="Times New Roman" w:hAnsi="Times New Roman"/>
          <w:bCs/>
          <w:sz w:val="24"/>
          <w:szCs w:val="24"/>
        </w:rPr>
        <w:t>Г</w:t>
      </w:r>
      <w:r w:rsidRPr="003605C3">
        <w:rPr>
          <w:rFonts w:ascii="Times New Roman" w:hAnsi="Times New Roman"/>
          <w:bCs/>
          <w:sz w:val="24"/>
          <w:szCs w:val="24"/>
        </w:rPr>
        <w:t>рафику погашения кредит</w:t>
      </w:r>
      <w:r>
        <w:rPr>
          <w:rFonts w:ascii="Times New Roman" w:hAnsi="Times New Roman"/>
          <w:bCs/>
          <w:sz w:val="24"/>
          <w:szCs w:val="24"/>
        </w:rPr>
        <w:t>а</w:t>
      </w:r>
      <w:r w:rsidRPr="003605C3">
        <w:rPr>
          <w:rFonts w:ascii="Times New Roman" w:hAnsi="Times New Roman"/>
          <w:bCs/>
          <w:sz w:val="24"/>
          <w:szCs w:val="24"/>
        </w:rPr>
        <w:t>.</w:t>
      </w:r>
    </w:p>
    <w:p w14:paraId="192602D6" w14:textId="77777777" w:rsidR="00DA1E04" w:rsidRDefault="00DA1E04" w:rsidP="00245E9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F35411">
        <w:rPr>
          <w:rFonts w:ascii="Times New Roman" w:hAnsi="Times New Roman"/>
          <w:bCs/>
          <w:sz w:val="24"/>
          <w:szCs w:val="24"/>
        </w:rPr>
        <w:t xml:space="preserve">При погашении </w:t>
      </w:r>
      <w:r>
        <w:rPr>
          <w:rFonts w:ascii="Times New Roman" w:hAnsi="Times New Roman"/>
          <w:bCs/>
          <w:sz w:val="24"/>
          <w:szCs w:val="24"/>
        </w:rPr>
        <w:t>К</w:t>
      </w:r>
      <w:r w:rsidRPr="00F35411">
        <w:rPr>
          <w:rFonts w:ascii="Times New Roman" w:hAnsi="Times New Roman"/>
          <w:bCs/>
          <w:sz w:val="24"/>
          <w:szCs w:val="24"/>
        </w:rPr>
        <w:t xml:space="preserve">редита </w:t>
      </w:r>
      <w:r w:rsidR="001161BA">
        <w:rPr>
          <w:rFonts w:ascii="Times New Roman" w:hAnsi="Times New Roman"/>
          <w:bCs/>
          <w:sz w:val="24"/>
          <w:szCs w:val="24"/>
        </w:rPr>
        <w:t>А</w:t>
      </w:r>
      <w:r w:rsidRPr="00F35411">
        <w:rPr>
          <w:rFonts w:ascii="Times New Roman" w:hAnsi="Times New Roman"/>
          <w:bCs/>
          <w:sz w:val="24"/>
          <w:szCs w:val="24"/>
        </w:rPr>
        <w:t xml:space="preserve">ннуитетными платежами Заемщик </w:t>
      </w:r>
      <w:r w:rsidRPr="00F35411">
        <w:rPr>
          <w:rFonts w:ascii="Times New Roman" w:hAnsi="Times New Roman"/>
          <w:sz w:val="24"/>
          <w:szCs w:val="20"/>
          <w:lang w:eastAsia="ru-RU"/>
        </w:rPr>
        <w:t xml:space="preserve">производит ежемесячные платежи, </w:t>
      </w:r>
      <w:r w:rsidRPr="00F35411">
        <w:rPr>
          <w:rFonts w:ascii="Times New Roman" w:hAnsi="Times New Roman"/>
          <w:bCs/>
          <w:sz w:val="24"/>
          <w:szCs w:val="24"/>
        </w:rPr>
        <w:t>за исключением первого и последнего платежей,</w:t>
      </w:r>
      <w:r w:rsidRPr="00F35411">
        <w:rPr>
          <w:rFonts w:ascii="Times New Roman" w:hAnsi="Times New Roman"/>
          <w:sz w:val="24"/>
          <w:szCs w:val="20"/>
          <w:lang w:eastAsia="ru-RU"/>
        </w:rPr>
        <w:t xml:space="preserve"> по</w:t>
      </w:r>
      <w:r>
        <w:rPr>
          <w:rFonts w:ascii="Times New Roman" w:hAnsi="Times New Roman"/>
          <w:sz w:val="24"/>
          <w:szCs w:val="20"/>
          <w:lang w:eastAsia="ru-RU"/>
        </w:rPr>
        <w:t xml:space="preserve"> </w:t>
      </w:r>
      <w:r w:rsidRPr="00F35411">
        <w:rPr>
          <w:rFonts w:ascii="Times New Roman" w:hAnsi="Times New Roman"/>
          <w:sz w:val="24"/>
          <w:szCs w:val="20"/>
          <w:lang w:eastAsia="ru-RU"/>
        </w:rPr>
        <w:t xml:space="preserve">возврату </w:t>
      </w:r>
      <w:r>
        <w:rPr>
          <w:rFonts w:ascii="Times New Roman" w:hAnsi="Times New Roman"/>
          <w:sz w:val="24"/>
          <w:szCs w:val="20"/>
          <w:lang w:eastAsia="ru-RU"/>
        </w:rPr>
        <w:t>К</w:t>
      </w:r>
      <w:r w:rsidRPr="00F35411">
        <w:rPr>
          <w:rFonts w:ascii="Times New Roman" w:hAnsi="Times New Roman"/>
          <w:sz w:val="24"/>
          <w:szCs w:val="20"/>
          <w:lang w:eastAsia="ru-RU"/>
        </w:rPr>
        <w:t>редита</w:t>
      </w:r>
      <w:r>
        <w:rPr>
          <w:rFonts w:ascii="Times New Roman" w:hAnsi="Times New Roman"/>
          <w:sz w:val="24"/>
          <w:szCs w:val="20"/>
          <w:lang w:eastAsia="ru-RU"/>
        </w:rPr>
        <w:t xml:space="preserve"> и</w:t>
      </w:r>
    </w:p>
    <w:p w14:paraId="62477A59" w14:textId="77777777" w:rsidR="00DA1E04" w:rsidRDefault="00DA1E04" w:rsidP="00DA1E04">
      <w:pPr>
        <w:pStyle w:val="10"/>
        <w:tabs>
          <w:tab w:val="left" w:pos="1134"/>
          <w:tab w:val="left" w:pos="1276"/>
        </w:tabs>
        <w:autoSpaceDE w:val="0"/>
        <w:autoSpaceDN w:val="0"/>
        <w:adjustRightInd w:val="0"/>
        <w:spacing w:after="0" w:line="240" w:lineRule="auto"/>
        <w:ind w:left="34"/>
        <w:jc w:val="both"/>
        <w:rPr>
          <w:rFonts w:ascii="Times New Roman" w:hAnsi="Times New Roman"/>
          <w:bCs/>
          <w:i/>
          <w:sz w:val="24"/>
          <w:szCs w:val="24"/>
        </w:rPr>
      </w:pPr>
      <w:r w:rsidRPr="00F35411">
        <w:rPr>
          <w:rFonts w:ascii="Times New Roman" w:hAnsi="Times New Roman"/>
          <w:sz w:val="24"/>
          <w:szCs w:val="20"/>
          <w:lang w:eastAsia="ru-RU"/>
        </w:rPr>
        <w:t>уплате начисленных процентов, размер которых определяется по формуле</w:t>
      </w:r>
      <w:r w:rsidR="00DC0A00">
        <w:rPr>
          <w:rFonts w:ascii="Times New Roman" w:hAnsi="Times New Roman"/>
          <w:sz w:val="24"/>
          <w:szCs w:val="20"/>
          <w:lang w:eastAsia="ru-RU"/>
        </w:rPr>
        <w:t>, которая зависит от программы кредитования</w:t>
      </w:r>
      <w:r w:rsidRPr="00F35411">
        <w:rPr>
          <w:rFonts w:ascii="Times New Roman" w:hAnsi="Times New Roman"/>
          <w:sz w:val="24"/>
          <w:szCs w:val="20"/>
          <w:lang w:eastAsia="ru-RU"/>
        </w:rPr>
        <w:t>:</w:t>
      </w:r>
      <w:r w:rsidRPr="00F35411">
        <w:rPr>
          <w:rFonts w:ascii="Times New Roman" w:hAnsi="Times New Roman"/>
          <w:bCs/>
          <w:i/>
          <w:sz w:val="24"/>
          <w:szCs w:val="24"/>
        </w:rPr>
        <w:t xml:space="preserve"> </w:t>
      </w:r>
    </w:p>
    <w:tbl>
      <w:tblPr>
        <w:tblW w:w="8095" w:type="dxa"/>
        <w:jc w:val="center"/>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218"/>
        <w:gridCol w:w="811"/>
        <w:gridCol w:w="1135"/>
        <w:gridCol w:w="816"/>
        <w:gridCol w:w="3115"/>
      </w:tblGrid>
      <w:tr w:rsidR="00532888" w:rsidRPr="005D257B" w14:paraId="53FF2AAC" w14:textId="77777777" w:rsidTr="00E766CB">
        <w:trPr>
          <w:jc w:val="center"/>
        </w:trPr>
        <w:tc>
          <w:tcPr>
            <w:tcW w:w="2218" w:type="dxa"/>
            <w:tcBorders>
              <w:top w:val="single" w:sz="6" w:space="0" w:color="auto"/>
              <w:bottom w:val="nil"/>
              <w:right w:val="nil"/>
            </w:tcBorders>
          </w:tcPr>
          <w:p w14:paraId="6B2D816B" w14:textId="77777777" w:rsidR="00532888" w:rsidRPr="00AB45A3" w:rsidRDefault="00532888" w:rsidP="00E766CB">
            <w:pPr>
              <w:spacing w:before="120"/>
              <w:ind w:right="-108"/>
            </w:pPr>
            <w:r>
              <w:rPr>
                <w:bCs/>
                <w:i/>
              </w:rPr>
              <w:t xml:space="preserve">          </w:t>
            </w:r>
            <w:r w:rsidRPr="00B2002C">
              <w:rPr>
                <w:bCs/>
                <w:i/>
              </w:rPr>
              <w:t xml:space="preserve"> </w:t>
            </w:r>
            <w:r w:rsidRPr="00AB45A3">
              <w:t>Размер</w:t>
            </w:r>
          </w:p>
        </w:tc>
        <w:tc>
          <w:tcPr>
            <w:tcW w:w="811" w:type="dxa"/>
            <w:tcBorders>
              <w:top w:val="single" w:sz="6" w:space="0" w:color="auto"/>
              <w:left w:val="nil"/>
              <w:bottom w:val="nil"/>
              <w:right w:val="nil"/>
            </w:tcBorders>
          </w:tcPr>
          <w:p w14:paraId="4BCAE4F3" w14:textId="77777777" w:rsidR="00532888" w:rsidRPr="00AB45A3" w:rsidRDefault="00532888" w:rsidP="00E766CB">
            <w:pPr>
              <w:spacing w:before="120"/>
              <w:jc w:val="center"/>
            </w:pPr>
          </w:p>
        </w:tc>
        <w:tc>
          <w:tcPr>
            <w:tcW w:w="1135" w:type="dxa"/>
            <w:tcBorders>
              <w:top w:val="single" w:sz="6" w:space="0" w:color="auto"/>
              <w:left w:val="nil"/>
              <w:bottom w:val="nil"/>
              <w:right w:val="nil"/>
            </w:tcBorders>
          </w:tcPr>
          <w:p w14:paraId="41BE1A84" w14:textId="77777777" w:rsidR="00532888" w:rsidRPr="00AB45A3" w:rsidRDefault="00532888" w:rsidP="00E766CB">
            <w:pPr>
              <w:spacing w:before="120"/>
              <w:ind w:right="-108"/>
              <w:jc w:val="center"/>
            </w:pPr>
          </w:p>
        </w:tc>
        <w:tc>
          <w:tcPr>
            <w:tcW w:w="816" w:type="dxa"/>
            <w:tcBorders>
              <w:top w:val="single" w:sz="6" w:space="0" w:color="auto"/>
              <w:left w:val="nil"/>
              <w:bottom w:val="nil"/>
              <w:right w:val="nil"/>
            </w:tcBorders>
          </w:tcPr>
          <w:p w14:paraId="350C046F" w14:textId="77777777" w:rsidR="00532888" w:rsidRPr="00AB45A3" w:rsidRDefault="00532888" w:rsidP="00E766CB">
            <w:pPr>
              <w:spacing w:before="120"/>
              <w:jc w:val="center"/>
            </w:pPr>
          </w:p>
        </w:tc>
        <w:tc>
          <w:tcPr>
            <w:tcW w:w="3115" w:type="dxa"/>
            <w:tcBorders>
              <w:top w:val="single" w:sz="6" w:space="0" w:color="auto"/>
              <w:left w:val="nil"/>
              <w:bottom w:val="nil"/>
            </w:tcBorders>
          </w:tcPr>
          <w:p w14:paraId="2912DEEE" w14:textId="77777777" w:rsidR="00532888" w:rsidRPr="00AB45A3" w:rsidRDefault="00532888" w:rsidP="00E766CB">
            <w:pPr>
              <w:spacing w:before="120"/>
              <w:jc w:val="center"/>
            </w:pPr>
            <w:r w:rsidRPr="00AB45A3">
              <w:t>П</w:t>
            </w:r>
            <w:r>
              <w:t>С</w:t>
            </w:r>
          </w:p>
        </w:tc>
      </w:tr>
      <w:tr w:rsidR="00532888" w:rsidRPr="005D257B" w14:paraId="761E1AF1" w14:textId="77777777" w:rsidTr="00E766CB">
        <w:trPr>
          <w:jc w:val="center"/>
        </w:trPr>
        <w:tc>
          <w:tcPr>
            <w:tcW w:w="2218" w:type="dxa"/>
            <w:tcBorders>
              <w:top w:val="nil"/>
              <w:bottom w:val="nil"/>
              <w:right w:val="nil"/>
            </w:tcBorders>
          </w:tcPr>
          <w:p w14:paraId="7F14FCFF" w14:textId="77777777" w:rsidR="00532888" w:rsidRPr="00AB45A3" w:rsidRDefault="00532888" w:rsidP="00E766CB">
            <w:pPr>
              <w:ind w:right="-108"/>
              <w:jc w:val="center"/>
            </w:pPr>
            <w:r w:rsidRPr="00AB45A3">
              <w:t>ежемесячного</w:t>
            </w:r>
          </w:p>
        </w:tc>
        <w:tc>
          <w:tcPr>
            <w:tcW w:w="811" w:type="dxa"/>
            <w:tcBorders>
              <w:top w:val="nil"/>
              <w:left w:val="nil"/>
              <w:bottom w:val="nil"/>
              <w:right w:val="nil"/>
            </w:tcBorders>
          </w:tcPr>
          <w:p w14:paraId="633AADC8" w14:textId="77777777" w:rsidR="00532888" w:rsidRPr="00AB45A3" w:rsidRDefault="00532888" w:rsidP="00E766CB">
            <w:pPr>
              <w:ind w:right="-82"/>
              <w:jc w:val="center"/>
            </w:pPr>
            <w:r w:rsidRPr="00AB45A3">
              <w:t>=</w:t>
            </w:r>
          </w:p>
        </w:tc>
        <w:tc>
          <w:tcPr>
            <w:tcW w:w="1135" w:type="dxa"/>
            <w:tcBorders>
              <w:top w:val="nil"/>
              <w:left w:val="nil"/>
              <w:bottom w:val="nil"/>
              <w:right w:val="nil"/>
            </w:tcBorders>
          </w:tcPr>
          <w:p w14:paraId="5D29C844" w14:textId="77777777" w:rsidR="00532888" w:rsidRPr="00AB45A3" w:rsidRDefault="00532888" w:rsidP="00E766CB">
            <w:pPr>
              <w:ind w:right="-108"/>
              <w:jc w:val="center"/>
            </w:pPr>
            <w:r w:rsidRPr="00AB45A3">
              <w:t>ОСЗ</w:t>
            </w:r>
          </w:p>
        </w:tc>
        <w:tc>
          <w:tcPr>
            <w:tcW w:w="816" w:type="dxa"/>
            <w:tcBorders>
              <w:top w:val="nil"/>
              <w:left w:val="nil"/>
              <w:bottom w:val="nil"/>
              <w:right w:val="nil"/>
            </w:tcBorders>
          </w:tcPr>
          <w:p w14:paraId="26F4C726" w14:textId="77777777" w:rsidR="00532888" w:rsidRPr="00AB45A3" w:rsidRDefault="00532888" w:rsidP="00E766CB">
            <w:pPr>
              <w:ind w:right="-114"/>
              <w:jc w:val="center"/>
            </w:pPr>
            <w:r w:rsidRPr="00AB45A3">
              <w:t>Х</w:t>
            </w:r>
          </w:p>
        </w:tc>
        <w:tc>
          <w:tcPr>
            <w:tcW w:w="3115" w:type="dxa"/>
            <w:tcBorders>
              <w:top w:val="nil"/>
              <w:left w:val="nil"/>
              <w:bottom w:val="nil"/>
            </w:tcBorders>
          </w:tcPr>
          <w:p w14:paraId="1788CC9B" w14:textId="77777777" w:rsidR="00532888" w:rsidRPr="00AB45A3" w:rsidRDefault="00532888" w:rsidP="00E766CB">
            <w:pPr>
              <w:jc w:val="center"/>
            </w:pPr>
            <w:r w:rsidRPr="00AB45A3">
              <w:t>----------------------------</w:t>
            </w:r>
          </w:p>
        </w:tc>
      </w:tr>
      <w:tr w:rsidR="00532888" w:rsidRPr="005D257B" w14:paraId="49EC807D" w14:textId="77777777" w:rsidTr="00E766CB">
        <w:trPr>
          <w:jc w:val="center"/>
        </w:trPr>
        <w:tc>
          <w:tcPr>
            <w:tcW w:w="2218" w:type="dxa"/>
            <w:tcBorders>
              <w:top w:val="nil"/>
              <w:bottom w:val="single" w:sz="6" w:space="0" w:color="auto"/>
              <w:right w:val="nil"/>
            </w:tcBorders>
          </w:tcPr>
          <w:p w14:paraId="7BFC7813" w14:textId="77777777" w:rsidR="00532888" w:rsidRPr="00AB45A3" w:rsidRDefault="00532888" w:rsidP="00E766CB">
            <w:pPr>
              <w:ind w:right="-108"/>
              <w:jc w:val="center"/>
            </w:pPr>
            <w:r w:rsidRPr="00AB45A3">
              <w:t>аннуитетного</w:t>
            </w:r>
          </w:p>
          <w:p w14:paraId="1F9759BB" w14:textId="77777777" w:rsidR="00532888" w:rsidRPr="00AB45A3" w:rsidRDefault="00532888" w:rsidP="00E766CB">
            <w:pPr>
              <w:ind w:right="-108"/>
              <w:jc w:val="center"/>
            </w:pPr>
            <w:r w:rsidRPr="00AB45A3">
              <w:t>платежа</w:t>
            </w:r>
          </w:p>
        </w:tc>
        <w:tc>
          <w:tcPr>
            <w:tcW w:w="811" w:type="dxa"/>
            <w:tcBorders>
              <w:top w:val="nil"/>
              <w:left w:val="nil"/>
              <w:bottom w:val="single" w:sz="6" w:space="0" w:color="auto"/>
              <w:right w:val="nil"/>
            </w:tcBorders>
          </w:tcPr>
          <w:p w14:paraId="0C5A12E9" w14:textId="77777777" w:rsidR="00532888" w:rsidRPr="00AB45A3" w:rsidRDefault="00532888" w:rsidP="00E766CB">
            <w:pPr>
              <w:jc w:val="center"/>
            </w:pPr>
          </w:p>
        </w:tc>
        <w:tc>
          <w:tcPr>
            <w:tcW w:w="1135" w:type="dxa"/>
            <w:tcBorders>
              <w:top w:val="nil"/>
              <w:left w:val="nil"/>
              <w:bottom w:val="single" w:sz="6" w:space="0" w:color="auto"/>
              <w:right w:val="nil"/>
            </w:tcBorders>
          </w:tcPr>
          <w:p w14:paraId="76941C0E" w14:textId="77777777" w:rsidR="00532888" w:rsidRPr="00AB45A3" w:rsidRDefault="00532888" w:rsidP="00E766CB">
            <w:pPr>
              <w:ind w:right="-108"/>
              <w:jc w:val="center"/>
            </w:pPr>
          </w:p>
        </w:tc>
        <w:tc>
          <w:tcPr>
            <w:tcW w:w="816" w:type="dxa"/>
            <w:tcBorders>
              <w:top w:val="nil"/>
              <w:left w:val="nil"/>
              <w:bottom w:val="single" w:sz="6" w:space="0" w:color="auto"/>
              <w:right w:val="nil"/>
            </w:tcBorders>
          </w:tcPr>
          <w:p w14:paraId="2B0533C2" w14:textId="77777777" w:rsidR="00532888" w:rsidRPr="00AB45A3" w:rsidRDefault="00532888" w:rsidP="00E766CB">
            <w:pPr>
              <w:jc w:val="center"/>
            </w:pPr>
          </w:p>
        </w:tc>
        <w:tc>
          <w:tcPr>
            <w:tcW w:w="3115" w:type="dxa"/>
            <w:tcBorders>
              <w:top w:val="nil"/>
              <w:left w:val="nil"/>
              <w:bottom w:val="single" w:sz="6" w:space="0" w:color="auto"/>
            </w:tcBorders>
          </w:tcPr>
          <w:p w14:paraId="019F57E5" w14:textId="77777777" w:rsidR="00532888" w:rsidRPr="00AB45A3" w:rsidRDefault="00532888" w:rsidP="00E766CB">
            <w:pPr>
              <w:spacing w:line="240" w:lineRule="atLeast"/>
              <w:jc w:val="center"/>
              <w:rPr>
                <w:vertAlign w:val="superscript"/>
              </w:rPr>
            </w:pPr>
            <w:r w:rsidRPr="00AB45A3">
              <w:t xml:space="preserve">1 - (1 + ПС) </w:t>
            </w:r>
            <w:r w:rsidRPr="00AB45A3">
              <w:rPr>
                <w:vertAlign w:val="superscript"/>
              </w:rPr>
              <w:t xml:space="preserve">– </w:t>
            </w:r>
            <w:r w:rsidRPr="00AB45A3">
              <w:rPr>
                <w:vertAlign w:val="superscript"/>
                <w:lang w:val="en-US"/>
              </w:rPr>
              <w:t>n</w:t>
            </w:r>
          </w:p>
          <w:p w14:paraId="58FBAB6E" w14:textId="77777777" w:rsidR="00532888" w:rsidRPr="00AB45A3" w:rsidRDefault="00532888" w:rsidP="00E766CB">
            <w:pPr>
              <w:spacing w:line="240" w:lineRule="atLeast"/>
              <w:jc w:val="right"/>
            </w:pPr>
          </w:p>
        </w:tc>
      </w:tr>
    </w:tbl>
    <w:p w14:paraId="110A2570" w14:textId="77777777" w:rsidR="00532888" w:rsidRPr="00AB45A3" w:rsidRDefault="00532888" w:rsidP="00532888">
      <w:pPr>
        <w:spacing w:line="30" w:lineRule="atLeast"/>
      </w:pPr>
      <w:r w:rsidRPr="00AB45A3">
        <w:t>где:</w:t>
      </w:r>
    </w:p>
    <w:p w14:paraId="4D4AEDFD" w14:textId="77777777" w:rsidR="00532888" w:rsidRPr="00AB45A3" w:rsidRDefault="00532888" w:rsidP="00532888">
      <w:pPr>
        <w:spacing w:line="30" w:lineRule="atLeast"/>
        <w:jc w:val="both"/>
      </w:pPr>
      <w:r w:rsidRPr="00AB45A3">
        <w:lastRenderedPageBreak/>
        <w:t xml:space="preserve">ОСЗ - остаток суммы </w:t>
      </w:r>
      <w:r>
        <w:t>Кредит</w:t>
      </w:r>
      <w:r w:rsidRPr="00AB45A3">
        <w:t xml:space="preserve">а на расчетную дату (в валюте </w:t>
      </w:r>
      <w:r>
        <w:t>Кредит</w:t>
      </w:r>
      <w:r w:rsidRPr="00AB45A3">
        <w:t>а);</w:t>
      </w:r>
    </w:p>
    <w:p w14:paraId="4E98D482" w14:textId="77777777" w:rsidR="00532888" w:rsidRDefault="00532888" w:rsidP="00532888">
      <w:pPr>
        <w:spacing w:line="30" w:lineRule="atLeast"/>
        <w:jc w:val="both"/>
      </w:pPr>
      <w:r w:rsidRPr="00AB45A3">
        <w:t xml:space="preserve">ПС - месячная процентная ставка, равная 1/12 от годовой процентной ставки, установленной в соответствии с </w:t>
      </w:r>
      <w:r>
        <w:t>Кредитным договором (в процентах годовых).</w:t>
      </w:r>
    </w:p>
    <w:p w14:paraId="77D21FA6" w14:textId="7717AB8A" w:rsidR="00DA1E04" w:rsidRPr="005D702E" w:rsidRDefault="00532888" w:rsidP="005D702E">
      <w:pPr>
        <w:spacing w:line="30" w:lineRule="atLeast"/>
        <w:jc w:val="both"/>
      </w:pPr>
      <w:r w:rsidRPr="003964D8">
        <w:rPr>
          <w:lang w:val="en-US"/>
        </w:rPr>
        <w:t>n</w:t>
      </w:r>
      <w:r w:rsidRPr="003964D8">
        <w:rPr>
          <w:b/>
        </w:rPr>
        <w:t xml:space="preserve"> -</w:t>
      </w:r>
      <w:r w:rsidRPr="00AB45A3">
        <w:t xml:space="preserve"> </w:t>
      </w:r>
      <w:r w:rsidRPr="003964D8">
        <w:rPr>
          <w:color w:val="000000"/>
        </w:rPr>
        <w:t>количество плановых платежей по основному долгу от даты расчета до даты полного возврата Кредита</w:t>
      </w:r>
      <w:r w:rsidRPr="00AB45A3">
        <w:t>.</w:t>
      </w:r>
    </w:p>
    <w:p w14:paraId="5315150C" w14:textId="77777777" w:rsidR="00DA1E04" w:rsidRDefault="00DA1E04" w:rsidP="00245E9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 xml:space="preserve">При погашении </w:t>
      </w:r>
      <w:r>
        <w:rPr>
          <w:rFonts w:ascii="Times New Roman" w:hAnsi="Times New Roman"/>
          <w:bCs/>
          <w:sz w:val="24"/>
          <w:szCs w:val="24"/>
        </w:rPr>
        <w:t>К</w:t>
      </w:r>
      <w:r w:rsidRPr="003605C3">
        <w:rPr>
          <w:rFonts w:ascii="Times New Roman" w:hAnsi="Times New Roman"/>
          <w:bCs/>
          <w:sz w:val="24"/>
          <w:szCs w:val="24"/>
        </w:rPr>
        <w:t xml:space="preserve">редита дифференцированными платежами Заемщик производит погашение основного долга равными долями и уплачивает проценты, начисляемые на остаток задолженности по основному долгу, за исключением первого и последнего платежей, порядок уплаты которых определен </w:t>
      </w:r>
      <w:r w:rsidRPr="003C0E2C">
        <w:rPr>
          <w:rFonts w:ascii="Times New Roman" w:hAnsi="Times New Roman"/>
          <w:bCs/>
          <w:sz w:val="24"/>
          <w:szCs w:val="24"/>
        </w:rPr>
        <w:t xml:space="preserve">пп. </w:t>
      </w:r>
      <w:r w:rsidR="00C655D8" w:rsidRPr="003C0E2C">
        <w:rPr>
          <w:rFonts w:ascii="Times New Roman" w:hAnsi="Times New Roman"/>
          <w:bCs/>
          <w:sz w:val="24"/>
          <w:szCs w:val="24"/>
        </w:rPr>
        <w:t>4.11,</w:t>
      </w:r>
      <w:r w:rsidRPr="003C0E2C">
        <w:rPr>
          <w:rFonts w:ascii="Times New Roman" w:hAnsi="Times New Roman"/>
          <w:bCs/>
          <w:sz w:val="24"/>
          <w:szCs w:val="24"/>
        </w:rPr>
        <w:t xml:space="preserve"> </w:t>
      </w:r>
      <w:r w:rsidR="00C655D8" w:rsidRPr="003C0E2C">
        <w:rPr>
          <w:rFonts w:ascii="Times New Roman" w:hAnsi="Times New Roman"/>
          <w:bCs/>
          <w:sz w:val="24"/>
          <w:szCs w:val="24"/>
        </w:rPr>
        <w:t>4.14</w:t>
      </w:r>
      <w:r w:rsidR="003C0E2C">
        <w:rPr>
          <w:rFonts w:ascii="Times New Roman" w:hAnsi="Times New Roman"/>
          <w:bCs/>
          <w:sz w:val="24"/>
          <w:szCs w:val="24"/>
        </w:rPr>
        <w:t xml:space="preserve"> </w:t>
      </w:r>
      <w:r>
        <w:rPr>
          <w:rFonts w:ascii="Times New Roman" w:hAnsi="Times New Roman"/>
          <w:bCs/>
          <w:sz w:val="24"/>
          <w:szCs w:val="24"/>
        </w:rPr>
        <w:t xml:space="preserve">Общих условий </w:t>
      </w:r>
      <w:r w:rsidRPr="003605C3">
        <w:rPr>
          <w:rFonts w:ascii="Times New Roman" w:hAnsi="Times New Roman"/>
          <w:bCs/>
          <w:sz w:val="24"/>
          <w:szCs w:val="24"/>
        </w:rPr>
        <w:t>Кредитного договора.</w:t>
      </w:r>
    </w:p>
    <w:p w14:paraId="6AD53D02" w14:textId="77777777" w:rsidR="00DA1E04" w:rsidRPr="002E10C1" w:rsidRDefault="00DA1E04" w:rsidP="00245E9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 xml:space="preserve">Последний платеж по </w:t>
      </w:r>
      <w:r>
        <w:rPr>
          <w:rFonts w:ascii="Times New Roman" w:hAnsi="Times New Roman"/>
          <w:bCs/>
          <w:sz w:val="24"/>
          <w:szCs w:val="24"/>
        </w:rPr>
        <w:t>К</w:t>
      </w:r>
      <w:r w:rsidRPr="003605C3">
        <w:rPr>
          <w:rFonts w:ascii="Times New Roman" w:hAnsi="Times New Roman"/>
          <w:bCs/>
          <w:sz w:val="24"/>
          <w:szCs w:val="24"/>
        </w:rPr>
        <w:t>редиту включает в себя платеж по возврату всей оставшейся</w:t>
      </w:r>
      <w:r>
        <w:rPr>
          <w:rFonts w:ascii="Times New Roman" w:hAnsi="Times New Roman"/>
          <w:bCs/>
          <w:sz w:val="24"/>
          <w:szCs w:val="24"/>
        </w:rPr>
        <w:t xml:space="preserve"> </w:t>
      </w:r>
      <w:r w:rsidRPr="002E10C1">
        <w:rPr>
          <w:rFonts w:ascii="Times New Roman" w:hAnsi="Times New Roman"/>
          <w:bCs/>
          <w:sz w:val="24"/>
          <w:szCs w:val="24"/>
        </w:rPr>
        <w:t>суммы Кредита и уплате начисленных процентов и подлежит внесению не позднее</w:t>
      </w:r>
    </w:p>
    <w:p w14:paraId="119252CA" w14:textId="77777777" w:rsidR="00DA1E04" w:rsidRPr="002E10C1" w:rsidRDefault="00DA1E04" w:rsidP="00DA1E04">
      <w:pPr>
        <w:pStyle w:val="10"/>
        <w:tabs>
          <w:tab w:val="left" w:pos="1134"/>
          <w:tab w:val="left" w:pos="1276"/>
        </w:tabs>
        <w:autoSpaceDE w:val="0"/>
        <w:autoSpaceDN w:val="0"/>
        <w:adjustRightInd w:val="0"/>
        <w:spacing w:after="0" w:line="240" w:lineRule="auto"/>
        <w:ind w:left="34"/>
        <w:jc w:val="both"/>
        <w:rPr>
          <w:rFonts w:ascii="Times New Roman" w:hAnsi="Times New Roman"/>
          <w:bCs/>
          <w:sz w:val="24"/>
          <w:szCs w:val="24"/>
        </w:rPr>
      </w:pPr>
      <w:r w:rsidRPr="002E10C1">
        <w:rPr>
          <w:rFonts w:ascii="Times New Roman" w:hAnsi="Times New Roman"/>
          <w:bCs/>
          <w:sz w:val="24"/>
          <w:szCs w:val="24"/>
        </w:rPr>
        <w:t>даты, определенной Индивидуальными условиями.</w:t>
      </w:r>
    </w:p>
    <w:p w14:paraId="357ED9F0" w14:textId="77777777" w:rsidR="00DA1E04" w:rsidRPr="002E10C1" w:rsidRDefault="00DA1E04" w:rsidP="00245E9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2E10C1">
        <w:rPr>
          <w:rFonts w:ascii="Times New Roman" w:hAnsi="Times New Roman"/>
          <w:bCs/>
          <w:sz w:val="24"/>
          <w:szCs w:val="24"/>
        </w:rPr>
        <w:t>Размер ежемесячного платежа подлежит перерасчету при осуществлении Заемщиком частичного досрочного погашения задолженности</w:t>
      </w:r>
      <w:r>
        <w:rPr>
          <w:rFonts w:ascii="Times New Roman" w:hAnsi="Times New Roman"/>
          <w:bCs/>
          <w:sz w:val="24"/>
          <w:szCs w:val="24"/>
        </w:rPr>
        <w:t xml:space="preserve"> </w:t>
      </w:r>
      <w:r w:rsidRPr="002E10C1">
        <w:rPr>
          <w:rFonts w:ascii="Times New Roman" w:hAnsi="Times New Roman"/>
          <w:bCs/>
          <w:sz w:val="24"/>
          <w:szCs w:val="24"/>
        </w:rPr>
        <w:t xml:space="preserve">в соответствии с п. </w:t>
      </w:r>
      <w:r w:rsidR="00C655D8">
        <w:rPr>
          <w:rFonts w:ascii="Times New Roman" w:hAnsi="Times New Roman"/>
          <w:bCs/>
          <w:sz w:val="24"/>
          <w:szCs w:val="24"/>
        </w:rPr>
        <w:t>4.24.3</w:t>
      </w:r>
      <w:r w:rsidRPr="002E10C1">
        <w:rPr>
          <w:rFonts w:ascii="Times New Roman" w:hAnsi="Times New Roman"/>
          <w:bCs/>
          <w:sz w:val="24"/>
          <w:szCs w:val="24"/>
        </w:rPr>
        <w:t xml:space="preserve"> Общих условий, изменении процентной ставки по Кредитному договору, выдаче нового Транша (при предоставлении Кредита в форме Кредитной линии), а также в случаях, предусмотренных</w:t>
      </w:r>
      <w:r>
        <w:rPr>
          <w:rFonts w:ascii="Times New Roman" w:hAnsi="Times New Roman"/>
          <w:bCs/>
          <w:sz w:val="24"/>
          <w:szCs w:val="24"/>
        </w:rPr>
        <w:t xml:space="preserve"> </w:t>
      </w:r>
      <w:r w:rsidR="009A502F">
        <w:rPr>
          <w:rFonts w:ascii="Times New Roman" w:hAnsi="Times New Roman"/>
          <w:bCs/>
          <w:sz w:val="24"/>
          <w:szCs w:val="24"/>
        </w:rPr>
        <w:br/>
      </w:r>
      <w:r w:rsidRPr="002E10C1">
        <w:rPr>
          <w:rFonts w:ascii="Times New Roman" w:hAnsi="Times New Roman"/>
          <w:bCs/>
          <w:sz w:val="24"/>
          <w:szCs w:val="24"/>
        </w:rPr>
        <w:t xml:space="preserve">пп. </w:t>
      </w:r>
      <w:r w:rsidR="00C655D8">
        <w:rPr>
          <w:rFonts w:ascii="Times New Roman" w:hAnsi="Times New Roman"/>
          <w:bCs/>
          <w:sz w:val="24"/>
          <w:szCs w:val="24"/>
        </w:rPr>
        <w:t>4.18</w:t>
      </w:r>
      <w:r w:rsidR="009A502F" w:rsidRPr="00CD78AE">
        <w:rPr>
          <w:rFonts w:ascii="Times New Roman" w:hAnsi="Times New Roman"/>
          <w:bCs/>
          <w:sz w:val="24"/>
          <w:szCs w:val="24"/>
        </w:rPr>
        <w:t xml:space="preserve"> </w:t>
      </w:r>
      <w:r w:rsidR="009A502F">
        <w:rPr>
          <w:rFonts w:ascii="Times New Roman" w:hAnsi="Times New Roman"/>
          <w:bCs/>
          <w:sz w:val="24"/>
          <w:szCs w:val="24"/>
        </w:rPr>
        <w:t>и</w:t>
      </w:r>
      <w:r w:rsidR="00C74536">
        <w:rPr>
          <w:rFonts w:ascii="Times New Roman" w:hAnsi="Times New Roman"/>
          <w:bCs/>
          <w:sz w:val="24"/>
          <w:szCs w:val="24"/>
        </w:rPr>
        <w:t xml:space="preserve"> </w:t>
      </w:r>
      <w:r w:rsidR="00C655D8">
        <w:rPr>
          <w:rFonts w:ascii="Times New Roman" w:hAnsi="Times New Roman"/>
          <w:bCs/>
          <w:sz w:val="24"/>
          <w:szCs w:val="24"/>
        </w:rPr>
        <w:t xml:space="preserve">4.19 </w:t>
      </w:r>
      <w:r w:rsidRPr="002E10C1">
        <w:rPr>
          <w:rFonts w:ascii="Times New Roman" w:hAnsi="Times New Roman"/>
          <w:bCs/>
          <w:sz w:val="24"/>
          <w:szCs w:val="24"/>
        </w:rPr>
        <w:t xml:space="preserve">Общих условий Кредитного договора.  </w:t>
      </w:r>
    </w:p>
    <w:p w14:paraId="5E7B9BC3" w14:textId="77777777" w:rsidR="00DA1E04" w:rsidRPr="002E10C1" w:rsidRDefault="00DA1E04" w:rsidP="00245E9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2E10C1">
        <w:rPr>
          <w:rFonts w:ascii="Times New Roman" w:hAnsi="Times New Roman"/>
          <w:bCs/>
          <w:sz w:val="24"/>
          <w:szCs w:val="24"/>
        </w:rPr>
        <w:t>При погашении Кредита и уплате процентов иными платежами, отличными от установленных пп.</w:t>
      </w:r>
      <w:r w:rsidR="00C655D8">
        <w:rPr>
          <w:rFonts w:ascii="Times New Roman" w:hAnsi="Times New Roman"/>
          <w:bCs/>
          <w:sz w:val="24"/>
          <w:szCs w:val="24"/>
        </w:rPr>
        <w:t xml:space="preserve"> 4.12</w:t>
      </w:r>
      <w:r w:rsidR="009A502F">
        <w:rPr>
          <w:rFonts w:ascii="Times New Roman" w:hAnsi="Times New Roman"/>
          <w:bCs/>
          <w:sz w:val="24"/>
          <w:szCs w:val="24"/>
        </w:rPr>
        <w:t xml:space="preserve"> и</w:t>
      </w:r>
      <w:r w:rsidRPr="002E10C1">
        <w:rPr>
          <w:rFonts w:ascii="Times New Roman" w:hAnsi="Times New Roman"/>
          <w:bCs/>
          <w:sz w:val="24"/>
          <w:szCs w:val="24"/>
        </w:rPr>
        <w:t xml:space="preserve"> </w:t>
      </w:r>
      <w:r w:rsidR="00C655D8">
        <w:rPr>
          <w:rFonts w:ascii="Times New Roman" w:hAnsi="Times New Roman"/>
          <w:bCs/>
          <w:sz w:val="24"/>
          <w:szCs w:val="24"/>
        </w:rPr>
        <w:t xml:space="preserve">4.13 </w:t>
      </w:r>
      <w:r w:rsidRPr="002E10C1">
        <w:rPr>
          <w:rFonts w:ascii="Times New Roman" w:hAnsi="Times New Roman"/>
          <w:bCs/>
          <w:sz w:val="24"/>
          <w:szCs w:val="24"/>
        </w:rPr>
        <w:t>Общих условий Кредитного договора, порядок, размер и сроки уплаты Кредита и процентов определяются Графиком погашения кредита и Индивидуальными условиями.</w:t>
      </w:r>
    </w:p>
    <w:p w14:paraId="47135DEF" w14:textId="77777777" w:rsidR="00DA1E04" w:rsidRPr="003605C3" w:rsidRDefault="00DA1E04" w:rsidP="00245E9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2E10C1">
        <w:rPr>
          <w:rFonts w:ascii="Times New Roman" w:hAnsi="Times New Roman"/>
          <w:bCs/>
          <w:sz w:val="24"/>
          <w:szCs w:val="24"/>
        </w:rPr>
        <w:t>В случае если Кредит предоставлен в виде Кредитной линии, использование Кредитной линии производится</w:t>
      </w:r>
      <w:r w:rsidRPr="003605C3">
        <w:rPr>
          <w:rFonts w:ascii="Times New Roman" w:hAnsi="Times New Roman"/>
          <w:bCs/>
          <w:sz w:val="24"/>
          <w:szCs w:val="24"/>
        </w:rPr>
        <w:t xml:space="preserve"> </w:t>
      </w:r>
      <w:r>
        <w:rPr>
          <w:rFonts w:ascii="Times New Roman" w:hAnsi="Times New Roman"/>
          <w:bCs/>
          <w:sz w:val="24"/>
          <w:szCs w:val="24"/>
        </w:rPr>
        <w:t>Т</w:t>
      </w:r>
      <w:r w:rsidRPr="003605C3">
        <w:rPr>
          <w:rFonts w:ascii="Times New Roman" w:hAnsi="Times New Roman"/>
          <w:bCs/>
          <w:sz w:val="24"/>
          <w:szCs w:val="24"/>
        </w:rPr>
        <w:t xml:space="preserve">раншами, каждый из которых должен быть погашен в сроки, определенные Индивидуальными условиями. Выдача очередного </w:t>
      </w:r>
      <w:r>
        <w:rPr>
          <w:rFonts w:ascii="Times New Roman" w:hAnsi="Times New Roman"/>
          <w:bCs/>
          <w:sz w:val="24"/>
          <w:szCs w:val="24"/>
        </w:rPr>
        <w:t>Т</w:t>
      </w:r>
      <w:r w:rsidRPr="003605C3">
        <w:rPr>
          <w:rFonts w:ascii="Times New Roman" w:hAnsi="Times New Roman"/>
          <w:bCs/>
          <w:sz w:val="24"/>
          <w:szCs w:val="24"/>
        </w:rPr>
        <w:t xml:space="preserve">ранша осуществляется в пределах неиспользованной суммы лимита выдачи на основании полученного Кредитором заявления Заемщика и при отсутствии просроченной задолженности по ранее предоставленным </w:t>
      </w:r>
      <w:r>
        <w:rPr>
          <w:rFonts w:ascii="Times New Roman" w:hAnsi="Times New Roman"/>
          <w:bCs/>
          <w:sz w:val="24"/>
          <w:szCs w:val="24"/>
        </w:rPr>
        <w:t>Т</w:t>
      </w:r>
      <w:r w:rsidRPr="003605C3">
        <w:rPr>
          <w:rFonts w:ascii="Times New Roman" w:hAnsi="Times New Roman"/>
          <w:bCs/>
          <w:sz w:val="24"/>
          <w:szCs w:val="24"/>
        </w:rPr>
        <w:t xml:space="preserve">раншам, а также неисполнения иных обязательств, предусмотренных Кредитным договором.  </w:t>
      </w:r>
    </w:p>
    <w:p w14:paraId="4D076859" w14:textId="77777777" w:rsidR="00DA1E04" w:rsidRPr="003605C3" w:rsidRDefault="00DA1E04" w:rsidP="00245E97">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 xml:space="preserve">Если дата, в которую должен быть осуществлен платеж по </w:t>
      </w:r>
      <w:r>
        <w:rPr>
          <w:rFonts w:ascii="Times New Roman" w:hAnsi="Times New Roman"/>
          <w:bCs/>
          <w:sz w:val="24"/>
          <w:szCs w:val="24"/>
        </w:rPr>
        <w:t>К</w:t>
      </w:r>
      <w:r w:rsidRPr="003605C3">
        <w:rPr>
          <w:rFonts w:ascii="Times New Roman" w:hAnsi="Times New Roman"/>
          <w:bCs/>
          <w:sz w:val="24"/>
          <w:szCs w:val="24"/>
        </w:rPr>
        <w:t xml:space="preserve">редиту и/или по процентам, приходится на выходной (праздничный) день, то платеж осуществляется в первый рабочий день, следующий за указанным выходным (праздничным) днем. В случае если в связи с решением уполномоченных государственных органов о переносе выходных (рабочих) дней или по иным причинам дата возврата </w:t>
      </w:r>
      <w:r>
        <w:rPr>
          <w:rFonts w:ascii="Times New Roman" w:hAnsi="Times New Roman"/>
          <w:bCs/>
          <w:sz w:val="24"/>
          <w:szCs w:val="24"/>
        </w:rPr>
        <w:t>К</w:t>
      </w:r>
      <w:r w:rsidRPr="003605C3">
        <w:rPr>
          <w:rFonts w:ascii="Times New Roman" w:hAnsi="Times New Roman"/>
          <w:bCs/>
          <w:sz w:val="24"/>
          <w:szCs w:val="24"/>
        </w:rPr>
        <w:t>редита будет приходиться на выходной (нерабочий) день, Заемщ</w:t>
      </w:r>
      <w:r>
        <w:rPr>
          <w:rFonts w:ascii="Times New Roman" w:hAnsi="Times New Roman"/>
          <w:bCs/>
          <w:sz w:val="24"/>
          <w:szCs w:val="24"/>
        </w:rPr>
        <w:t>ик обязан произвести платеж по К</w:t>
      </w:r>
      <w:r w:rsidRPr="003605C3">
        <w:rPr>
          <w:rFonts w:ascii="Times New Roman" w:hAnsi="Times New Roman"/>
          <w:bCs/>
          <w:sz w:val="24"/>
          <w:szCs w:val="24"/>
        </w:rPr>
        <w:t xml:space="preserve">редиту и уплате процентов в ближайший рабочий день, следующий за </w:t>
      </w:r>
      <w:r>
        <w:rPr>
          <w:rFonts w:ascii="Times New Roman" w:hAnsi="Times New Roman"/>
          <w:bCs/>
          <w:sz w:val="24"/>
          <w:szCs w:val="24"/>
        </w:rPr>
        <w:t>Д</w:t>
      </w:r>
      <w:r w:rsidRPr="003605C3">
        <w:rPr>
          <w:rFonts w:ascii="Times New Roman" w:hAnsi="Times New Roman"/>
          <w:bCs/>
          <w:sz w:val="24"/>
          <w:szCs w:val="24"/>
        </w:rPr>
        <w:t>атой платежа, определенной Кредитным договором.</w:t>
      </w:r>
    </w:p>
    <w:p w14:paraId="303B05F6" w14:textId="4F5CADF6" w:rsidR="00DA1E04" w:rsidRPr="003605C3" w:rsidRDefault="00DA1E04" w:rsidP="00B47785">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 xml:space="preserve">Перенос </w:t>
      </w:r>
      <w:r>
        <w:rPr>
          <w:rFonts w:ascii="Times New Roman" w:hAnsi="Times New Roman"/>
          <w:bCs/>
          <w:sz w:val="24"/>
          <w:szCs w:val="24"/>
        </w:rPr>
        <w:t>Д</w:t>
      </w:r>
      <w:r w:rsidRPr="003605C3">
        <w:rPr>
          <w:rFonts w:ascii="Times New Roman" w:hAnsi="Times New Roman"/>
          <w:bCs/>
          <w:sz w:val="24"/>
          <w:szCs w:val="24"/>
        </w:rPr>
        <w:t xml:space="preserve">аты платежа в случаях, указанных в п. </w:t>
      </w:r>
      <w:r w:rsidR="006304E7">
        <w:rPr>
          <w:rFonts w:ascii="Times New Roman" w:hAnsi="Times New Roman"/>
          <w:bCs/>
          <w:sz w:val="24"/>
          <w:szCs w:val="24"/>
        </w:rPr>
        <w:t>4.18</w:t>
      </w:r>
      <w:r w:rsidRPr="003605C3">
        <w:rPr>
          <w:rFonts w:ascii="Times New Roman" w:hAnsi="Times New Roman"/>
          <w:bCs/>
          <w:sz w:val="24"/>
          <w:szCs w:val="24"/>
        </w:rPr>
        <w:t xml:space="preserve"> </w:t>
      </w:r>
      <w:r>
        <w:rPr>
          <w:rFonts w:ascii="Times New Roman" w:hAnsi="Times New Roman"/>
          <w:bCs/>
          <w:sz w:val="24"/>
          <w:szCs w:val="24"/>
        </w:rPr>
        <w:t xml:space="preserve">Общих условий </w:t>
      </w:r>
      <w:r w:rsidRPr="003605C3">
        <w:rPr>
          <w:rFonts w:ascii="Times New Roman" w:hAnsi="Times New Roman"/>
          <w:bCs/>
          <w:sz w:val="24"/>
          <w:szCs w:val="24"/>
        </w:rPr>
        <w:t xml:space="preserve">Кредитного договора, учитывается при начислении процентов за пользование </w:t>
      </w:r>
      <w:r>
        <w:rPr>
          <w:rFonts w:ascii="Times New Roman" w:hAnsi="Times New Roman"/>
          <w:bCs/>
          <w:sz w:val="24"/>
          <w:szCs w:val="24"/>
        </w:rPr>
        <w:t>К</w:t>
      </w:r>
      <w:r w:rsidRPr="003605C3">
        <w:rPr>
          <w:rFonts w:ascii="Times New Roman" w:hAnsi="Times New Roman"/>
          <w:bCs/>
          <w:sz w:val="24"/>
          <w:szCs w:val="24"/>
        </w:rPr>
        <w:t xml:space="preserve">редитом. В случае уплаты </w:t>
      </w:r>
      <w:r>
        <w:rPr>
          <w:rFonts w:ascii="Times New Roman" w:hAnsi="Times New Roman"/>
          <w:bCs/>
          <w:sz w:val="24"/>
          <w:szCs w:val="24"/>
        </w:rPr>
        <w:t>К</w:t>
      </w:r>
      <w:r w:rsidRPr="003605C3">
        <w:rPr>
          <w:rFonts w:ascii="Times New Roman" w:hAnsi="Times New Roman"/>
          <w:bCs/>
          <w:sz w:val="24"/>
          <w:szCs w:val="24"/>
        </w:rPr>
        <w:t xml:space="preserve">редита </w:t>
      </w:r>
      <w:r w:rsidR="006304E7">
        <w:rPr>
          <w:rFonts w:ascii="Times New Roman" w:hAnsi="Times New Roman"/>
          <w:bCs/>
          <w:sz w:val="24"/>
          <w:szCs w:val="24"/>
        </w:rPr>
        <w:t>А</w:t>
      </w:r>
      <w:r w:rsidRPr="003605C3">
        <w:rPr>
          <w:rFonts w:ascii="Times New Roman" w:hAnsi="Times New Roman"/>
          <w:bCs/>
          <w:sz w:val="24"/>
          <w:szCs w:val="24"/>
        </w:rPr>
        <w:t xml:space="preserve">ннуитетными платежами часть </w:t>
      </w:r>
      <w:r w:rsidR="006304E7">
        <w:rPr>
          <w:rFonts w:ascii="Times New Roman" w:hAnsi="Times New Roman"/>
          <w:bCs/>
          <w:sz w:val="24"/>
          <w:szCs w:val="24"/>
        </w:rPr>
        <w:t>О</w:t>
      </w:r>
      <w:r w:rsidRPr="003605C3">
        <w:rPr>
          <w:rFonts w:ascii="Times New Roman" w:hAnsi="Times New Roman"/>
          <w:bCs/>
          <w:sz w:val="24"/>
          <w:szCs w:val="24"/>
        </w:rPr>
        <w:t>сновного долга, подлежащая погашению</w:t>
      </w:r>
      <w:r>
        <w:rPr>
          <w:rFonts w:ascii="Times New Roman" w:hAnsi="Times New Roman"/>
          <w:bCs/>
          <w:sz w:val="24"/>
          <w:szCs w:val="24"/>
        </w:rPr>
        <w:t xml:space="preserve"> в следующем </w:t>
      </w:r>
      <w:r w:rsidR="006304E7">
        <w:rPr>
          <w:rFonts w:ascii="Times New Roman" w:hAnsi="Times New Roman"/>
          <w:bCs/>
          <w:sz w:val="24"/>
          <w:szCs w:val="24"/>
        </w:rPr>
        <w:t>П</w:t>
      </w:r>
      <w:r>
        <w:rPr>
          <w:rFonts w:ascii="Times New Roman" w:hAnsi="Times New Roman"/>
          <w:bCs/>
          <w:sz w:val="24"/>
          <w:szCs w:val="24"/>
        </w:rPr>
        <w:t>роцентом периоде</w:t>
      </w:r>
      <w:r w:rsidRPr="003605C3">
        <w:rPr>
          <w:rFonts w:ascii="Times New Roman" w:hAnsi="Times New Roman"/>
          <w:bCs/>
          <w:sz w:val="24"/>
          <w:szCs w:val="24"/>
        </w:rPr>
        <w:t xml:space="preserve">, соответственно уменьшается, а общая сумма ежемесячного платежа в счет погашения задолженности, указанная в </w:t>
      </w:r>
      <w:r>
        <w:rPr>
          <w:rFonts w:ascii="Times New Roman" w:hAnsi="Times New Roman"/>
          <w:bCs/>
          <w:sz w:val="24"/>
          <w:szCs w:val="24"/>
        </w:rPr>
        <w:t>Г</w:t>
      </w:r>
      <w:r w:rsidRPr="003605C3">
        <w:rPr>
          <w:rFonts w:ascii="Times New Roman" w:hAnsi="Times New Roman"/>
          <w:bCs/>
          <w:sz w:val="24"/>
          <w:szCs w:val="24"/>
        </w:rPr>
        <w:t>рафике погашения кредит</w:t>
      </w:r>
      <w:r>
        <w:rPr>
          <w:rFonts w:ascii="Times New Roman" w:hAnsi="Times New Roman"/>
          <w:bCs/>
          <w:sz w:val="24"/>
          <w:szCs w:val="24"/>
        </w:rPr>
        <w:t>а</w:t>
      </w:r>
      <w:r w:rsidRPr="003605C3">
        <w:rPr>
          <w:rFonts w:ascii="Times New Roman" w:hAnsi="Times New Roman"/>
          <w:bCs/>
          <w:sz w:val="24"/>
          <w:szCs w:val="24"/>
        </w:rPr>
        <w:t xml:space="preserve">, не изменяется. В случае уплаты </w:t>
      </w:r>
      <w:r w:rsidR="006304E7">
        <w:rPr>
          <w:rFonts w:ascii="Times New Roman" w:hAnsi="Times New Roman"/>
          <w:bCs/>
          <w:sz w:val="24"/>
          <w:szCs w:val="24"/>
        </w:rPr>
        <w:t>К</w:t>
      </w:r>
      <w:r w:rsidRPr="003605C3">
        <w:rPr>
          <w:rFonts w:ascii="Times New Roman" w:hAnsi="Times New Roman"/>
          <w:bCs/>
          <w:sz w:val="24"/>
          <w:szCs w:val="24"/>
        </w:rPr>
        <w:t xml:space="preserve">редита </w:t>
      </w:r>
      <w:r w:rsidR="006304E7">
        <w:rPr>
          <w:rFonts w:ascii="Times New Roman" w:hAnsi="Times New Roman"/>
          <w:bCs/>
          <w:sz w:val="24"/>
          <w:szCs w:val="24"/>
        </w:rPr>
        <w:t>Д</w:t>
      </w:r>
      <w:r w:rsidRPr="003605C3">
        <w:rPr>
          <w:rFonts w:ascii="Times New Roman" w:hAnsi="Times New Roman"/>
          <w:bCs/>
          <w:sz w:val="24"/>
          <w:szCs w:val="24"/>
        </w:rPr>
        <w:t xml:space="preserve">ифференцированными </w:t>
      </w:r>
      <w:r w:rsidRPr="006304E7">
        <w:rPr>
          <w:rFonts w:ascii="Times New Roman" w:hAnsi="Times New Roman"/>
          <w:bCs/>
          <w:sz w:val="24"/>
          <w:szCs w:val="24"/>
        </w:rPr>
        <w:t>и иными</w:t>
      </w:r>
      <w:r w:rsidRPr="003605C3">
        <w:rPr>
          <w:rFonts w:ascii="Times New Roman" w:hAnsi="Times New Roman"/>
          <w:bCs/>
          <w:sz w:val="24"/>
          <w:szCs w:val="24"/>
        </w:rPr>
        <w:t xml:space="preserve"> платежами, определенными графиком, сумма платежа в </w:t>
      </w:r>
      <w:r>
        <w:rPr>
          <w:rFonts w:ascii="Times New Roman" w:hAnsi="Times New Roman"/>
          <w:bCs/>
          <w:sz w:val="24"/>
          <w:szCs w:val="24"/>
        </w:rPr>
        <w:t>Г</w:t>
      </w:r>
      <w:r w:rsidRPr="003605C3">
        <w:rPr>
          <w:rFonts w:ascii="Times New Roman" w:hAnsi="Times New Roman"/>
          <w:bCs/>
          <w:sz w:val="24"/>
          <w:szCs w:val="24"/>
        </w:rPr>
        <w:t>рафике погашения кредита изменяется на сумму</w:t>
      </w:r>
      <w:r>
        <w:rPr>
          <w:rFonts w:ascii="Times New Roman" w:hAnsi="Times New Roman"/>
          <w:bCs/>
          <w:sz w:val="24"/>
          <w:szCs w:val="24"/>
        </w:rPr>
        <w:t xml:space="preserve"> процентов, начисленных за фактическое количество календарных дней пользования К</w:t>
      </w:r>
      <w:r w:rsidRPr="003605C3">
        <w:rPr>
          <w:rFonts w:ascii="Times New Roman" w:hAnsi="Times New Roman"/>
          <w:bCs/>
          <w:sz w:val="24"/>
          <w:szCs w:val="24"/>
        </w:rPr>
        <w:t>редитом</w:t>
      </w:r>
      <w:r>
        <w:rPr>
          <w:rFonts w:ascii="Times New Roman" w:hAnsi="Times New Roman"/>
          <w:bCs/>
          <w:sz w:val="24"/>
          <w:szCs w:val="24"/>
        </w:rPr>
        <w:t xml:space="preserve"> </w:t>
      </w:r>
      <w:r w:rsidRPr="003605C3">
        <w:rPr>
          <w:rFonts w:ascii="Times New Roman" w:hAnsi="Times New Roman"/>
          <w:bCs/>
          <w:sz w:val="24"/>
          <w:szCs w:val="24"/>
        </w:rPr>
        <w:t xml:space="preserve">в данном </w:t>
      </w:r>
      <w:r w:rsidR="006304E7">
        <w:rPr>
          <w:rFonts w:ascii="Times New Roman" w:hAnsi="Times New Roman"/>
          <w:bCs/>
          <w:sz w:val="24"/>
          <w:szCs w:val="24"/>
        </w:rPr>
        <w:t>П</w:t>
      </w:r>
      <w:r w:rsidRPr="003605C3">
        <w:rPr>
          <w:rFonts w:ascii="Times New Roman" w:hAnsi="Times New Roman"/>
          <w:bCs/>
          <w:sz w:val="24"/>
          <w:szCs w:val="24"/>
        </w:rPr>
        <w:t xml:space="preserve">роцентном периоде. </w:t>
      </w:r>
    </w:p>
    <w:p w14:paraId="636069DC" w14:textId="77777777" w:rsidR="00DA1E04" w:rsidRPr="003605C3" w:rsidRDefault="00DA1E04" w:rsidP="00B47785">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При наличии просрочки в исполнении обязательств Заемщиком по Кредитному договору размер платежа увеличивается на сумму пеней и штрафов.</w:t>
      </w:r>
    </w:p>
    <w:p w14:paraId="04C9FF4F" w14:textId="77777777" w:rsidR="00DA1E04" w:rsidRPr="003605C3" w:rsidRDefault="00DA1E04" w:rsidP="00B47785">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В целях исполнения обязательств Заемщика по Кредитному договору погашение задолженности, в том числе в случае недостаточности денежных средств Заемщика для исполнения им обязательств по Кредитному договору</w:t>
      </w:r>
      <w:r>
        <w:rPr>
          <w:rFonts w:ascii="Times New Roman" w:hAnsi="Times New Roman"/>
          <w:bCs/>
          <w:sz w:val="24"/>
          <w:szCs w:val="24"/>
        </w:rPr>
        <w:t>,</w:t>
      </w:r>
      <w:r w:rsidRPr="003605C3">
        <w:rPr>
          <w:rFonts w:ascii="Times New Roman" w:hAnsi="Times New Roman"/>
          <w:bCs/>
          <w:sz w:val="24"/>
          <w:szCs w:val="24"/>
        </w:rPr>
        <w:t xml:space="preserve"> в полном объеме/в сумме платежа, осуществляется в следующей очередности:</w:t>
      </w:r>
    </w:p>
    <w:p w14:paraId="545419C5" w14:textId="77777777" w:rsidR="00DA1E04" w:rsidRPr="003605C3" w:rsidRDefault="00DA1E04" w:rsidP="00DA1E04">
      <w:pPr>
        <w:pStyle w:val="10"/>
        <w:numPr>
          <w:ilvl w:val="0"/>
          <w:numId w:val="2"/>
        </w:numPr>
        <w:tabs>
          <w:tab w:val="left" w:pos="993"/>
        </w:tabs>
        <w:autoSpaceDE w:val="0"/>
        <w:autoSpaceDN w:val="0"/>
        <w:adjustRightInd w:val="0"/>
        <w:spacing w:after="0" w:line="240" w:lineRule="auto"/>
        <w:ind w:left="0" w:firstLine="743"/>
        <w:jc w:val="both"/>
        <w:rPr>
          <w:rFonts w:ascii="Times New Roman" w:hAnsi="Times New Roman"/>
          <w:bCs/>
          <w:sz w:val="24"/>
          <w:szCs w:val="24"/>
        </w:rPr>
      </w:pPr>
      <w:r w:rsidRPr="003605C3">
        <w:rPr>
          <w:rFonts w:ascii="Times New Roman" w:hAnsi="Times New Roman"/>
          <w:bCs/>
          <w:sz w:val="24"/>
          <w:szCs w:val="24"/>
        </w:rPr>
        <w:t>в первую очередь – задолженность по процентам;</w:t>
      </w:r>
    </w:p>
    <w:p w14:paraId="396D6A84" w14:textId="77777777" w:rsidR="00DA1E04" w:rsidRPr="003605C3" w:rsidRDefault="00DA1E04" w:rsidP="00DA1E04">
      <w:pPr>
        <w:pStyle w:val="10"/>
        <w:numPr>
          <w:ilvl w:val="0"/>
          <w:numId w:val="2"/>
        </w:numPr>
        <w:tabs>
          <w:tab w:val="left" w:pos="993"/>
        </w:tabs>
        <w:autoSpaceDE w:val="0"/>
        <w:autoSpaceDN w:val="0"/>
        <w:adjustRightInd w:val="0"/>
        <w:spacing w:after="0" w:line="240" w:lineRule="auto"/>
        <w:ind w:left="0" w:firstLine="743"/>
        <w:jc w:val="both"/>
        <w:rPr>
          <w:rFonts w:ascii="Times New Roman" w:hAnsi="Times New Roman"/>
          <w:bCs/>
          <w:sz w:val="24"/>
          <w:szCs w:val="24"/>
        </w:rPr>
      </w:pPr>
      <w:r w:rsidRPr="003605C3">
        <w:rPr>
          <w:rFonts w:ascii="Times New Roman" w:hAnsi="Times New Roman"/>
          <w:bCs/>
          <w:sz w:val="24"/>
          <w:szCs w:val="24"/>
        </w:rPr>
        <w:t>во вторую очередь – задолженность по основному долгу;</w:t>
      </w:r>
    </w:p>
    <w:p w14:paraId="359C1C86" w14:textId="77777777" w:rsidR="00DA1E04" w:rsidRPr="003605C3" w:rsidRDefault="00DA1E04" w:rsidP="00DA1E04">
      <w:pPr>
        <w:pStyle w:val="10"/>
        <w:numPr>
          <w:ilvl w:val="0"/>
          <w:numId w:val="2"/>
        </w:numPr>
        <w:tabs>
          <w:tab w:val="left" w:pos="993"/>
        </w:tabs>
        <w:autoSpaceDE w:val="0"/>
        <w:autoSpaceDN w:val="0"/>
        <w:adjustRightInd w:val="0"/>
        <w:spacing w:after="0" w:line="240" w:lineRule="auto"/>
        <w:ind w:left="0" w:firstLine="743"/>
        <w:jc w:val="both"/>
        <w:rPr>
          <w:rFonts w:ascii="Times New Roman" w:hAnsi="Times New Roman"/>
          <w:bCs/>
          <w:sz w:val="24"/>
          <w:szCs w:val="24"/>
        </w:rPr>
      </w:pPr>
      <w:r w:rsidRPr="003605C3">
        <w:rPr>
          <w:rFonts w:ascii="Times New Roman" w:hAnsi="Times New Roman"/>
          <w:bCs/>
          <w:sz w:val="24"/>
          <w:szCs w:val="24"/>
        </w:rPr>
        <w:t>в третью очередь – неустойка (штрафы, пеня);</w:t>
      </w:r>
    </w:p>
    <w:p w14:paraId="40FF20F6" w14:textId="77777777" w:rsidR="00DA1E04" w:rsidRPr="003605C3" w:rsidRDefault="00DA1E04" w:rsidP="00DA1E04">
      <w:pPr>
        <w:pStyle w:val="10"/>
        <w:numPr>
          <w:ilvl w:val="0"/>
          <w:numId w:val="2"/>
        </w:numPr>
        <w:tabs>
          <w:tab w:val="left" w:pos="993"/>
        </w:tabs>
        <w:autoSpaceDE w:val="0"/>
        <w:autoSpaceDN w:val="0"/>
        <w:adjustRightInd w:val="0"/>
        <w:spacing w:after="0" w:line="240" w:lineRule="auto"/>
        <w:ind w:left="0" w:firstLine="743"/>
        <w:jc w:val="both"/>
        <w:rPr>
          <w:rFonts w:ascii="Times New Roman" w:hAnsi="Times New Roman"/>
          <w:bCs/>
          <w:sz w:val="24"/>
          <w:szCs w:val="24"/>
        </w:rPr>
      </w:pPr>
      <w:r w:rsidRPr="003605C3">
        <w:rPr>
          <w:rFonts w:ascii="Times New Roman" w:hAnsi="Times New Roman"/>
          <w:bCs/>
          <w:sz w:val="24"/>
          <w:szCs w:val="24"/>
        </w:rPr>
        <w:t>в четвертую очередь – проценты, начисленные за текущий период платежей;</w:t>
      </w:r>
    </w:p>
    <w:p w14:paraId="16A066DE" w14:textId="77777777" w:rsidR="00DA1E04" w:rsidRPr="003605C3" w:rsidRDefault="00DA1E04" w:rsidP="00DA1E04">
      <w:pPr>
        <w:pStyle w:val="10"/>
        <w:numPr>
          <w:ilvl w:val="0"/>
          <w:numId w:val="2"/>
        </w:numPr>
        <w:tabs>
          <w:tab w:val="left" w:pos="993"/>
        </w:tabs>
        <w:autoSpaceDE w:val="0"/>
        <w:autoSpaceDN w:val="0"/>
        <w:adjustRightInd w:val="0"/>
        <w:spacing w:after="0" w:line="240" w:lineRule="auto"/>
        <w:ind w:left="0" w:firstLine="743"/>
        <w:jc w:val="both"/>
        <w:rPr>
          <w:rFonts w:ascii="Times New Roman" w:hAnsi="Times New Roman"/>
          <w:bCs/>
          <w:sz w:val="24"/>
          <w:szCs w:val="24"/>
        </w:rPr>
      </w:pPr>
      <w:r w:rsidRPr="003605C3">
        <w:rPr>
          <w:rFonts w:ascii="Times New Roman" w:hAnsi="Times New Roman"/>
          <w:bCs/>
          <w:sz w:val="24"/>
          <w:szCs w:val="24"/>
        </w:rPr>
        <w:lastRenderedPageBreak/>
        <w:t>в пятую очередь – сумма основного долга за текущий период платежей;</w:t>
      </w:r>
    </w:p>
    <w:p w14:paraId="229722E6" w14:textId="77777777" w:rsidR="00DA1E04" w:rsidRPr="003605C3" w:rsidRDefault="00DA1E04" w:rsidP="00DA1E04">
      <w:pPr>
        <w:pStyle w:val="10"/>
        <w:numPr>
          <w:ilvl w:val="0"/>
          <w:numId w:val="2"/>
        </w:numPr>
        <w:tabs>
          <w:tab w:val="left" w:pos="993"/>
        </w:tabs>
        <w:autoSpaceDE w:val="0"/>
        <w:autoSpaceDN w:val="0"/>
        <w:adjustRightInd w:val="0"/>
        <w:spacing w:after="0" w:line="240" w:lineRule="auto"/>
        <w:ind w:left="0" w:firstLine="743"/>
        <w:jc w:val="both"/>
        <w:rPr>
          <w:rFonts w:ascii="Times New Roman" w:hAnsi="Times New Roman"/>
          <w:bCs/>
          <w:sz w:val="24"/>
          <w:szCs w:val="24"/>
        </w:rPr>
      </w:pPr>
      <w:r w:rsidRPr="003605C3">
        <w:rPr>
          <w:rFonts w:ascii="Times New Roman" w:hAnsi="Times New Roman"/>
          <w:bCs/>
          <w:sz w:val="24"/>
          <w:szCs w:val="24"/>
        </w:rPr>
        <w:t>в шестую очередь – судебные издержки (при наличии вступившего в законную силу судебного решения);</w:t>
      </w:r>
    </w:p>
    <w:p w14:paraId="1B2299A3" w14:textId="77777777" w:rsidR="00DA1E04" w:rsidRPr="003605C3" w:rsidRDefault="00DA1E04" w:rsidP="00DA1E04">
      <w:pPr>
        <w:pStyle w:val="10"/>
        <w:numPr>
          <w:ilvl w:val="0"/>
          <w:numId w:val="2"/>
        </w:numPr>
        <w:tabs>
          <w:tab w:val="left" w:pos="993"/>
        </w:tabs>
        <w:autoSpaceDE w:val="0"/>
        <w:autoSpaceDN w:val="0"/>
        <w:adjustRightInd w:val="0"/>
        <w:spacing w:after="0" w:line="240" w:lineRule="auto"/>
        <w:ind w:left="0" w:firstLine="743"/>
        <w:jc w:val="both"/>
        <w:rPr>
          <w:rFonts w:ascii="Times New Roman" w:hAnsi="Times New Roman"/>
          <w:bCs/>
          <w:sz w:val="24"/>
          <w:szCs w:val="24"/>
        </w:rPr>
      </w:pPr>
      <w:r w:rsidRPr="003605C3">
        <w:rPr>
          <w:rFonts w:ascii="Times New Roman" w:hAnsi="Times New Roman"/>
          <w:bCs/>
          <w:sz w:val="24"/>
          <w:szCs w:val="24"/>
        </w:rPr>
        <w:t>в седьмую очередь – иные платежи.</w:t>
      </w:r>
    </w:p>
    <w:p w14:paraId="196CD204" w14:textId="0AA581EB" w:rsidR="00DA1E04" w:rsidRPr="003605C3" w:rsidRDefault="00DA1E04" w:rsidP="00DA1E04">
      <w:pPr>
        <w:pStyle w:val="10"/>
        <w:tabs>
          <w:tab w:val="left" w:pos="1134"/>
          <w:tab w:val="left" w:pos="1276"/>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Погашени</w:t>
      </w:r>
      <w:r>
        <w:rPr>
          <w:rFonts w:ascii="Times New Roman" w:hAnsi="Times New Roman"/>
          <w:bCs/>
          <w:sz w:val="24"/>
          <w:szCs w:val="24"/>
        </w:rPr>
        <w:t>е</w:t>
      </w:r>
      <w:r w:rsidRPr="003605C3">
        <w:rPr>
          <w:rFonts w:ascii="Times New Roman" w:hAnsi="Times New Roman"/>
          <w:bCs/>
          <w:sz w:val="24"/>
          <w:szCs w:val="24"/>
        </w:rPr>
        <w:t xml:space="preserve"> задолженности по Кредитному договору за счет средств Материнского капитала </w:t>
      </w:r>
      <w:r w:rsidR="00632AF8">
        <w:rPr>
          <w:rFonts w:ascii="Times New Roman" w:hAnsi="Times New Roman"/>
          <w:bCs/>
          <w:sz w:val="24"/>
          <w:szCs w:val="24"/>
        </w:rPr>
        <w:t xml:space="preserve">или за счет средств, направленных на погашение в рамках реализации мер государственной поддержки семей, имеющих детей, </w:t>
      </w:r>
      <w:r>
        <w:rPr>
          <w:rFonts w:ascii="Times New Roman" w:hAnsi="Times New Roman"/>
          <w:bCs/>
          <w:sz w:val="24"/>
          <w:szCs w:val="24"/>
        </w:rPr>
        <w:t>осуществляет</w:t>
      </w:r>
      <w:r w:rsidRPr="003605C3">
        <w:rPr>
          <w:rFonts w:ascii="Times New Roman" w:hAnsi="Times New Roman"/>
          <w:bCs/>
          <w:sz w:val="24"/>
          <w:szCs w:val="24"/>
        </w:rPr>
        <w:t>ся в соответствии с требованиями законодательства Российской Федерации.</w:t>
      </w:r>
    </w:p>
    <w:p w14:paraId="7EC1A815" w14:textId="77777777" w:rsidR="00DA1E04" w:rsidRDefault="00DA1E04" w:rsidP="00B47785">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 xml:space="preserve">В случае заключения сторонами нескольких </w:t>
      </w:r>
      <w:r w:rsidR="00647B62">
        <w:rPr>
          <w:rFonts w:ascii="Times New Roman" w:hAnsi="Times New Roman"/>
          <w:bCs/>
          <w:sz w:val="24"/>
          <w:szCs w:val="24"/>
        </w:rPr>
        <w:t>К</w:t>
      </w:r>
      <w:r w:rsidRPr="003605C3">
        <w:rPr>
          <w:rFonts w:ascii="Times New Roman" w:hAnsi="Times New Roman"/>
          <w:bCs/>
          <w:sz w:val="24"/>
          <w:szCs w:val="24"/>
        </w:rPr>
        <w:t xml:space="preserve">редитных договоров и если суммы платежа Заемщика недостаточно для исполнения обязательств Заемщика по всем заключенным договорам, Заемщик безусловно и безотзывно уполномочивает Кредитора определять самостоятельно очередность </w:t>
      </w:r>
      <w:r w:rsidR="00647B62">
        <w:rPr>
          <w:rFonts w:ascii="Times New Roman" w:hAnsi="Times New Roman"/>
          <w:bCs/>
          <w:sz w:val="24"/>
          <w:szCs w:val="24"/>
        </w:rPr>
        <w:t>К</w:t>
      </w:r>
      <w:r w:rsidRPr="003605C3">
        <w:rPr>
          <w:rFonts w:ascii="Times New Roman" w:hAnsi="Times New Roman"/>
          <w:bCs/>
          <w:sz w:val="24"/>
          <w:szCs w:val="24"/>
        </w:rPr>
        <w:t>редитных договоров, на исполнение обязательств по которым направляется платеж.</w:t>
      </w:r>
    </w:p>
    <w:p w14:paraId="665A3C84" w14:textId="77777777" w:rsidR="00DA1E04" w:rsidRPr="003605C3" w:rsidRDefault="00DA1E04" w:rsidP="00B47785">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Pr>
          <w:rFonts w:ascii="Times New Roman" w:hAnsi="Times New Roman"/>
          <w:bCs/>
          <w:sz w:val="24"/>
          <w:szCs w:val="24"/>
        </w:rPr>
        <w:t xml:space="preserve">Все платежи по Кредитному договору должны быть получены Кредитором в полной сумме. В случае если при осуществлении платежа в пользу Кредитора Заемщик по любым причинам должен будет уплатить с указанной суммы, какие бы то ни было налоги, сборы и т.д., Заемщик обязан увеличить платеж таким образом, что Кредитором будет получена полная сумма платежа, подлежащая уплате Заемщиком в соответствии с Кредитным договором.     </w:t>
      </w:r>
    </w:p>
    <w:p w14:paraId="2ED07CC7" w14:textId="77777777" w:rsidR="00DA1E04" w:rsidRPr="003605C3" w:rsidRDefault="00DA1E04" w:rsidP="00B47785">
      <w:pPr>
        <w:pStyle w:val="13"/>
        <w:numPr>
          <w:ilvl w:val="1"/>
          <w:numId w:val="38"/>
        </w:numPr>
        <w:tabs>
          <w:tab w:val="left" w:pos="1276"/>
        </w:tabs>
        <w:autoSpaceDE w:val="0"/>
        <w:autoSpaceDN w:val="0"/>
        <w:adjustRightInd w:val="0"/>
        <w:spacing w:after="0" w:line="240" w:lineRule="auto"/>
        <w:ind w:left="0" w:firstLine="709"/>
        <w:jc w:val="both"/>
        <w:rPr>
          <w:rFonts w:ascii="Times New Roman" w:hAnsi="Times New Roman"/>
          <w:bCs/>
          <w:sz w:val="24"/>
          <w:szCs w:val="24"/>
        </w:rPr>
      </w:pPr>
      <w:r w:rsidRPr="00D6457D">
        <w:rPr>
          <w:rFonts w:ascii="Times New Roman" w:hAnsi="Times New Roman"/>
          <w:bCs/>
          <w:sz w:val="24"/>
          <w:szCs w:val="24"/>
        </w:rPr>
        <w:t>Досрочный полный или частичный возврат К</w:t>
      </w:r>
      <w:r w:rsidRPr="0066187D">
        <w:rPr>
          <w:rFonts w:ascii="Times New Roman" w:hAnsi="Times New Roman"/>
          <w:bCs/>
          <w:sz w:val="24"/>
          <w:szCs w:val="24"/>
        </w:rPr>
        <w:t xml:space="preserve">редита осуществляется при условии получения Кредитором </w:t>
      </w:r>
      <w:r w:rsidR="008E27E8" w:rsidRPr="00D6457D">
        <w:rPr>
          <w:rFonts w:ascii="Times New Roman" w:hAnsi="Times New Roman"/>
          <w:bCs/>
          <w:sz w:val="24"/>
          <w:szCs w:val="24"/>
        </w:rPr>
        <w:t xml:space="preserve">не менее чем за 1 рабочий день до даты досрочного возврата Кредита </w:t>
      </w:r>
      <w:r w:rsidRPr="00D6457D">
        <w:rPr>
          <w:rFonts w:ascii="Times New Roman" w:hAnsi="Times New Roman"/>
          <w:bCs/>
          <w:sz w:val="24"/>
          <w:szCs w:val="24"/>
        </w:rPr>
        <w:t xml:space="preserve">письменного заявления Заемщика о намерении осуществить полный или частичный досрочный возврат </w:t>
      </w:r>
      <w:r w:rsidRPr="0066187D">
        <w:rPr>
          <w:rFonts w:ascii="Times New Roman" w:hAnsi="Times New Roman"/>
          <w:bCs/>
          <w:sz w:val="24"/>
          <w:szCs w:val="24"/>
        </w:rPr>
        <w:t>К</w:t>
      </w:r>
      <w:r w:rsidRPr="00C75691">
        <w:rPr>
          <w:rFonts w:ascii="Times New Roman" w:hAnsi="Times New Roman"/>
          <w:bCs/>
          <w:sz w:val="24"/>
          <w:szCs w:val="24"/>
        </w:rPr>
        <w:t xml:space="preserve">редита с указанием суммы и даты досрочного возврата </w:t>
      </w:r>
      <w:r w:rsidR="008E27E8" w:rsidRPr="00C75691">
        <w:rPr>
          <w:rFonts w:ascii="Times New Roman" w:hAnsi="Times New Roman"/>
          <w:bCs/>
          <w:sz w:val="24"/>
          <w:szCs w:val="24"/>
        </w:rPr>
        <w:t>К</w:t>
      </w:r>
      <w:r w:rsidRPr="00C75691">
        <w:rPr>
          <w:rFonts w:ascii="Times New Roman" w:hAnsi="Times New Roman"/>
          <w:bCs/>
          <w:sz w:val="24"/>
          <w:szCs w:val="24"/>
        </w:rPr>
        <w:t>редита</w:t>
      </w:r>
      <w:r w:rsidR="008E27E8" w:rsidRPr="00C75691">
        <w:rPr>
          <w:rFonts w:ascii="Times New Roman" w:hAnsi="Times New Roman"/>
          <w:bCs/>
          <w:sz w:val="24"/>
          <w:szCs w:val="24"/>
        </w:rPr>
        <w:t>.</w:t>
      </w:r>
      <w:r w:rsidRPr="00C75691">
        <w:rPr>
          <w:rFonts w:ascii="Times New Roman" w:hAnsi="Times New Roman"/>
          <w:bCs/>
          <w:sz w:val="24"/>
          <w:szCs w:val="24"/>
        </w:rPr>
        <w:t xml:space="preserve"> При досрочном (полном или частичном</w:t>
      </w:r>
      <w:r w:rsidRPr="003605C3">
        <w:rPr>
          <w:rFonts w:ascii="Times New Roman" w:hAnsi="Times New Roman"/>
          <w:bCs/>
          <w:sz w:val="24"/>
          <w:szCs w:val="24"/>
        </w:rPr>
        <w:t xml:space="preserve">) возврате </w:t>
      </w:r>
      <w:r>
        <w:rPr>
          <w:rFonts w:ascii="Times New Roman" w:hAnsi="Times New Roman"/>
          <w:bCs/>
          <w:sz w:val="24"/>
          <w:szCs w:val="24"/>
        </w:rPr>
        <w:t>К</w:t>
      </w:r>
      <w:r w:rsidRPr="003605C3">
        <w:rPr>
          <w:rFonts w:ascii="Times New Roman" w:hAnsi="Times New Roman"/>
          <w:bCs/>
          <w:sz w:val="24"/>
          <w:szCs w:val="24"/>
        </w:rPr>
        <w:t xml:space="preserve">редита Заемщик обязан уплатить проценты на остаток ссудной задолженности за фактическое количество календарных дней пользования кредитом, начисленные до дня (включительно) досрочного (полного </w:t>
      </w:r>
      <w:r>
        <w:rPr>
          <w:rFonts w:ascii="Times New Roman" w:hAnsi="Times New Roman"/>
          <w:bCs/>
          <w:sz w:val="24"/>
          <w:szCs w:val="24"/>
        </w:rPr>
        <w:t>или частичного) возврата суммы К</w:t>
      </w:r>
      <w:r w:rsidRPr="003605C3">
        <w:rPr>
          <w:rFonts w:ascii="Times New Roman" w:hAnsi="Times New Roman"/>
          <w:bCs/>
          <w:sz w:val="24"/>
          <w:szCs w:val="24"/>
        </w:rPr>
        <w:t>редита.</w:t>
      </w:r>
      <w:r w:rsidRPr="003605C3">
        <w:rPr>
          <w:rFonts w:eastAsia="Calibri"/>
          <w:color w:val="000000"/>
        </w:rPr>
        <w:t xml:space="preserve"> </w:t>
      </w:r>
    </w:p>
    <w:p w14:paraId="0F4FBC8E" w14:textId="149188F0" w:rsidR="00DA1E04" w:rsidRPr="001D0F8A" w:rsidRDefault="00DA1E04" w:rsidP="00B47785">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Заявлени</w:t>
      </w:r>
      <w:r>
        <w:rPr>
          <w:rFonts w:ascii="Times New Roman" w:hAnsi="Times New Roman"/>
          <w:bCs/>
          <w:sz w:val="24"/>
          <w:szCs w:val="24"/>
        </w:rPr>
        <w:t>е</w:t>
      </w:r>
      <w:r w:rsidRPr="003605C3">
        <w:rPr>
          <w:rFonts w:ascii="Times New Roman" w:hAnsi="Times New Roman"/>
          <w:bCs/>
          <w:sz w:val="24"/>
          <w:szCs w:val="24"/>
        </w:rPr>
        <w:t xml:space="preserve"> Заемщика может быть направлено в виде электронного документа</w:t>
      </w:r>
      <w:r w:rsidR="00C01C15">
        <w:rPr>
          <w:rStyle w:val="a9"/>
          <w:rFonts w:ascii="Times New Roman" w:hAnsi="Times New Roman"/>
          <w:bCs/>
          <w:sz w:val="24"/>
          <w:szCs w:val="24"/>
        </w:rPr>
        <w:footnoteReference w:id="4"/>
      </w:r>
      <w:r w:rsidRPr="003605C3">
        <w:rPr>
          <w:rFonts w:ascii="Times New Roman" w:hAnsi="Times New Roman"/>
          <w:bCs/>
          <w:sz w:val="24"/>
          <w:szCs w:val="24"/>
        </w:rPr>
        <w:t xml:space="preserve">, оформленного и переданного в Банк посредством </w:t>
      </w:r>
      <w:r w:rsidRPr="001D0F8A">
        <w:rPr>
          <w:rFonts w:ascii="Times New Roman" w:hAnsi="Times New Roman"/>
          <w:bCs/>
          <w:sz w:val="24"/>
          <w:szCs w:val="24"/>
        </w:rPr>
        <w:t xml:space="preserve">систем дистанционного банковского обслуживания/банкоматов/иных платежных электронных устройств, предусматривающих использование персональных идентификационных кодов/паролей/иных кодов Заемщика </w:t>
      </w:r>
      <w:r w:rsidR="00477376" w:rsidRPr="00477376">
        <w:rPr>
          <w:rFonts w:ascii="Times New Roman" w:hAnsi="Times New Roman"/>
          <w:bCs/>
          <w:sz w:val="24"/>
          <w:szCs w:val="24"/>
        </w:rPr>
        <w:br/>
      </w:r>
      <w:r w:rsidRPr="001D0F8A">
        <w:rPr>
          <w:rFonts w:ascii="Times New Roman" w:hAnsi="Times New Roman"/>
          <w:bCs/>
          <w:sz w:val="24"/>
          <w:szCs w:val="24"/>
        </w:rPr>
        <w:t>согласно определяемо</w:t>
      </w:r>
      <w:r w:rsidR="007D704F">
        <w:rPr>
          <w:rFonts w:ascii="Times New Roman" w:hAnsi="Times New Roman"/>
          <w:bCs/>
          <w:sz w:val="24"/>
          <w:szCs w:val="24"/>
        </w:rPr>
        <w:t>му</w:t>
      </w:r>
      <w:r w:rsidRPr="001D0F8A">
        <w:rPr>
          <w:rFonts w:ascii="Times New Roman" w:hAnsi="Times New Roman"/>
          <w:bCs/>
          <w:sz w:val="24"/>
          <w:szCs w:val="24"/>
        </w:rPr>
        <w:t xml:space="preserve"> соответствующими соглашениями/договорами порядк</w:t>
      </w:r>
      <w:r w:rsidR="007D704F">
        <w:rPr>
          <w:rFonts w:ascii="Times New Roman" w:hAnsi="Times New Roman"/>
          <w:bCs/>
          <w:sz w:val="24"/>
          <w:szCs w:val="24"/>
        </w:rPr>
        <w:t>у</w:t>
      </w:r>
      <w:r w:rsidRPr="001D0F8A">
        <w:rPr>
          <w:rFonts w:ascii="Times New Roman" w:hAnsi="Times New Roman"/>
          <w:bCs/>
          <w:sz w:val="24"/>
          <w:szCs w:val="24"/>
        </w:rPr>
        <w:t xml:space="preserve"> и услови</w:t>
      </w:r>
      <w:r w:rsidR="007D704F">
        <w:rPr>
          <w:rFonts w:ascii="Times New Roman" w:hAnsi="Times New Roman"/>
          <w:bCs/>
          <w:sz w:val="24"/>
          <w:szCs w:val="24"/>
        </w:rPr>
        <w:t>ям</w:t>
      </w:r>
      <w:r w:rsidRPr="001D0F8A">
        <w:rPr>
          <w:rFonts w:ascii="Times New Roman" w:hAnsi="Times New Roman"/>
          <w:bCs/>
          <w:sz w:val="24"/>
          <w:szCs w:val="24"/>
        </w:rPr>
        <w:t xml:space="preserve"> осуществления операций.</w:t>
      </w:r>
    </w:p>
    <w:p w14:paraId="01015A66" w14:textId="69E944E7" w:rsidR="00DA1E04" w:rsidRPr="007D704F" w:rsidRDefault="00DA1E04" w:rsidP="00B47785">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sidRPr="001D0F8A">
        <w:rPr>
          <w:rFonts w:ascii="Times New Roman" w:hAnsi="Times New Roman"/>
          <w:bCs/>
          <w:sz w:val="24"/>
          <w:szCs w:val="24"/>
        </w:rPr>
        <w:t xml:space="preserve">Поручение Заемщика о полном/частичном досрочном возврате </w:t>
      </w:r>
      <w:r>
        <w:rPr>
          <w:rFonts w:ascii="Times New Roman" w:hAnsi="Times New Roman"/>
          <w:bCs/>
          <w:sz w:val="24"/>
          <w:szCs w:val="24"/>
        </w:rPr>
        <w:t>К</w:t>
      </w:r>
      <w:r w:rsidRPr="001D0F8A">
        <w:rPr>
          <w:rFonts w:ascii="Times New Roman" w:hAnsi="Times New Roman"/>
          <w:bCs/>
          <w:sz w:val="24"/>
          <w:szCs w:val="24"/>
        </w:rPr>
        <w:t xml:space="preserve">редита в случае </w:t>
      </w:r>
      <w:r w:rsidRPr="007D704F">
        <w:rPr>
          <w:rFonts w:ascii="Times New Roman" w:hAnsi="Times New Roman"/>
          <w:bCs/>
          <w:sz w:val="24"/>
          <w:szCs w:val="24"/>
        </w:rPr>
        <w:t>недостаточности денежных средств на счете карты немедленного предоставления/Счете Заемщика</w:t>
      </w:r>
      <w:r w:rsidR="00647B62" w:rsidRPr="007D704F">
        <w:rPr>
          <w:rFonts w:ascii="Times New Roman" w:hAnsi="Times New Roman"/>
          <w:bCs/>
          <w:sz w:val="24"/>
          <w:szCs w:val="24"/>
        </w:rPr>
        <w:t>/ на счете карты «МИР»</w:t>
      </w:r>
      <w:r w:rsidRPr="007D704F">
        <w:rPr>
          <w:rFonts w:ascii="Times New Roman" w:hAnsi="Times New Roman"/>
          <w:bCs/>
          <w:sz w:val="24"/>
          <w:szCs w:val="24"/>
        </w:rPr>
        <w:t xml:space="preserve"> исполняется (погашение задолженности осуществляется) в размере остатка денежных средств на счете карты немедленного предоставления/Счете Заемщика</w:t>
      </w:r>
      <w:r w:rsidR="00647B62" w:rsidRPr="007D704F">
        <w:rPr>
          <w:rFonts w:ascii="Times New Roman" w:hAnsi="Times New Roman"/>
          <w:bCs/>
          <w:sz w:val="24"/>
          <w:szCs w:val="24"/>
        </w:rPr>
        <w:t>/на счете карты «МИР»</w:t>
      </w:r>
      <w:r w:rsidRPr="007D704F">
        <w:rPr>
          <w:rFonts w:ascii="Times New Roman" w:hAnsi="Times New Roman"/>
          <w:bCs/>
          <w:sz w:val="24"/>
          <w:szCs w:val="24"/>
        </w:rPr>
        <w:t>.</w:t>
      </w:r>
    </w:p>
    <w:p w14:paraId="2BF5A11F" w14:textId="77777777" w:rsidR="00DA1E04" w:rsidRPr="003605C3" w:rsidRDefault="00DA1E04" w:rsidP="00B47785">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sidRPr="007D704F">
        <w:rPr>
          <w:rFonts w:ascii="Times New Roman" w:hAnsi="Times New Roman"/>
          <w:bCs/>
          <w:sz w:val="24"/>
          <w:szCs w:val="24"/>
        </w:rPr>
        <w:t xml:space="preserve">После осуществления Заемщиком </w:t>
      </w:r>
      <w:r w:rsidRPr="003605C3">
        <w:rPr>
          <w:rFonts w:ascii="Times New Roman" w:hAnsi="Times New Roman"/>
          <w:bCs/>
          <w:sz w:val="24"/>
          <w:szCs w:val="24"/>
        </w:rPr>
        <w:t xml:space="preserve">частичного досрочного погашения кредита Кредитор осуществляет перерасчет суммы ежемесячного платежа в погашение </w:t>
      </w:r>
      <w:r>
        <w:rPr>
          <w:rFonts w:ascii="Times New Roman" w:hAnsi="Times New Roman"/>
          <w:bCs/>
          <w:sz w:val="24"/>
          <w:szCs w:val="24"/>
        </w:rPr>
        <w:t>К</w:t>
      </w:r>
      <w:r w:rsidRPr="003605C3">
        <w:rPr>
          <w:rFonts w:ascii="Times New Roman" w:hAnsi="Times New Roman"/>
          <w:bCs/>
          <w:sz w:val="24"/>
          <w:szCs w:val="24"/>
        </w:rPr>
        <w:t xml:space="preserve">редита в соответствии с условиями, определенными Заемщиком в заявлении о досрочном погашении (осуществить перерасчет суммы ежемесячного платежа/сумму ежемесячного платежа оставить без изменения).  </w:t>
      </w:r>
    </w:p>
    <w:p w14:paraId="0932E03B" w14:textId="7437CAFE" w:rsidR="00DA1E04" w:rsidRPr="003605C3" w:rsidRDefault="00DA1E04" w:rsidP="00B47785">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 xml:space="preserve"> При использовании Материнского капитала </w:t>
      </w:r>
      <w:r w:rsidR="009C5B8A">
        <w:rPr>
          <w:rFonts w:ascii="Times New Roman" w:hAnsi="Times New Roman"/>
          <w:bCs/>
          <w:sz w:val="24"/>
          <w:szCs w:val="24"/>
        </w:rPr>
        <w:t xml:space="preserve">или средств, направленных на погашение в рамках реализации мер государственной поддержки семей, имеющих детей </w:t>
      </w:r>
      <w:r w:rsidRPr="003605C3">
        <w:rPr>
          <w:rFonts w:ascii="Times New Roman" w:hAnsi="Times New Roman"/>
          <w:bCs/>
          <w:sz w:val="24"/>
          <w:szCs w:val="24"/>
        </w:rPr>
        <w:t>в целях досрочного погашения задолженности поручение Заемщика о досрочном погашении задолженности исполняется не позднее дня, следующего за днем поступления Материнского капитала</w:t>
      </w:r>
      <w:r w:rsidR="00CE05A9">
        <w:rPr>
          <w:rFonts w:ascii="Times New Roman" w:hAnsi="Times New Roman"/>
          <w:bCs/>
          <w:sz w:val="24"/>
          <w:szCs w:val="24"/>
        </w:rPr>
        <w:t xml:space="preserve"> или средств, направленных на погашение в рамках реализации мер государственной поддержки семей, имеющих детей,</w:t>
      </w:r>
      <w:r w:rsidRPr="003605C3">
        <w:rPr>
          <w:rFonts w:ascii="Times New Roman" w:hAnsi="Times New Roman"/>
          <w:bCs/>
          <w:sz w:val="24"/>
          <w:szCs w:val="24"/>
        </w:rPr>
        <w:t xml:space="preserve"> на счет Банка. </w:t>
      </w:r>
    </w:p>
    <w:p w14:paraId="7FD0FEB9" w14:textId="77777777" w:rsidR="00A51822" w:rsidRPr="007C3DDD" w:rsidRDefault="00DA1E04" w:rsidP="00B47785">
      <w:pPr>
        <w:pStyle w:val="13"/>
        <w:numPr>
          <w:ilvl w:val="1"/>
          <w:numId w:val="38"/>
        </w:numPr>
        <w:tabs>
          <w:tab w:val="left" w:pos="1276"/>
        </w:tabs>
        <w:autoSpaceDE w:val="0"/>
        <w:autoSpaceDN w:val="0"/>
        <w:adjustRightInd w:val="0"/>
        <w:spacing w:after="0" w:line="240" w:lineRule="auto"/>
        <w:ind w:left="0" w:firstLine="709"/>
        <w:jc w:val="both"/>
        <w:rPr>
          <w:b/>
          <w:szCs w:val="24"/>
        </w:rPr>
      </w:pPr>
      <w:r w:rsidRPr="00647B62">
        <w:rPr>
          <w:rFonts w:ascii="Times New Roman" w:hAnsi="Times New Roman"/>
          <w:bCs/>
          <w:sz w:val="24"/>
          <w:szCs w:val="24"/>
        </w:rPr>
        <w:t xml:space="preserve"> График погашения кредита предоставляется Заемщику при выдаче Кредита/Транша, а также при осуществлении частичного досрочного погашения задолженности, изменении процентной ставки,  даты платежа, суммы платежа согласно </w:t>
      </w:r>
      <w:r w:rsidR="001161BA">
        <w:rPr>
          <w:rFonts w:ascii="Times New Roman" w:hAnsi="Times New Roman"/>
          <w:bCs/>
          <w:sz w:val="24"/>
          <w:szCs w:val="24"/>
        </w:rPr>
        <w:br/>
      </w:r>
      <w:r w:rsidRPr="00647B62">
        <w:rPr>
          <w:rFonts w:ascii="Times New Roman" w:hAnsi="Times New Roman"/>
          <w:bCs/>
          <w:sz w:val="24"/>
          <w:szCs w:val="24"/>
        </w:rPr>
        <w:lastRenderedPageBreak/>
        <w:t xml:space="preserve">пп. </w:t>
      </w:r>
      <w:r w:rsidR="00A51822">
        <w:rPr>
          <w:rFonts w:ascii="Times New Roman" w:hAnsi="Times New Roman"/>
          <w:bCs/>
          <w:sz w:val="24"/>
          <w:szCs w:val="24"/>
        </w:rPr>
        <w:t>4.18</w:t>
      </w:r>
      <w:r w:rsidR="001161BA">
        <w:rPr>
          <w:rFonts w:ascii="Times New Roman" w:hAnsi="Times New Roman"/>
          <w:bCs/>
          <w:sz w:val="24"/>
          <w:szCs w:val="24"/>
        </w:rPr>
        <w:t xml:space="preserve"> и </w:t>
      </w:r>
      <w:r w:rsidR="00A51822">
        <w:rPr>
          <w:rFonts w:ascii="Times New Roman" w:hAnsi="Times New Roman"/>
          <w:bCs/>
          <w:sz w:val="24"/>
          <w:szCs w:val="24"/>
        </w:rPr>
        <w:t>4.19</w:t>
      </w:r>
      <w:r w:rsidRPr="00647B62">
        <w:rPr>
          <w:rFonts w:ascii="Times New Roman" w:hAnsi="Times New Roman"/>
          <w:bCs/>
          <w:sz w:val="24"/>
          <w:szCs w:val="24"/>
        </w:rPr>
        <w:t xml:space="preserve"> Общих условий Кредитного договора,</w:t>
      </w:r>
      <w:r w:rsidR="00A52F97">
        <w:rPr>
          <w:rFonts w:ascii="Times New Roman" w:hAnsi="Times New Roman"/>
          <w:bCs/>
          <w:sz w:val="24"/>
          <w:szCs w:val="24"/>
        </w:rPr>
        <w:t xml:space="preserve"> предоставления Льготного периода,</w:t>
      </w:r>
      <w:r w:rsidRPr="00647B62">
        <w:rPr>
          <w:rFonts w:ascii="Times New Roman" w:hAnsi="Times New Roman"/>
          <w:bCs/>
          <w:sz w:val="24"/>
          <w:szCs w:val="24"/>
        </w:rPr>
        <w:t xml:space="preserve"> путем направления его по адресу электронной почты Заемщика, указанному в Кредитном договоре/заявлении на досрочное погашение, предусмотренно</w:t>
      </w:r>
      <w:r w:rsidR="007D704F">
        <w:rPr>
          <w:rFonts w:ascii="Times New Roman" w:hAnsi="Times New Roman"/>
          <w:bCs/>
          <w:sz w:val="24"/>
          <w:szCs w:val="24"/>
        </w:rPr>
        <w:t>м</w:t>
      </w:r>
      <w:r w:rsidRPr="00647B62">
        <w:rPr>
          <w:rFonts w:ascii="Times New Roman" w:hAnsi="Times New Roman"/>
          <w:bCs/>
          <w:sz w:val="24"/>
          <w:szCs w:val="24"/>
        </w:rPr>
        <w:t xml:space="preserve"> п. </w:t>
      </w:r>
      <w:r w:rsidR="00A51822">
        <w:rPr>
          <w:rFonts w:ascii="Times New Roman" w:hAnsi="Times New Roman"/>
          <w:bCs/>
          <w:sz w:val="24"/>
          <w:szCs w:val="24"/>
        </w:rPr>
        <w:t>4.24</w:t>
      </w:r>
      <w:r w:rsidRPr="00647B62">
        <w:rPr>
          <w:rFonts w:ascii="Times New Roman" w:hAnsi="Times New Roman"/>
          <w:bCs/>
          <w:sz w:val="24"/>
          <w:szCs w:val="24"/>
        </w:rPr>
        <w:t xml:space="preserve"> Общих условий Кредитного  договора, или путем получения его Заемщиком (лично) в офисе Банка (в том числе при отсутствии у Кредитора сведений об адресе электронной почты Заемщика).</w:t>
      </w:r>
      <w:r w:rsidR="0041452F">
        <w:rPr>
          <w:rFonts w:ascii="Times New Roman" w:hAnsi="Times New Roman"/>
          <w:bCs/>
          <w:sz w:val="24"/>
          <w:szCs w:val="24"/>
        </w:rPr>
        <w:t xml:space="preserve"> </w:t>
      </w:r>
    </w:p>
    <w:p w14:paraId="0FC90C1D" w14:textId="5367E5A2" w:rsidR="00676C5E" w:rsidRDefault="00C66131" w:rsidP="007C3DDD">
      <w:pPr>
        <w:pStyle w:val="ad"/>
        <w:numPr>
          <w:ilvl w:val="0"/>
          <w:numId w:val="38"/>
        </w:numPr>
        <w:tabs>
          <w:tab w:val="left" w:pos="1276"/>
        </w:tabs>
        <w:autoSpaceDE w:val="0"/>
        <w:autoSpaceDN w:val="0"/>
        <w:adjustRightInd w:val="0"/>
        <w:jc w:val="center"/>
        <w:rPr>
          <w:b/>
        </w:rPr>
      </w:pPr>
      <w:bookmarkStart w:id="3" w:name="_Ref11769864"/>
      <w:r>
        <w:rPr>
          <w:b/>
        </w:rPr>
        <w:t xml:space="preserve">Предоставление </w:t>
      </w:r>
      <w:r w:rsidR="0057042E">
        <w:rPr>
          <w:b/>
        </w:rPr>
        <w:t>Л</w:t>
      </w:r>
      <w:r>
        <w:rPr>
          <w:b/>
        </w:rPr>
        <w:t>ьготного периода</w:t>
      </w:r>
      <w:bookmarkEnd w:id="3"/>
    </w:p>
    <w:p w14:paraId="2EE26B02" w14:textId="679DC843" w:rsidR="0070527E" w:rsidRPr="007C3DDD" w:rsidRDefault="00C66131" w:rsidP="007C3DDD">
      <w:pPr>
        <w:pStyle w:val="ad"/>
        <w:numPr>
          <w:ilvl w:val="1"/>
          <w:numId w:val="38"/>
        </w:numPr>
        <w:tabs>
          <w:tab w:val="left" w:pos="1276"/>
        </w:tabs>
        <w:autoSpaceDE w:val="0"/>
        <w:autoSpaceDN w:val="0"/>
        <w:adjustRightInd w:val="0"/>
        <w:ind w:left="0" w:firstLine="709"/>
        <w:jc w:val="both"/>
        <w:rPr>
          <w:b/>
        </w:rPr>
      </w:pPr>
      <w:bookmarkStart w:id="4" w:name="_Ref11833545"/>
      <w:r>
        <w:t xml:space="preserve">Заемщик </w:t>
      </w:r>
      <w:r w:rsidR="00D83E59">
        <w:t xml:space="preserve">в соответствии с частью 1 ст.6.1-1 353-ФЗ </w:t>
      </w:r>
      <w:r>
        <w:t xml:space="preserve">имеет право </w:t>
      </w:r>
      <w:r w:rsidR="0057042E">
        <w:t>на Льготный период в случае нахождения в трудной жизненной ситуации</w:t>
      </w:r>
      <w:bookmarkEnd w:id="4"/>
      <w:r w:rsidR="000F24D5">
        <w:t>.</w:t>
      </w:r>
    </w:p>
    <w:p w14:paraId="4E5CE80A" w14:textId="77777777" w:rsidR="00676C5E" w:rsidRDefault="00E96DD9" w:rsidP="007C3DDD">
      <w:pPr>
        <w:pStyle w:val="ad"/>
        <w:numPr>
          <w:ilvl w:val="1"/>
          <w:numId w:val="38"/>
        </w:numPr>
        <w:tabs>
          <w:tab w:val="left" w:pos="1276"/>
        </w:tabs>
        <w:autoSpaceDE w:val="0"/>
        <w:autoSpaceDN w:val="0"/>
        <w:adjustRightInd w:val="0"/>
        <w:ind w:left="0" w:firstLine="709"/>
        <w:jc w:val="both"/>
      </w:pPr>
      <w:bookmarkStart w:id="5" w:name="_Ref11770152"/>
      <w:r>
        <w:t>Под трудной жизненной ситуацией Заемщика понимается любое из следующих обстоятельств:</w:t>
      </w:r>
      <w:bookmarkEnd w:id="5"/>
    </w:p>
    <w:p w14:paraId="5D3EA6B7" w14:textId="77777777" w:rsidR="00E96DD9" w:rsidRDefault="00E96DD9" w:rsidP="007C3DDD">
      <w:pPr>
        <w:pStyle w:val="ad"/>
        <w:numPr>
          <w:ilvl w:val="2"/>
          <w:numId w:val="38"/>
        </w:numPr>
        <w:tabs>
          <w:tab w:val="left" w:pos="993"/>
        </w:tabs>
        <w:autoSpaceDE w:val="0"/>
        <w:autoSpaceDN w:val="0"/>
        <w:adjustRightInd w:val="0"/>
        <w:ind w:left="0" w:firstLine="0"/>
        <w:jc w:val="both"/>
      </w:pPr>
      <w:r>
        <w:t>Регистрация Заемщика в качестве безработного гражданина, который не имеет заработка, в органах службы занятости в целях поиска подходящей работы.</w:t>
      </w:r>
    </w:p>
    <w:p w14:paraId="478EA793" w14:textId="77777777" w:rsidR="00E96DD9" w:rsidRDefault="00E96DD9" w:rsidP="007C3DDD">
      <w:pPr>
        <w:pStyle w:val="ad"/>
        <w:numPr>
          <w:ilvl w:val="2"/>
          <w:numId w:val="38"/>
        </w:numPr>
        <w:tabs>
          <w:tab w:val="left" w:pos="993"/>
        </w:tabs>
        <w:autoSpaceDE w:val="0"/>
        <w:autoSpaceDN w:val="0"/>
        <w:adjustRightInd w:val="0"/>
        <w:ind w:left="0" w:firstLine="0"/>
        <w:jc w:val="both"/>
      </w:pPr>
      <w:r>
        <w:t xml:space="preserve">Признание Заемщика инвалидом и установление ему федеральными учреждениями медико-социальной экспертизы </w:t>
      </w:r>
      <w:r>
        <w:rPr>
          <w:lang w:val="en-US"/>
        </w:rPr>
        <w:t>I</w:t>
      </w:r>
      <w:r>
        <w:t xml:space="preserve"> или </w:t>
      </w:r>
      <w:r>
        <w:rPr>
          <w:lang w:val="en-US"/>
        </w:rPr>
        <w:t>II</w:t>
      </w:r>
      <w:r w:rsidRPr="007C3DDD">
        <w:t xml:space="preserve"> </w:t>
      </w:r>
      <w:r>
        <w:t>группы инвалидности.</w:t>
      </w:r>
    </w:p>
    <w:p w14:paraId="46BF9E39" w14:textId="77777777" w:rsidR="00E96DD9" w:rsidRDefault="00E96DD9" w:rsidP="007C3DDD">
      <w:pPr>
        <w:pStyle w:val="ad"/>
        <w:numPr>
          <w:ilvl w:val="2"/>
          <w:numId w:val="38"/>
        </w:numPr>
        <w:tabs>
          <w:tab w:val="left" w:pos="993"/>
        </w:tabs>
        <w:autoSpaceDE w:val="0"/>
        <w:autoSpaceDN w:val="0"/>
        <w:adjustRightInd w:val="0"/>
        <w:ind w:left="0" w:firstLine="0"/>
        <w:jc w:val="both"/>
      </w:pPr>
      <w:r>
        <w:t>Временная нетрудоспособность Заемщика сроком более двух месяцев подряд.</w:t>
      </w:r>
    </w:p>
    <w:p w14:paraId="4025D928" w14:textId="4D76CA97" w:rsidR="00E96DD9" w:rsidRDefault="00E96DD9" w:rsidP="007C3DDD">
      <w:pPr>
        <w:pStyle w:val="ad"/>
        <w:numPr>
          <w:ilvl w:val="2"/>
          <w:numId w:val="38"/>
        </w:numPr>
        <w:tabs>
          <w:tab w:val="left" w:pos="993"/>
        </w:tabs>
        <w:autoSpaceDE w:val="0"/>
        <w:autoSpaceDN w:val="0"/>
        <w:adjustRightInd w:val="0"/>
        <w:ind w:left="0" w:firstLine="0"/>
        <w:jc w:val="both"/>
      </w:pPr>
      <w:r>
        <w:t xml:space="preserve">Снижение среднемесячного дохода Заемщика, рассчитанного за два месяца, предшествующие месяцу обращения Заемщика </w:t>
      </w:r>
      <w:r w:rsidR="00C35204">
        <w:t>с требованием о предоставлении Л</w:t>
      </w:r>
      <w:r>
        <w:t>ьготного периода, более чем на 30 процентов по сравнению со среднемесячным доходом Заемщика, рассчитанным за двенадцать месяцев, предшествующих месяцу обращения Заемщика, при этом размер среднемесячных выплат по погашению Кредита за шесть месяцев, следующих за месяцем обращения Заемщика, превышает 50 процентов от среднемесячного дохода Заемщика, рассчитанного за два месяца, предшествующие месяцу обращения Заемщика.</w:t>
      </w:r>
    </w:p>
    <w:p w14:paraId="0708B551" w14:textId="483638B5" w:rsidR="00E96DD9" w:rsidRDefault="00E96DD9" w:rsidP="007C3DDD">
      <w:pPr>
        <w:pStyle w:val="ad"/>
        <w:numPr>
          <w:ilvl w:val="2"/>
          <w:numId w:val="38"/>
        </w:numPr>
        <w:tabs>
          <w:tab w:val="left" w:pos="993"/>
        </w:tabs>
        <w:autoSpaceDE w:val="0"/>
        <w:autoSpaceDN w:val="0"/>
        <w:adjustRightInd w:val="0"/>
        <w:ind w:left="0" w:firstLine="0"/>
        <w:jc w:val="both"/>
      </w:pPr>
      <w:r>
        <w:t>Увеличение количества лиц, находящихся на иждивении у Заемщика (определенных в соответствии с семейным законодательством Российской Федерации несовершеннолетних членов семьи, и (или) членов семьи, признанных инвалидами I или II группы в порядке, установленном законодательством Российской Федерации, и (или) лиц, находящихся под опекой или попечительством Заемщика), по сравнению с количеством указанных лиц, находившихся на иждивении Заемщика на день заключения Кредитного договора, с одновременным снижением среднемесячного дохода Заемщика, рассчитанного за два месяца, предшествующие месяцу обращения Заемщика с требованием</w:t>
      </w:r>
      <w:r w:rsidR="00C35204">
        <w:t xml:space="preserve"> о предоставлении Л</w:t>
      </w:r>
      <w:r>
        <w:t>ьготного периода, более чем на 20 процентов по сравнению со среднемесячным доходом Заемщика, рассчитанным за двенадцать месяцев, предшествующих месяцу обращения Заемщика, при этом размер среднемесячных выплат по погашению Кредита за шесть месяцев, следующих за месяцем обращения Заемщика, превышает 40 процентов от среднемесячного дохода Заемщика, рассчитанного за два месяца, предшествующие месяцу обращения Заемщика.</w:t>
      </w:r>
    </w:p>
    <w:p w14:paraId="74209979" w14:textId="77777777" w:rsidR="00676C5E" w:rsidRDefault="00676C5E" w:rsidP="007C3DDD">
      <w:pPr>
        <w:pStyle w:val="ad"/>
        <w:numPr>
          <w:ilvl w:val="1"/>
          <w:numId w:val="38"/>
        </w:numPr>
        <w:tabs>
          <w:tab w:val="left" w:pos="1276"/>
        </w:tabs>
        <w:autoSpaceDE w:val="0"/>
        <w:autoSpaceDN w:val="0"/>
        <w:adjustRightInd w:val="0"/>
        <w:ind w:left="0" w:firstLine="709"/>
        <w:jc w:val="both"/>
      </w:pPr>
      <w:r>
        <w:t>Требование Заемщика должно содержать:</w:t>
      </w:r>
    </w:p>
    <w:p w14:paraId="21ACA7E0" w14:textId="0F0447E4" w:rsidR="007F2DCF" w:rsidRDefault="00676C5E" w:rsidP="007C3DDD">
      <w:pPr>
        <w:pStyle w:val="ad"/>
        <w:numPr>
          <w:ilvl w:val="2"/>
          <w:numId w:val="38"/>
        </w:numPr>
        <w:tabs>
          <w:tab w:val="left" w:pos="993"/>
        </w:tabs>
        <w:autoSpaceDE w:val="0"/>
        <w:autoSpaceDN w:val="0"/>
        <w:adjustRightInd w:val="0"/>
        <w:ind w:left="0" w:firstLine="0"/>
        <w:jc w:val="both"/>
      </w:pPr>
      <w:r>
        <w:t>Указание на приостановление погашения Кредита по Кредитному договору, либо указание на размер платежей, уп</w:t>
      </w:r>
      <w:r w:rsidR="00C35204">
        <w:t>лачиваемых Заемщиком в течение Л</w:t>
      </w:r>
      <w:r>
        <w:t>ьготного периода.</w:t>
      </w:r>
    </w:p>
    <w:p w14:paraId="77B10C05" w14:textId="77524169" w:rsidR="00A94461" w:rsidRDefault="00676C5E" w:rsidP="007C3DDD">
      <w:pPr>
        <w:pStyle w:val="ad"/>
        <w:numPr>
          <w:ilvl w:val="2"/>
          <w:numId w:val="38"/>
        </w:numPr>
        <w:tabs>
          <w:tab w:val="left" w:pos="993"/>
        </w:tabs>
        <w:autoSpaceDE w:val="0"/>
        <w:autoSpaceDN w:val="0"/>
        <w:adjustRightInd w:val="0"/>
        <w:ind w:left="0" w:firstLine="0"/>
        <w:jc w:val="both"/>
      </w:pPr>
      <w:r>
        <w:t>Указание на обстоятельство (обстоятельства) из числа обстоятельств, предусмотренных п.</w:t>
      </w:r>
      <w:r w:rsidR="00D83E59">
        <w:fldChar w:fldCharType="begin"/>
      </w:r>
      <w:r w:rsidR="00D83E59">
        <w:instrText xml:space="preserve"> REF _Ref11770152 \r \h </w:instrText>
      </w:r>
      <w:r w:rsidR="00D83E59">
        <w:fldChar w:fldCharType="separate"/>
      </w:r>
      <w:r w:rsidR="005D702E">
        <w:t>5.2</w:t>
      </w:r>
      <w:r w:rsidR="00D83E59">
        <w:fldChar w:fldCharType="end"/>
      </w:r>
      <w:r w:rsidR="007F2DCF">
        <w:t>.</w:t>
      </w:r>
    </w:p>
    <w:p w14:paraId="5E271F3D" w14:textId="77777777" w:rsidR="00676C5E" w:rsidRDefault="00A94461" w:rsidP="007C3DDD">
      <w:pPr>
        <w:pStyle w:val="ad"/>
        <w:numPr>
          <w:ilvl w:val="1"/>
          <w:numId w:val="38"/>
        </w:numPr>
        <w:tabs>
          <w:tab w:val="left" w:pos="1276"/>
        </w:tabs>
        <w:autoSpaceDE w:val="0"/>
        <w:autoSpaceDN w:val="0"/>
        <w:adjustRightInd w:val="0"/>
        <w:ind w:left="0" w:firstLine="709"/>
        <w:jc w:val="both"/>
      </w:pPr>
      <w:r>
        <w:t>К требованию Заемщика должно быть приложено согласие Залогодателя в случае, если Залогодателем является третье лицо.</w:t>
      </w:r>
    </w:p>
    <w:p w14:paraId="1DE65814" w14:textId="5C2A6FDF" w:rsidR="00A94461" w:rsidRDefault="00A94461" w:rsidP="007C3DDD">
      <w:pPr>
        <w:pStyle w:val="ad"/>
        <w:numPr>
          <w:ilvl w:val="1"/>
          <w:numId w:val="38"/>
        </w:numPr>
        <w:tabs>
          <w:tab w:val="left" w:pos="1276"/>
        </w:tabs>
        <w:autoSpaceDE w:val="0"/>
        <w:autoSpaceDN w:val="0"/>
        <w:adjustRightInd w:val="0"/>
        <w:ind w:left="0" w:firstLine="709"/>
        <w:jc w:val="both"/>
      </w:pPr>
      <w:r>
        <w:t xml:space="preserve">Заемщик </w:t>
      </w:r>
      <w:r w:rsidR="00C35204">
        <w:t>вправе определить длительность Л</w:t>
      </w:r>
      <w:r>
        <w:t>ьготного периода не более шест</w:t>
      </w:r>
      <w:r w:rsidR="00C35204">
        <w:t>и месяцев, а также дату начала Л</w:t>
      </w:r>
      <w:r>
        <w:t>ьготного</w:t>
      </w:r>
      <w:r w:rsidR="00C35204">
        <w:t xml:space="preserve"> периода. При этом дата начала Л</w:t>
      </w:r>
      <w:r>
        <w:t>ьготного периода не может отстоять более чем на два месяца, предшествующие обращению с требованием. В случае, если Заемщик в своем требов</w:t>
      </w:r>
      <w:r w:rsidR="00C35204">
        <w:t>ании не определил длительность Л</w:t>
      </w:r>
      <w:r>
        <w:t xml:space="preserve">ьготного периода, а также </w:t>
      </w:r>
      <w:r w:rsidR="00C35204">
        <w:t>дату начала Льготного периода, Л</w:t>
      </w:r>
      <w:r>
        <w:t>ьготный период считается равным</w:t>
      </w:r>
      <w:r w:rsidR="00C35204">
        <w:t xml:space="preserve"> шести месяцам, а датой начала Л</w:t>
      </w:r>
      <w:r>
        <w:t>ьготного периода - дата направления требования Заемщика Кредитору.</w:t>
      </w:r>
    </w:p>
    <w:p w14:paraId="28CDC6D7" w14:textId="4123B3C7" w:rsidR="00A94461" w:rsidRDefault="00A94461" w:rsidP="007C3DDD">
      <w:pPr>
        <w:pStyle w:val="ad"/>
        <w:numPr>
          <w:ilvl w:val="1"/>
          <w:numId w:val="38"/>
        </w:numPr>
        <w:tabs>
          <w:tab w:val="left" w:pos="1276"/>
        </w:tabs>
        <w:autoSpaceDE w:val="0"/>
        <w:autoSpaceDN w:val="0"/>
        <w:adjustRightInd w:val="0"/>
        <w:ind w:left="0" w:firstLine="709"/>
        <w:jc w:val="both"/>
      </w:pPr>
      <w:r>
        <w:t>Требование Заемщика представляется Кредитору способом, предусмотренным</w:t>
      </w:r>
      <w:r w:rsidR="007D5868" w:rsidRPr="001D7BE5">
        <w:t xml:space="preserve"> </w:t>
      </w:r>
      <w:r w:rsidR="007D5868" w:rsidRPr="004400F4">
        <w:t xml:space="preserve">п. 6 ст.6.1-1 Федерального закона от 21.12.2013 № 353-ФЗ «О потребительском кредите (займе)» (в действующей редакции).  </w:t>
      </w:r>
    </w:p>
    <w:p w14:paraId="7951FC32" w14:textId="77777777" w:rsidR="00A94461" w:rsidRDefault="00A94461" w:rsidP="007C3DDD">
      <w:pPr>
        <w:pStyle w:val="ad"/>
        <w:numPr>
          <w:ilvl w:val="1"/>
          <w:numId w:val="38"/>
        </w:numPr>
        <w:tabs>
          <w:tab w:val="left" w:pos="1276"/>
        </w:tabs>
        <w:autoSpaceDE w:val="0"/>
        <w:autoSpaceDN w:val="0"/>
        <w:adjustRightInd w:val="0"/>
        <w:ind w:left="0" w:firstLine="709"/>
        <w:jc w:val="both"/>
      </w:pPr>
      <w:bookmarkStart w:id="6" w:name="_Ref11771415"/>
      <w:r>
        <w:lastRenderedPageBreak/>
        <w:t>Заемщик при представлении требования вправе приложить документы, подтверждающие нахождение Заемщика в трудной жизненной ситуации, или выдать доверенность Кредитору при его согласии на получение следующих документов:</w:t>
      </w:r>
      <w:bookmarkEnd w:id="6"/>
    </w:p>
    <w:p w14:paraId="5944FF0D" w14:textId="77777777" w:rsidR="00581D07" w:rsidRDefault="00581D07" w:rsidP="007C3DDD">
      <w:pPr>
        <w:pStyle w:val="ad"/>
        <w:numPr>
          <w:ilvl w:val="2"/>
          <w:numId w:val="38"/>
        </w:numPr>
        <w:tabs>
          <w:tab w:val="left" w:pos="993"/>
        </w:tabs>
        <w:autoSpaceDE w:val="0"/>
        <w:autoSpaceDN w:val="0"/>
        <w:adjustRightInd w:val="0"/>
        <w:ind w:left="0" w:firstLine="0"/>
        <w:jc w:val="both"/>
      </w:pPr>
      <w:r>
        <w:t>Выписка из регистра получателей государственных услуг в сфере занятости населения - физических лиц о регистрации Заемщика в качестве безработного.</w:t>
      </w:r>
    </w:p>
    <w:p w14:paraId="46F97D59" w14:textId="77777777" w:rsidR="00581D07" w:rsidRDefault="00581D07" w:rsidP="007C3DDD">
      <w:pPr>
        <w:pStyle w:val="ad"/>
        <w:numPr>
          <w:ilvl w:val="2"/>
          <w:numId w:val="38"/>
        </w:numPr>
        <w:tabs>
          <w:tab w:val="left" w:pos="993"/>
        </w:tabs>
        <w:autoSpaceDE w:val="0"/>
        <w:autoSpaceDN w:val="0"/>
        <w:adjustRightInd w:val="0"/>
        <w:ind w:left="0" w:firstLine="0"/>
        <w:jc w:val="both"/>
      </w:pPr>
      <w:r>
        <w:t>Справка, подтверждающая факт установления инвалидности и выданная федеральным государственным учреждением медико-социальной экспертизы по форме, утвержденной уполномоченным федеральным органом исполнительной власти.</w:t>
      </w:r>
    </w:p>
    <w:p w14:paraId="6C4AA130" w14:textId="77777777" w:rsidR="00581D07" w:rsidRDefault="00581D07" w:rsidP="007C3DDD">
      <w:pPr>
        <w:pStyle w:val="ad"/>
        <w:numPr>
          <w:ilvl w:val="2"/>
          <w:numId w:val="38"/>
        </w:numPr>
        <w:tabs>
          <w:tab w:val="left" w:pos="993"/>
        </w:tabs>
        <w:autoSpaceDE w:val="0"/>
        <w:autoSpaceDN w:val="0"/>
        <w:adjustRightInd w:val="0"/>
        <w:ind w:left="0" w:firstLine="0"/>
        <w:jc w:val="both"/>
      </w:pPr>
      <w:r>
        <w:t>Листок нетрудоспособности, выданный в порядке, установленном в соответствии с законодательством Российской Федерации об обязательном социальном страховании на случай временной нетрудоспособности и в связи с материнством.</w:t>
      </w:r>
    </w:p>
    <w:p w14:paraId="061690D2" w14:textId="77777777" w:rsidR="00581D07" w:rsidRDefault="00581D07" w:rsidP="007C3DDD">
      <w:pPr>
        <w:pStyle w:val="ad"/>
        <w:numPr>
          <w:ilvl w:val="2"/>
          <w:numId w:val="38"/>
        </w:numPr>
        <w:tabs>
          <w:tab w:val="left" w:pos="993"/>
        </w:tabs>
        <w:autoSpaceDE w:val="0"/>
        <w:autoSpaceDN w:val="0"/>
        <w:adjustRightInd w:val="0"/>
        <w:ind w:left="0" w:firstLine="0"/>
        <w:jc w:val="both"/>
      </w:pPr>
      <w:r>
        <w:t>Справка о полученных Заемщиком доходах и удержанных суммах налога по форме, утвержденной федеральным органом исполнительной власти, осуществляющим функции по контролю и надзору за соблюдением законодательства о налогах и сборах, за текущий год и год, предшествующий обращению Заемщика с требованием.</w:t>
      </w:r>
    </w:p>
    <w:p w14:paraId="2ABE8ECC" w14:textId="77777777" w:rsidR="00581D07" w:rsidRDefault="00581D07" w:rsidP="007C3DDD">
      <w:pPr>
        <w:pStyle w:val="ad"/>
        <w:numPr>
          <w:ilvl w:val="2"/>
          <w:numId w:val="38"/>
        </w:numPr>
        <w:tabs>
          <w:tab w:val="left" w:pos="993"/>
        </w:tabs>
        <w:autoSpaceDE w:val="0"/>
        <w:autoSpaceDN w:val="0"/>
        <w:adjustRightInd w:val="0"/>
        <w:ind w:left="0" w:firstLine="0"/>
        <w:jc w:val="both"/>
      </w:pPr>
      <w:r>
        <w:t>Свидетельство о рождении, и (или) свидетельство об усыновлении (удочерении), и (или) акт органа опеки и попечительства о назначении опекуна или попечителя.</w:t>
      </w:r>
    </w:p>
    <w:p w14:paraId="6B78FF06" w14:textId="4443265F" w:rsidR="00892936" w:rsidRDefault="00892936" w:rsidP="007C3DDD">
      <w:pPr>
        <w:pStyle w:val="ad"/>
        <w:numPr>
          <w:ilvl w:val="1"/>
          <w:numId w:val="38"/>
        </w:numPr>
        <w:tabs>
          <w:tab w:val="left" w:pos="1276"/>
        </w:tabs>
        <w:autoSpaceDE w:val="0"/>
        <w:autoSpaceDN w:val="0"/>
        <w:adjustRightInd w:val="0"/>
        <w:ind w:left="0" w:firstLine="709"/>
        <w:jc w:val="both"/>
      </w:pPr>
      <w:r>
        <w:t>Кредитор обязан рассмотреть полученное от Заемщика</w:t>
      </w:r>
      <w:r w:rsidRPr="00892936">
        <w:t xml:space="preserve"> </w:t>
      </w:r>
      <w:r>
        <w:t xml:space="preserve">требование в срок, не превышающий пяти рабочих дней, и в случае его соответствия требованиям п. </w:t>
      </w:r>
      <w:r>
        <w:fldChar w:fldCharType="begin"/>
      </w:r>
      <w:r>
        <w:instrText xml:space="preserve"> REF _Ref11769864 \r \h </w:instrText>
      </w:r>
      <w:r>
        <w:fldChar w:fldCharType="separate"/>
      </w:r>
      <w:r w:rsidR="005D702E">
        <w:t>5</w:t>
      </w:r>
      <w:r>
        <w:fldChar w:fldCharType="end"/>
      </w:r>
      <w:r>
        <w:t xml:space="preserve"> Общих условий сообщить Заемщику об изменении условий Кредитного договора в соответствии с представленным Заемщиком требованием, направив ему </w:t>
      </w:r>
      <w:r w:rsidR="007D5868">
        <w:t>У</w:t>
      </w:r>
      <w:r>
        <w:t xml:space="preserve">ведомление способом, предусмотренным </w:t>
      </w:r>
      <w:r w:rsidR="007D5868" w:rsidRPr="004400F4">
        <w:t xml:space="preserve">п. 9 ст.6.1-1 Федерального закона от 21.12.2013 № 353-ФЗ «О потребительском кредите (займе)» (в действующей редакции).  </w:t>
      </w:r>
      <w:r>
        <w:t>.</w:t>
      </w:r>
    </w:p>
    <w:p w14:paraId="1BDC7DFF" w14:textId="3DA0AB6B" w:rsidR="00892936" w:rsidRDefault="00892936" w:rsidP="007C3DDD">
      <w:pPr>
        <w:pStyle w:val="ad"/>
        <w:numPr>
          <w:ilvl w:val="1"/>
          <w:numId w:val="38"/>
        </w:numPr>
        <w:tabs>
          <w:tab w:val="left" w:pos="1276"/>
        </w:tabs>
        <w:autoSpaceDE w:val="0"/>
        <w:autoSpaceDN w:val="0"/>
        <w:adjustRightInd w:val="0"/>
        <w:ind w:left="0" w:firstLine="709"/>
        <w:jc w:val="both"/>
      </w:pPr>
      <w:bookmarkStart w:id="7" w:name="_Ref11833569"/>
      <w:r>
        <w:t>Кредитор вправе в срок, не превышающий двух рабочих дней, следующих за днем получения требования Заемщика, запросить у Заемщика документы, подтверждающие нахождение Заемщика в трудной жизненной ситуации, а также документы</w:t>
      </w:r>
      <w:r w:rsidR="00043B0E">
        <w:t>, подтверждающие условия, указанные в п.</w:t>
      </w:r>
      <w:r w:rsidR="00F1412C">
        <w:fldChar w:fldCharType="begin"/>
      </w:r>
      <w:r w:rsidR="00F1412C">
        <w:instrText xml:space="preserve"> REF _Ref11833545 \r \h </w:instrText>
      </w:r>
      <w:r w:rsidR="00F1412C">
        <w:fldChar w:fldCharType="separate"/>
      </w:r>
      <w:r w:rsidR="005D702E">
        <w:t>5.1</w:t>
      </w:r>
      <w:r w:rsidR="00F1412C">
        <w:fldChar w:fldCharType="end"/>
      </w:r>
      <w:r>
        <w:t xml:space="preserve">. В этом случае срок исчисляется со дня предоставления </w:t>
      </w:r>
      <w:r w:rsidR="00043B0E">
        <w:t>З</w:t>
      </w:r>
      <w:r>
        <w:t>аемщиком запрошенных документов.</w:t>
      </w:r>
      <w:bookmarkEnd w:id="7"/>
    </w:p>
    <w:p w14:paraId="74DA5A01" w14:textId="36D83EED" w:rsidR="00043B0E" w:rsidRDefault="00043B0E" w:rsidP="007C3DDD">
      <w:pPr>
        <w:pStyle w:val="ad"/>
        <w:numPr>
          <w:ilvl w:val="1"/>
          <w:numId w:val="38"/>
        </w:numPr>
        <w:tabs>
          <w:tab w:val="left" w:pos="1276"/>
        </w:tabs>
        <w:autoSpaceDE w:val="0"/>
        <w:autoSpaceDN w:val="0"/>
        <w:adjustRightInd w:val="0"/>
        <w:ind w:left="0" w:firstLine="709"/>
        <w:jc w:val="both"/>
      </w:pPr>
      <w:r>
        <w:t>Кредитор не вправе требовать у Заемщика предоставления документов, отличных от указанных в п.</w:t>
      </w:r>
      <w:r w:rsidR="00F1412C">
        <w:fldChar w:fldCharType="begin"/>
      </w:r>
      <w:r w:rsidR="00F1412C">
        <w:instrText xml:space="preserve"> REF _Ref11833569 \r \h </w:instrText>
      </w:r>
      <w:r w:rsidR="00F1412C">
        <w:fldChar w:fldCharType="separate"/>
      </w:r>
      <w:r w:rsidR="005D702E">
        <w:t>5.9</w:t>
      </w:r>
      <w:r w:rsidR="00F1412C">
        <w:fldChar w:fldCharType="end"/>
      </w:r>
      <w:r>
        <w:t>.</w:t>
      </w:r>
    </w:p>
    <w:p w14:paraId="77BBC54E" w14:textId="67E46106" w:rsidR="00043B0E" w:rsidRDefault="00043B0E" w:rsidP="007C3DDD">
      <w:pPr>
        <w:pStyle w:val="ad"/>
        <w:numPr>
          <w:ilvl w:val="1"/>
          <w:numId w:val="38"/>
        </w:numPr>
        <w:tabs>
          <w:tab w:val="left" w:pos="1276"/>
        </w:tabs>
        <w:autoSpaceDE w:val="0"/>
        <w:autoSpaceDN w:val="0"/>
        <w:adjustRightInd w:val="0"/>
        <w:ind w:left="0" w:firstLine="709"/>
        <w:jc w:val="both"/>
      </w:pPr>
      <w:r>
        <w:t xml:space="preserve">Несоответствие требования Заемщика требованиям п. </w:t>
      </w:r>
      <w:r>
        <w:fldChar w:fldCharType="begin"/>
      </w:r>
      <w:r>
        <w:instrText xml:space="preserve"> REF _Ref11769864 \r \h </w:instrText>
      </w:r>
      <w:r>
        <w:fldChar w:fldCharType="separate"/>
      </w:r>
      <w:r w:rsidR="005D702E">
        <w:t>5</w:t>
      </w:r>
      <w:r>
        <w:fldChar w:fldCharType="end"/>
      </w:r>
      <w:r>
        <w:t xml:space="preserve"> Общих условий является основанием для отказа Заемщику в удовлетворении его требования. Кредитор обязан уведомить Заемщика об отказе в удовлетворении его требования способом, предусмотренным </w:t>
      </w:r>
      <w:r w:rsidR="007D5868" w:rsidRPr="004400F4">
        <w:t>п. 12 ст.6.1-1 Федерального закона от 21.12.2013 № 353-ФЗ «О потребительском кредите (займе)» (в действующей редакции).</w:t>
      </w:r>
    </w:p>
    <w:p w14:paraId="798D45BB" w14:textId="169CB83D" w:rsidR="00043B0E" w:rsidRDefault="00043B0E" w:rsidP="007C3DDD">
      <w:pPr>
        <w:pStyle w:val="ad"/>
        <w:numPr>
          <w:ilvl w:val="1"/>
          <w:numId w:val="38"/>
        </w:numPr>
        <w:tabs>
          <w:tab w:val="left" w:pos="1276"/>
        </w:tabs>
        <w:autoSpaceDE w:val="0"/>
        <w:autoSpaceDN w:val="0"/>
        <w:adjustRightInd w:val="0"/>
        <w:ind w:left="0" w:firstLine="709"/>
        <w:jc w:val="both"/>
      </w:pPr>
      <w:r>
        <w:t>В случае неполучения Заемщиком от Кредитора в течение десяти рабочих дней после дня направления требования, уведомления</w:t>
      </w:r>
      <w:r w:rsidR="00C35204">
        <w:t xml:space="preserve"> о предоставлении Л</w:t>
      </w:r>
      <w:r>
        <w:t>ьготного периода, или запроса о предоставлении подтверждающих документов, либо отказа в</w:t>
      </w:r>
      <w:r w:rsidR="00C35204">
        <w:t xml:space="preserve"> удовлетворении его требования Л</w:t>
      </w:r>
      <w:r>
        <w:t>ьготный период считается установленным со дня направления Заемщиком требования Кредитору, если иная дата нача</w:t>
      </w:r>
      <w:r w:rsidR="00C35204">
        <w:t>ла Л</w:t>
      </w:r>
      <w:r>
        <w:t>ьготного периода не указана в требовании Заемщика.</w:t>
      </w:r>
    </w:p>
    <w:p w14:paraId="3BB915A3" w14:textId="133CB4D1" w:rsidR="00043B0E" w:rsidRDefault="00043B0E" w:rsidP="007C3DDD">
      <w:pPr>
        <w:pStyle w:val="ad"/>
        <w:numPr>
          <w:ilvl w:val="1"/>
          <w:numId w:val="38"/>
        </w:numPr>
        <w:tabs>
          <w:tab w:val="left" w:pos="1276"/>
        </w:tabs>
        <w:autoSpaceDE w:val="0"/>
        <w:autoSpaceDN w:val="0"/>
        <w:adjustRightInd w:val="0"/>
        <w:ind w:left="0" w:firstLine="709"/>
        <w:jc w:val="both"/>
      </w:pPr>
      <w:r>
        <w:t>Со дня направления Кредитором Заемщику уведомления</w:t>
      </w:r>
      <w:r w:rsidR="00C35204">
        <w:t xml:space="preserve"> о предоставлении Л</w:t>
      </w:r>
      <w:r>
        <w:t xml:space="preserve">ьготного периода, условия Кредитного договора </w:t>
      </w:r>
      <w:r w:rsidR="00C35204">
        <w:t>считаются измененными на время Л</w:t>
      </w:r>
      <w:r>
        <w:t>ьготного периода на условиях, предусмотренных требованием Заемщика. Кредитор обязан направить Заемщику уточненный График погашения Кредита</w:t>
      </w:r>
      <w:r w:rsidR="00C35204">
        <w:t xml:space="preserve"> не позднее окончания Л</w:t>
      </w:r>
      <w:r>
        <w:t>ьготного периода.</w:t>
      </w:r>
    </w:p>
    <w:p w14:paraId="467FEE0C" w14:textId="3BD886D4" w:rsidR="00043B0E" w:rsidRDefault="00C35204" w:rsidP="007C3DDD">
      <w:pPr>
        <w:pStyle w:val="ad"/>
        <w:numPr>
          <w:ilvl w:val="1"/>
          <w:numId w:val="38"/>
        </w:numPr>
        <w:tabs>
          <w:tab w:val="left" w:pos="1276"/>
        </w:tabs>
        <w:autoSpaceDE w:val="0"/>
        <w:autoSpaceDN w:val="0"/>
        <w:adjustRightInd w:val="0"/>
        <w:ind w:left="0" w:firstLine="709"/>
        <w:jc w:val="both"/>
      </w:pPr>
      <w:r>
        <w:t>В течение Л</w:t>
      </w:r>
      <w:r w:rsidR="00043B0E">
        <w:t>ьготного периода не допускаются предъявление требования о досрочном исполнении обязательства по Кредитному договору и обращение взыскания на Предмет залога.</w:t>
      </w:r>
    </w:p>
    <w:p w14:paraId="34DC286A" w14:textId="4381E7CC" w:rsidR="00043B0E" w:rsidRDefault="00043B0E" w:rsidP="007C3DDD">
      <w:pPr>
        <w:pStyle w:val="ad"/>
        <w:numPr>
          <w:ilvl w:val="1"/>
          <w:numId w:val="38"/>
        </w:numPr>
        <w:tabs>
          <w:tab w:val="left" w:pos="1276"/>
        </w:tabs>
        <w:autoSpaceDE w:val="0"/>
        <w:autoSpaceDN w:val="0"/>
        <w:adjustRightInd w:val="0"/>
        <w:ind w:left="0" w:firstLine="709"/>
        <w:jc w:val="both"/>
      </w:pPr>
      <w:r>
        <w:t xml:space="preserve">Заемщик вправе в </w:t>
      </w:r>
      <w:r w:rsidR="00C35204">
        <w:t>любой момент времени в течение Л</w:t>
      </w:r>
      <w:r>
        <w:t xml:space="preserve">ьготного периода досрочно погасить суммы (часть суммы) </w:t>
      </w:r>
      <w:r w:rsidR="00983E35">
        <w:t>К</w:t>
      </w:r>
      <w:r w:rsidR="00C35204">
        <w:t>редита без прекращения Л</w:t>
      </w:r>
      <w:r>
        <w:t>ьготного периода, пока данные суммы платежей не достигнут сумму платежей по основному</w:t>
      </w:r>
      <w:r w:rsidR="00983E35">
        <w:t xml:space="preserve"> долгу и по процентам, которые З</w:t>
      </w:r>
      <w:r>
        <w:t>аемщик должен был б</w:t>
      </w:r>
      <w:r w:rsidR="001F7130">
        <w:t>ы заплатить в течение действия Л</w:t>
      </w:r>
      <w:r>
        <w:t>ьготного периода,</w:t>
      </w:r>
      <w:r w:rsidR="001F7130">
        <w:t xml:space="preserve"> если бы ему не был установлен Л</w:t>
      </w:r>
      <w:r>
        <w:t>ьготный период. При достижении ука</w:t>
      </w:r>
      <w:r w:rsidR="00C35204">
        <w:t>занной суммы платежей действие Л</w:t>
      </w:r>
      <w:r>
        <w:t xml:space="preserve">ьготного периода </w:t>
      </w:r>
      <w:r w:rsidR="00983E35">
        <w:lastRenderedPageBreak/>
        <w:t>прекращается,</w:t>
      </w:r>
      <w:r>
        <w:t xml:space="preserve"> и </w:t>
      </w:r>
      <w:r w:rsidR="00983E35">
        <w:t>Кредитор обязан направить З</w:t>
      </w:r>
      <w:r>
        <w:t xml:space="preserve">аемщику уточненный </w:t>
      </w:r>
      <w:r w:rsidR="00983E35">
        <w:t>Г</w:t>
      </w:r>
      <w:r>
        <w:t xml:space="preserve">рафик </w:t>
      </w:r>
      <w:r w:rsidR="00983E35">
        <w:t>погашения Кредита</w:t>
      </w:r>
      <w:r>
        <w:t xml:space="preserve"> не позднее трех </w:t>
      </w:r>
      <w:r w:rsidR="00C35204">
        <w:t>рабочих дней после прекращения Л</w:t>
      </w:r>
      <w:r>
        <w:t>ьготного периода.</w:t>
      </w:r>
    </w:p>
    <w:p w14:paraId="7D072D1E" w14:textId="0DE81A3E" w:rsidR="00892936" w:rsidRDefault="00C35204" w:rsidP="007C3DDD">
      <w:pPr>
        <w:pStyle w:val="ad"/>
        <w:numPr>
          <w:ilvl w:val="1"/>
          <w:numId w:val="38"/>
        </w:numPr>
        <w:tabs>
          <w:tab w:val="left" w:pos="1276"/>
        </w:tabs>
        <w:autoSpaceDE w:val="0"/>
        <w:autoSpaceDN w:val="0"/>
        <w:adjustRightInd w:val="0"/>
        <w:ind w:left="0" w:firstLine="709"/>
        <w:jc w:val="both"/>
      </w:pPr>
      <w:r>
        <w:t>По окончании Л</w:t>
      </w:r>
      <w:r w:rsidR="00DF5E99">
        <w:t>ьготного периода платежи, которые должны были быт</w:t>
      </w:r>
      <w:r>
        <w:t>ь уплачены Заемщиком в течение Л</w:t>
      </w:r>
      <w:r w:rsidR="00DF5E99">
        <w:t xml:space="preserve">ьготного периода исходя из </w:t>
      </w:r>
      <w:r w:rsidR="004D1BD4">
        <w:t>условий Кредитного договора</w:t>
      </w:r>
      <w:r w:rsidR="00F1412C">
        <w:t>, но не были уплачены З</w:t>
      </w:r>
      <w:r w:rsidR="00DF5E99">
        <w:t>аемщиком</w:t>
      </w:r>
      <w:r>
        <w:t xml:space="preserve"> в связи с предоставлением ему Л</w:t>
      </w:r>
      <w:r w:rsidR="00DF5E99">
        <w:t>ьготного периода, фиксируются в качестве обязательств Заемщика</w:t>
      </w:r>
      <w:r w:rsidR="004D1BD4">
        <w:t xml:space="preserve"> и уплачиваются им после уплаты платежей, предусмотренных </w:t>
      </w:r>
      <w:r w:rsidR="00F1412C">
        <w:t>п</w:t>
      </w:r>
      <w:r w:rsidR="00EF341B">
        <w:t>.</w:t>
      </w:r>
      <w:r w:rsidR="00F1412C">
        <w:fldChar w:fldCharType="begin"/>
      </w:r>
      <w:r w:rsidR="00F1412C">
        <w:instrText xml:space="preserve"> REF _Ref11833691 \r \h </w:instrText>
      </w:r>
      <w:r w:rsidR="00F1412C">
        <w:fldChar w:fldCharType="separate"/>
      </w:r>
      <w:r w:rsidR="005D702E">
        <w:t>5.17</w:t>
      </w:r>
      <w:r w:rsidR="00F1412C">
        <w:fldChar w:fldCharType="end"/>
      </w:r>
      <w:r w:rsidR="004D1BD4">
        <w:t>, в количестве и с периодичностью (в сроки), которые аналогичны установленным или определенным в соответствии с де</w:t>
      </w:r>
      <w:r>
        <w:t>йствовавшими до предоставления Л</w:t>
      </w:r>
      <w:r w:rsidR="004D1BD4">
        <w:t xml:space="preserve">ьготного периода условиями </w:t>
      </w:r>
      <w:r w:rsidR="00EF341B">
        <w:t>К</w:t>
      </w:r>
      <w:r w:rsidR="004D1BD4">
        <w:t xml:space="preserve">редитного договора, до </w:t>
      </w:r>
      <w:r w:rsidR="00EF341B">
        <w:t>погашения размера обязательств Заемщика</w:t>
      </w:r>
      <w:r w:rsidR="004D1BD4">
        <w:t xml:space="preserve">. При этом срок возврата </w:t>
      </w:r>
      <w:r w:rsidR="00EF341B">
        <w:t>К</w:t>
      </w:r>
      <w:r w:rsidR="004D1BD4">
        <w:t>редита продлевается на срок дейст</w:t>
      </w:r>
      <w:r>
        <w:t>вия Л</w:t>
      </w:r>
      <w:r w:rsidR="004D1BD4">
        <w:t>ьготного периода</w:t>
      </w:r>
      <w:r w:rsidR="00EF341B">
        <w:t>.</w:t>
      </w:r>
    </w:p>
    <w:p w14:paraId="175AC419" w14:textId="400688AB" w:rsidR="00DF5E99" w:rsidRDefault="00C35204" w:rsidP="007C3DDD">
      <w:pPr>
        <w:pStyle w:val="ad"/>
        <w:numPr>
          <w:ilvl w:val="1"/>
          <w:numId w:val="38"/>
        </w:numPr>
        <w:tabs>
          <w:tab w:val="left" w:pos="1276"/>
        </w:tabs>
        <w:autoSpaceDE w:val="0"/>
        <w:autoSpaceDN w:val="0"/>
        <w:adjustRightInd w:val="0"/>
        <w:ind w:left="0" w:firstLine="709"/>
        <w:jc w:val="both"/>
      </w:pPr>
      <w:bookmarkStart w:id="8" w:name="_Ref11833691"/>
      <w:r>
        <w:t>По окончании Л</w:t>
      </w:r>
      <w:r w:rsidR="00DF5E99">
        <w:t xml:space="preserve">ьготного периода платежи по Кредитному договору уплачиваются </w:t>
      </w:r>
      <w:r w:rsidR="004D1BD4">
        <w:t>З</w:t>
      </w:r>
      <w:r w:rsidR="00DF5E99">
        <w:t xml:space="preserve">аемщиком </w:t>
      </w:r>
      <w:r w:rsidR="004D1BD4">
        <w:t>согласно Графику погашения Кредита</w:t>
      </w:r>
      <w:r w:rsidR="00DF5E99">
        <w:t>, де</w:t>
      </w:r>
      <w:r>
        <w:t>йствовавшему до предоставления Л</w:t>
      </w:r>
      <w:r w:rsidR="00DF5E99">
        <w:t>ьготного периода.</w:t>
      </w:r>
      <w:bookmarkEnd w:id="8"/>
    </w:p>
    <w:p w14:paraId="289E1DF9" w14:textId="77777777" w:rsidR="00A51822" w:rsidRDefault="00A51822" w:rsidP="00676C5E">
      <w:pPr>
        <w:pStyle w:val="ad"/>
        <w:numPr>
          <w:ilvl w:val="0"/>
          <w:numId w:val="38"/>
        </w:numPr>
        <w:tabs>
          <w:tab w:val="left" w:pos="1276"/>
        </w:tabs>
        <w:autoSpaceDE w:val="0"/>
        <w:autoSpaceDN w:val="0"/>
        <w:adjustRightInd w:val="0"/>
        <w:jc w:val="center"/>
        <w:rPr>
          <w:b/>
          <w:bCs/>
        </w:rPr>
      </w:pPr>
      <w:r w:rsidRPr="00A51822">
        <w:rPr>
          <w:b/>
          <w:bCs/>
        </w:rPr>
        <w:t>Обязанности и права Сторон</w:t>
      </w:r>
    </w:p>
    <w:p w14:paraId="54F0927A" w14:textId="77777777" w:rsidR="00A51822" w:rsidRDefault="00A51822" w:rsidP="00676C5E">
      <w:pPr>
        <w:pStyle w:val="35"/>
        <w:numPr>
          <w:ilvl w:val="1"/>
          <w:numId w:val="38"/>
        </w:numPr>
        <w:tabs>
          <w:tab w:val="left" w:pos="1134"/>
        </w:tabs>
        <w:autoSpaceDE w:val="0"/>
        <w:autoSpaceDN w:val="0"/>
        <w:adjustRightInd w:val="0"/>
        <w:spacing w:after="0" w:line="240" w:lineRule="auto"/>
        <w:ind w:hanging="2912"/>
        <w:jc w:val="both"/>
        <w:rPr>
          <w:rFonts w:ascii="Times New Roman" w:hAnsi="Times New Roman"/>
          <w:bCs/>
          <w:sz w:val="24"/>
          <w:szCs w:val="24"/>
        </w:rPr>
      </w:pPr>
      <w:r>
        <w:rPr>
          <w:rFonts w:ascii="Times New Roman" w:hAnsi="Times New Roman"/>
          <w:bCs/>
          <w:sz w:val="24"/>
          <w:szCs w:val="24"/>
        </w:rPr>
        <w:t>Кредит</w:t>
      </w:r>
      <w:r w:rsidRPr="008F02B4">
        <w:rPr>
          <w:rFonts w:ascii="Times New Roman" w:hAnsi="Times New Roman"/>
          <w:bCs/>
          <w:sz w:val="24"/>
          <w:szCs w:val="24"/>
        </w:rPr>
        <w:t xml:space="preserve">ор </w:t>
      </w:r>
      <w:r w:rsidR="009105D7">
        <w:rPr>
          <w:rFonts w:ascii="Times New Roman" w:hAnsi="Times New Roman"/>
          <w:bCs/>
          <w:sz w:val="24"/>
          <w:szCs w:val="24"/>
        </w:rPr>
        <w:t>обязан</w:t>
      </w:r>
      <w:r w:rsidRPr="008F02B4">
        <w:rPr>
          <w:rFonts w:ascii="Times New Roman" w:hAnsi="Times New Roman"/>
          <w:bCs/>
          <w:sz w:val="24"/>
          <w:szCs w:val="24"/>
        </w:rPr>
        <w:t>:</w:t>
      </w:r>
    </w:p>
    <w:p w14:paraId="2C3034ED" w14:textId="539E4FF4" w:rsidR="009105D7" w:rsidRPr="00711ECF" w:rsidRDefault="009105D7" w:rsidP="00676C5E">
      <w:pPr>
        <w:pStyle w:val="10"/>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 xml:space="preserve">Предоставить Заемщику </w:t>
      </w:r>
      <w:r>
        <w:rPr>
          <w:rFonts w:ascii="Times New Roman" w:hAnsi="Times New Roman"/>
          <w:bCs/>
          <w:sz w:val="24"/>
          <w:szCs w:val="24"/>
        </w:rPr>
        <w:t>К</w:t>
      </w:r>
      <w:r w:rsidRPr="003605C3">
        <w:rPr>
          <w:rFonts w:ascii="Times New Roman" w:hAnsi="Times New Roman"/>
          <w:bCs/>
          <w:sz w:val="24"/>
          <w:szCs w:val="24"/>
        </w:rPr>
        <w:t>редит при условии исполнения Заемщиком обязательств</w:t>
      </w:r>
      <w:r>
        <w:rPr>
          <w:rFonts w:ascii="Times New Roman" w:hAnsi="Times New Roman"/>
          <w:bCs/>
          <w:sz w:val="24"/>
          <w:szCs w:val="24"/>
        </w:rPr>
        <w:t>,</w:t>
      </w:r>
      <w:r w:rsidRPr="003605C3">
        <w:rPr>
          <w:rFonts w:ascii="Times New Roman" w:hAnsi="Times New Roman"/>
          <w:bCs/>
          <w:sz w:val="24"/>
          <w:szCs w:val="24"/>
        </w:rPr>
        <w:t xml:space="preserve"> </w:t>
      </w:r>
      <w:r w:rsidRPr="00711ECF">
        <w:rPr>
          <w:rFonts w:ascii="Times New Roman" w:hAnsi="Times New Roman"/>
          <w:bCs/>
          <w:sz w:val="24"/>
          <w:szCs w:val="24"/>
        </w:rPr>
        <w:t xml:space="preserve">определенных Индивидуальными условиями. </w:t>
      </w:r>
    </w:p>
    <w:p w14:paraId="506B436F" w14:textId="77777777" w:rsidR="009105D7" w:rsidRPr="003605C3" w:rsidRDefault="009105D7" w:rsidP="007F2DCF">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 xml:space="preserve">В случае передачи прав на </w:t>
      </w:r>
      <w:r>
        <w:rPr>
          <w:rFonts w:ascii="Times New Roman" w:hAnsi="Times New Roman"/>
          <w:bCs/>
          <w:sz w:val="24"/>
          <w:szCs w:val="24"/>
        </w:rPr>
        <w:t>З</w:t>
      </w:r>
      <w:r w:rsidRPr="003605C3">
        <w:rPr>
          <w:rFonts w:ascii="Times New Roman" w:hAnsi="Times New Roman"/>
          <w:bCs/>
          <w:sz w:val="24"/>
          <w:szCs w:val="24"/>
        </w:rPr>
        <w:t>акладную/уступки прав (требовани</w:t>
      </w:r>
      <w:r>
        <w:rPr>
          <w:rFonts w:ascii="Times New Roman" w:hAnsi="Times New Roman"/>
          <w:bCs/>
          <w:sz w:val="24"/>
          <w:szCs w:val="24"/>
        </w:rPr>
        <w:t>й</w:t>
      </w:r>
      <w:r w:rsidRPr="003605C3">
        <w:rPr>
          <w:rFonts w:ascii="Times New Roman" w:hAnsi="Times New Roman"/>
          <w:bCs/>
          <w:sz w:val="24"/>
          <w:szCs w:val="24"/>
        </w:rPr>
        <w:t xml:space="preserve">) по Кредитному договору и Договору залога (в случае его заключения) письменно уведомить Заемщика в течение 14 календарных дней, считая от даты уступки/перехода прав к новому владельцу </w:t>
      </w:r>
      <w:r>
        <w:rPr>
          <w:rFonts w:ascii="Times New Roman" w:hAnsi="Times New Roman"/>
          <w:bCs/>
          <w:sz w:val="24"/>
          <w:szCs w:val="24"/>
        </w:rPr>
        <w:t xml:space="preserve">Закладной/кредитору </w:t>
      </w:r>
      <w:r w:rsidRPr="003605C3">
        <w:rPr>
          <w:rFonts w:ascii="Times New Roman" w:hAnsi="Times New Roman"/>
          <w:bCs/>
          <w:sz w:val="24"/>
          <w:szCs w:val="24"/>
        </w:rPr>
        <w:t xml:space="preserve">о состоявшемся переходе прав, с указанием всех </w:t>
      </w:r>
      <w:r>
        <w:rPr>
          <w:rFonts w:ascii="Times New Roman" w:hAnsi="Times New Roman"/>
          <w:bCs/>
          <w:sz w:val="24"/>
          <w:szCs w:val="24"/>
        </w:rPr>
        <w:t xml:space="preserve">его </w:t>
      </w:r>
      <w:r w:rsidRPr="003605C3">
        <w:rPr>
          <w:rFonts w:ascii="Times New Roman" w:hAnsi="Times New Roman"/>
          <w:bCs/>
          <w:sz w:val="24"/>
          <w:szCs w:val="24"/>
        </w:rPr>
        <w:t>реквизитов, необходимых для надлежащего исполнения обязательств по Кредитному договору и Договору залога (в случае его заключения).</w:t>
      </w:r>
    </w:p>
    <w:p w14:paraId="3E06E346" w14:textId="77777777" w:rsidR="009105D7" w:rsidRDefault="009105D7" w:rsidP="007F2DCF">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Pr>
          <w:rFonts w:ascii="Times New Roman" w:hAnsi="Times New Roman"/>
          <w:bCs/>
          <w:sz w:val="24"/>
          <w:szCs w:val="24"/>
        </w:rPr>
        <w:t xml:space="preserve">Предоставить в течение 5 рабочих дней с даты обращения Заемщика уведомление об исполнении </w:t>
      </w:r>
      <w:r w:rsidRPr="003605C3">
        <w:rPr>
          <w:rFonts w:ascii="Times New Roman" w:hAnsi="Times New Roman"/>
          <w:bCs/>
          <w:sz w:val="24"/>
          <w:szCs w:val="24"/>
        </w:rPr>
        <w:t xml:space="preserve">Заемщиком </w:t>
      </w:r>
      <w:r>
        <w:rPr>
          <w:rFonts w:ascii="Times New Roman" w:hAnsi="Times New Roman"/>
          <w:bCs/>
          <w:sz w:val="24"/>
          <w:szCs w:val="24"/>
        </w:rPr>
        <w:t xml:space="preserve">обязательств </w:t>
      </w:r>
      <w:r w:rsidRPr="003605C3">
        <w:rPr>
          <w:rFonts w:ascii="Times New Roman" w:hAnsi="Times New Roman"/>
          <w:bCs/>
          <w:sz w:val="24"/>
          <w:szCs w:val="24"/>
        </w:rPr>
        <w:t>по Кредитному договору в полном объеме в целях погашения регистрационной записи об ипотеке и внесения в ЕГР</w:t>
      </w:r>
      <w:r>
        <w:rPr>
          <w:rFonts w:ascii="Times New Roman" w:hAnsi="Times New Roman"/>
          <w:bCs/>
          <w:sz w:val="24"/>
          <w:szCs w:val="24"/>
        </w:rPr>
        <w:t>Н</w:t>
      </w:r>
      <w:r w:rsidRPr="003605C3">
        <w:rPr>
          <w:rFonts w:ascii="Times New Roman" w:hAnsi="Times New Roman"/>
          <w:bCs/>
          <w:sz w:val="24"/>
          <w:szCs w:val="24"/>
        </w:rPr>
        <w:t xml:space="preserve"> сведений о прекращении ипотеки/выдать </w:t>
      </w:r>
      <w:r>
        <w:rPr>
          <w:rFonts w:ascii="Times New Roman" w:hAnsi="Times New Roman"/>
          <w:bCs/>
          <w:sz w:val="24"/>
          <w:szCs w:val="24"/>
        </w:rPr>
        <w:t>З</w:t>
      </w:r>
      <w:r w:rsidRPr="003605C3">
        <w:rPr>
          <w:rFonts w:ascii="Times New Roman" w:hAnsi="Times New Roman"/>
          <w:bCs/>
          <w:sz w:val="24"/>
          <w:szCs w:val="24"/>
        </w:rPr>
        <w:t xml:space="preserve">акладную с отметкой об исполнении Заемщиком обязательств по Кредитному договору в полном объеме (в случае, если </w:t>
      </w:r>
      <w:r>
        <w:rPr>
          <w:rFonts w:ascii="Times New Roman" w:hAnsi="Times New Roman"/>
          <w:bCs/>
          <w:sz w:val="24"/>
          <w:szCs w:val="24"/>
        </w:rPr>
        <w:t>права Кредитора удостоверены З</w:t>
      </w:r>
      <w:r w:rsidRPr="005B2BB4">
        <w:rPr>
          <w:rFonts w:ascii="Times New Roman" w:hAnsi="Times New Roman"/>
          <w:bCs/>
          <w:sz w:val="24"/>
          <w:szCs w:val="24"/>
        </w:rPr>
        <w:t>акладной</w:t>
      </w:r>
      <w:r w:rsidR="00F1412C">
        <w:rPr>
          <w:rFonts w:ascii="Times New Roman" w:hAnsi="Times New Roman"/>
          <w:bCs/>
          <w:sz w:val="24"/>
          <w:szCs w:val="24"/>
        </w:rPr>
        <w:t>, а также оформления Закладной в документарной форме</w:t>
      </w:r>
      <w:r w:rsidRPr="005B2BB4">
        <w:rPr>
          <w:rFonts w:ascii="Times New Roman" w:hAnsi="Times New Roman"/>
          <w:bCs/>
          <w:sz w:val="24"/>
          <w:szCs w:val="24"/>
        </w:rPr>
        <w:t>)</w:t>
      </w:r>
      <w:r w:rsidRPr="003605C3">
        <w:rPr>
          <w:rFonts w:ascii="Times New Roman" w:hAnsi="Times New Roman"/>
          <w:bCs/>
          <w:sz w:val="24"/>
          <w:szCs w:val="24"/>
        </w:rPr>
        <w:t>.</w:t>
      </w:r>
    </w:p>
    <w:p w14:paraId="2949C820" w14:textId="77777777" w:rsidR="009105D7" w:rsidRDefault="009105D7" w:rsidP="007F2DCF">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Pr>
          <w:rFonts w:ascii="Times New Roman" w:hAnsi="Times New Roman"/>
          <w:bCs/>
          <w:sz w:val="24"/>
          <w:szCs w:val="24"/>
        </w:rPr>
        <w:t>О</w:t>
      </w:r>
      <w:r w:rsidRPr="007E0538">
        <w:rPr>
          <w:rFonts w:ascii="Times New Roman" w:hAnsi="Times New Roman"/>
          <w:bCs/>
          <w:sz w:val="24"/>
          <w:szCs w:val="24"/>
        </w:rPr>
        <w:t>братиться не позднее рабочего дня, следующего за плановой датой окончания срока осуществления государственной регистрации ипотеки, указанной в расписке/уведомлении Органа регистрации о приеме заявления о регистрации ипотеки и прилагаемых к нему документов</w:t>
      </w:r>
      <w:r>
        <w:rPr>
          <w:rFonts w:ascii="Times New Roman" w:hAnsi="Times New Roman"/>
          <w:bCs/>
          <w:sz w:val="24"/>
          <w:szCs w:val="24"/>
        </w:rPr>
        <w:t xml:space="preserve">, </w:t>
      </w:r>
      <w:r w:rsidRPr="007E0538">
        <w:rPr>
          <w:rFonts w:ascii="Times New Roman" w:hAnsi="Times New Roman"/>
          <w:bCs/>
          <w:sz w:val="24"/>
          <w:szCs w:val="24"/>
        </w:rPr>
        <w:t>в Орган регистрации для получения Договора залога с регистрационными надписями Органа регистрации о регистрации ипотеки в пользу Банка</w:t>
      </w:r>
      <w:r>
        <w:rPr>
          <w:rFonts w:ascii="Times New Roman" w:hAnsi="Times New Roman"/>
          <w:bCs/>
          <w:sz w:val="24"/>
          <w:szCs w:val="24"/>
        </w:rPr>
        <w:t xml:space="preserve"> в случае</w:t>
      </w:r>
      <w:r w:rsidR="001161BA">
        <w:rPr>
          <w:rFonts w:ascii="Times New Roman" w:hAnsi="Times New Roman"/>
          <w:bCs/>
          <w:sz w:val="24"/>
          <w:szCs w:val="24"/>
        </w:rPr>
        <w:t>,</w:t>
      </w:r>
      <w:r>
        <w:rPr>
          <w:rFonts w:ascii="Times New Roman" w:hAnsi="Times New Roman"/>
          <w:bCs/>
          <w:sz w:val="24"/>
          <w:szCs w:val="24"/>
        </w:rPr>
        <w:t xml:space="preserve"> если З</w:t>
      </w:r>
      <w:r w:rsidRPr="007E0538">
        <w:rPr>
          <w:rFonts w:ascii="Times New Roman" w:hAnsi="Times New Roman"/>
          <w:bCs/>
          <w:sz w:val="24"/>
          <w:szCs w:val="24"/>
        </w:rPr>
        <w:t>аемщиком (</w:t>
      </w:r>
      <w:r>
        <w:rPr>
          <w:rFonts w:ascii="Times New Roman" w:hAnsi="Times New Roman"/>
          <w:bCs/>
          <w:sz w:val="24"/>
          <w:szCs w:val="24"/>
        </w:rPr>
        <w:t>З</w:t>
      </w:r>
      <w:r w:rsidRPr="007E0538">
        <w:rPr>
          <w:rFonts w:ascii="Times New Roman" w:hAnsi="Times New Roman"/>
          <w:bCs/>
          <w:sz w:val="24"/>
          <w:szCs w:val="24"/>
        </w:rPr>
        <w:t xml:space="preserve">алогодателем) </w:t>
      </w:r>
      <w:r>
        <w:rPr>
          <w:rFonts w:ascii="Times New Roman" w:hAnsi="Times New Roman"/>
          <w:bCs/>
          <w:sz w:val="24"/>
          <w:szCs w:val="24"/>
        </w:rPr>
        <w:t xml:space="preserve">предоставлена </w:t>
      </w:r>
      <w:r w:rsidRPr="007E0538">
        <w:rPr>
          <w:rFonts w:ascii="Times New Roman" w:hAnsi="Times New Roman"/>
          <w:bCs/>
          <w:sz w:val="24"/>
          <w:szCs w:val="24"/>
        </w:rPr>
        <w:t>доверенност</w:t>
      </w:r>
      <w:r>
        <w:rPr>
          <w:rFonts w:ascii="Times New Roman" w:hAnsi="Times New Roman"/>
          <w:bCs/>
          <w:sz w:val="24"/>
          <w:szCs w:val="24"/>
        </w:rPr>
        <w:t>ь</w:t>
      </w:r>
      <w:r w:rsidRPr="007E0538">
        <w:rPr>
          <w:rFonts w:ascii="Times New Roman" w:hAnsi="Times New Roman"/>
          <w:bCs/>
          <w:sz w:val="24"/>
          <w:szCs w:val="24"/>
        </w:rPr>
        <w:t xml:space="preserve"> </w:t>
      </w:r>
      <w:r>
        <w:rPr>
          <w:rFonts w:ascii="Times New Roman" w:hAnsi="Times New Roman"/>
          <w:bCs/>
          <w:sz w:val="24"/>
          <w:szCs w:val="24"/>
        </w:rPr>
        <w:t>Кредитору</w:t>
      </w:r>
      <w:r w:rsidRPr="007E0538">
        <w:rPr>
          <w:rFonts w:ascii="Times New Roman" w:hAnsi="Times New Roman"/>
          <w:bCs/>
          <w:sz w:val="24"/>
          <w:szCs w:val="24"/>
        </w:rPr>
        <w:t xml:space="preserve"> на регистрацию ипотеки в пользу Банка</w:t>
      </w:r>
      <w:r>
        <w:rPr>
          <w:rFonts w:ascii="Times New Roman" w:hAnsi="Times New Roman"/>
          <w:bCs/>
          <w:sz w:val="24"/>
          <w:szCs w:val="24"/>
        </w:rPr>
        <w:t>.</w:t>
      </w:r>
    </w:p>
    <w:p w14:paraId="0E8F4959" w14:textId="77777777" w:rsidR="00A52F97" w:rsidRDefault="00460F98" w:rsidP="00C64F11">
      <w:pPr>
        <w:pStyle w:val="13"/>
        <w:numPr>
          <w:ilvl w:val="2"/>
          <w:numId w:val="38"/>
        </w:numPr>
        <w:tabs>
          <w:tab w:val="left" w:pos="1134"/>
          <w:tab w:val="left" w:pos="1364"/>
        </w:tabs>
        <w:autoSpaceDE w:val="0"/>
        <w:autoSpaceDN w:val="0"/>
        <w:adjustRightInd w:val="0"/>
        <w:spacing w:after="0" w:line="280" w:lineRule="exact"/>
        <w:ind w:left="0" w:firstLine="709"/>
        <w:jc w:val="both"/>
        <w:rPr>
          <w:rFonts w:ascii="Times New Roman" w:hAnsi="Times New Roman"/>
          <w:bCs/>
          <w:sz w:val="24"/>
          <w:szCs w:val="24"/>
        </w:rPr>
      </w:pPr>
      <w:r>
        <w:rPr>
          <w:rFonts w:ascii="Times New Roman" w:hAnsi="Times New Roman"/>
          <w:bCs/>
          <w:sz w:val="24"/>
          <w:szCs w:val="24"/>
        </w:rPr>
        <w:t>В случае предоставления Льготного периода о</w:t>
      </w:r>
      <w:r w:rsidRPr="007C3DDD">
        <w:rPr>
          <w:rFonts w:ascii="Times New Roman" w:hAnsi="Times New Roman"/>
          <w:bCs/>
          <w:sz w:val="24"/>
          <w:szCs w:val="24"/>
        </w:rPr>
        <w:t xml:space="preserve">беспечить внесение изменений </w:t>
      </w:r>
      <w:r>
        <w:rPr>
          <w:rFonts w:ascii="Times New Roman" w:hAnsi="Times New Roman"/>
          <w:bCs/>
          <w:sz w:val="24"/>
          <w:szCs w:val="24"/>
        </w:rPr>
        <w:t xml:space="preserve">в </w:t>
      </w:r>
      <w:r w:rsidRPr="007C3DDD">
        <w:rPr>
          <w:rFonts w:ascii="Times New Roman" w:hAnsi="Times New Roman"/>
          <w:bCs/>
          <w:sz w:val="24"/>
          <w:szCs w:val="24"/>
        </w:rPr>
        <w:t>регистрационную запись об ипотеке Объекта недвижимости в пользу Кредитора, если данная обязанность предусмотрена дополнительным соглашением к Кредитному договору, а также в Закладную, в случае, если права Кредитора удостоверены Закладной.</w:t>
      </w:r>
    </w:p>
    <w:p w14:paraId="29FD8704" w14:textId="77777777" w:rsidR="009105D7" w:rsidRPr="007D704F" w:rsidRDefault="009105D7" w:rsidP="00C64F11">
      <w:pPr>
        <w:pStyle w:val="35"/>
        <w:numPr>
          <w:ilvl w:val="1"/>
          <w:numId w:val="38"/>
        </w:numPr>
        <w:tabs>
          <w:tab w:val="left" w:pos="1134"/>
        </w:tabs>
        <w:autoSpaceDE w:val="0"/>
        <w:autoSpaceDN w:val="0"/>
        <w:adjustRightInd w:val="0"/>
        <w:spacing w:after="0" w:line="280" w:lineRule="exact"/>
        <w:ind w:hanging="2912"/>
        <w:jc w:val="both"/>
        <w:rPr>
          <w:rFonts w:ascii="Times New Roman" w:hAnsi="Times New Roman"/>
          <w:bCs/>
          <w:sz w:val="24"/>
          <w:szCs w:val="24"/>
        </w:rPr>
      </w:pPr>
      <w:r w:rsidRPr="007D704F">
        <w:rPr>
          <w:rFonts w:ascii="Times New Roman" w:hAnsi="Times New Roman"/>
          <w:bCs/>
          <w:sz w:val="24"/>
          <w:szCs w:val="24"/>
        </w:rPr>
        <w:t>Кредитор имеет право:</w:t>
      </w:r>
    </w:p>
    <w:p w14:paraId="7E317A51" w14:textId="77777777" w:rsidR="009105D7" w:rsidRPr="007D704F" w:rsidRDefault="009105D7" w:rsidP="00C64F11">
      <w:pPr>
        <w:pStyle w:val="13"/>
        <w:numPr>
          <w:ilvl w:val="2"/>
          <w:numId w:val="38"/>
        </w:numPr>
        <w:tabs>
          <w:tab w:val="left" w:pos="1134"/>
          <w:tab w:val="left" w:pos="1364"/>
        </w:tabs>
        <w:autoSpaceDE w:val="0"/>
        <w:autoSpaceDN w:val="0"/>
        <w:adjustRightInd w:val="0"/>
        <w:spacing w:after="0" w:line="280" w:lineRule="exact"/>
        <w:ind w:left="0" w:firstLine="709"/>
        <w:jc w:val="both"/>
        <w:rPr>
          <w:rFonts w:ascii="Times New Roman" w:hAnsi="Times New Roman"/>
          <w:bCs/>
          <w:sz w:val="24"/>
          <w:szCs w:val="24"/>
        </w:rPr>
      </w:pPr>
      <w:r w:rsidRPr="007D704F">
        <w:rPr>
          <w:rFonts w:ascii="Times New Roman" w:hAnsi="Times New Roman"/>
          <w:bCs/>
          <w:sz w:val="24"/>
          <w:szCs w:val="24"/>
        </w:rPr>
        <w:t>До полного исполнения Заемщиком обязательств по Кредитному договору производить списание (перевод) денежных средств по возврату Кредита, уплате начисленных за его пользование процентов, комиссий и неустоек, в размере, предусмотренном Кредитным договором, а также в случае наступления права требования досрочного возврата суммы Кредита и причитающихся процентов в соответствии с порядком, предусмотренным в п. 4.</w:t>
      </w:r>
      <w:r w:rsidR="00AB6021" w:rsidRPr="007D704F">
        <w:rPr>
          <w:rFonts w:ascii="Times New Roman" w:hAnsi="Times New Roman"/>
          <w:bCs/>
          <w:sz w:val="24"/>
          <w:szCs w:val="24"/>
        </w:rPr>
        <w:t>6</w:t>
      </w:r>
      <w:r w:rsidRPr="007D704F">
        <w:rPr>
          <w:rFonts w:ascii="Times New Roman" w:hAnsi="Times New Roman"/>
          <w:bCs/>
          <w:sz w:val="24"/>
          <w:szCs w:val="24"/>
        </w:rPr>
        <w:t xml:space="preserve"> Общих условий Кредитного договора, со счета карты немедленного предоставления (при наличии), со Счета Заемщика, со счета карты «МИР» (при наличии), а при отсутствии либо их изменении, </w:t>
      </w:r>
      <w:r w:rsidRPr="007D704F">
        <w:rPr>
          <w:rFonts w:ascii="Times New Roman" w:hAnsi="Times New Roman"/>
          <w:bCs/>
          <w:sz w:val="24"/>
          <w:szCs w:val="24"/>
        </w:rPr>
        <w:sym w:font="Symbol" w:char="F02D"/>
      </w:r>
      <w:r w:rsidRPr="007D704F">
        <w:rPr>
          <w:rFonts w:ascii="Times New Roman" w:hAnsi="Times New Roman"/>
          <w:bCs/>
          <w:sz w:val="24"/>
          <w:szCs w:val="24"/>
        </w:rPr>
        <w:t xml:space="preserve"> на основании распоряжения Заемщика.</w:t>
      </w:r>
    </w:p>
    <w:p w14:paraId="4B2E7BC6" w14:textId="604F5723" w:rsidR="009105D7" w:rsidRPr="003605C3" w:rsidRDefault="009105D7" w:rsidP="00C64F11">
      <w:pPr>
        <w:pStyle w:val="13"/>
        <w:numPr>
          <w:ilvl w:val="2"/>
          <w:numId w:val="38"/>
        </w:numPr>
        <w:tabs>
          <w:tab w:val="left" w:pos="1134"/>
          <w:tab w:val="left" w:pos="1364"/>
        </w:tabs>
        <w:autoSpaceDE w:val="0"/>
        <w:autoSpaceDN w:val="0"/>
        <w:adjustRightInd w:val="0"/>
        <w:spacing w:after="0" w:line="280" w:lineRule="exact"/>
        <w:ind w:left="0" w:firstLine="709"/>
        <w:jc w:val="both"/>
        <w:rPr>
          <w:rFonts w:ascii="Times New Roman" w:hAnsi="Times New Roman"/>
          <w:bCs/>
          <w:sz w:val="24"/>
          <w:szCs w:val="24"/>
        </w:rPr>
      </w:pPr>
      <w:r w:rsidRPr="003605C3">
        <w:rPr>
          <w:rFonts w:ascii="Times New Roman" w:hAnsi="Times New Roman"/>
          <w:bCs/>
          <w:sz w:val="24"/>
          <w:szCs w:val="24"/>
        </w:rPr>
        <w:t xml:space="preserve">Отказаться от предоставления </w:t>
      </w:r>
      <w:r>
        <w:rPr>
          <w:rFonts w:ascii="Times New Roman" w:hAnsi="Times New Roman"/>
          <w:bCs/>
          <w:sz w:val="24"/>
          <w:szCs w:val="24"/>
        </w:rPr>
        <w:t>К</w:t>
      </w:r>
      <w:r w:rsidRPr="003605C3">
        <w:rPr>
          <w:rFonts w:ascii="Times New Roman" w:hAnsi="Times New Roman"/>
          <w:bCs/>
          <w:sz w:val="24"/>
          <w:szCs w:val="24"/>
        </w:rPr>
        <w:t xml:space="preserve">редита и/или потребовать полного досрочного погашения задолженности (в том числе возврата кредита, уплаты начисленных процентов и неустойки), а также списать сумму </w:t>
      </w:r>
      <w:r>
        <w:rPr>
          <w:rFonts w:ascii="Times New Roman" w:hAnsi="Times New Roman"/>
          <w:bCs/>
          <w:sz w:val="24"/>
          <w:szCs w:val="24"/>
        </w:rPr>
        <w:t>К</w:t>
      </w:r>
      <w:r w:rsidRPr="003605C3">
        <w:rPr>
          <w:rFonts w:ascii="Times New Roman" w:hAnsi="Times New Roman"/>
          <w:bCs/>
          <w:sz w:val="24"/>
          <w:szCs w:val="24"/>
        </w:rPr>
        <w:t xml:space="preserve">редита, начисленных процентов и неустойки в порядке, предусмотренном в </w:t>
      </w:r>
      <w:r w:rsidRPr="0093601D">
        <w:rPr>
          <w:rFonts w:ascii="Times New Roman" w:hAnsi="Times New Roman"/>
          <w:bCs/>
          <w:sz w:val="24"/>
          <w:szCs w:val="24"/>
        </w:rPr>
        <w:t xml:space="preserve">п. </w:t>
      </w:r>
      <w:r w:rsidR="006A513C">
        <w:rPr>
          <w:rFonts w:ascii="Times New Roman" w:hAnsi="Times New Roman"/>
          <w:bCs/>
          <w:sz w:val="24"/>
          <w:szCs w:val="24"/>
        </w:rPr>
        <w:fldChar w:fldCharType="begin"/>
      </w:r>
      <w:r w:rsidR="006A513C">
        <w:rPr>
          <w:rFonts w:ascii="Times New Roman" w:hAnsi="Times New Roman"/>
          <w:bCs/>
          <w:sz w:val="24"/>
          <w:szCs w:val="24"/>
        </w:rPr>
        <w:instrText xml:space="preserve"> REF _Ref15638270 \r \h </w:instrText>
      </w:r>
      <w:r w:rsidR="006A513C">
        <w:rPr>
          <w:rFonts w:ascii="Times New Roman" w:hAnsi="Times New Roman"/>
          <w:bCs/>
          <w:sz w:val="24"/>
          <w:szCs w:val="24"/>
        </w:rPr>
      </w:r>
      <w:r w:rsidR="006A513C">
        <w:rPr>
          <w:rFonts w:ascii="Times New Roman" w:hAnsi="Times New Roman"/>
          <w:bCs/>
          <w:sz w:val="24"/>
          <w:szCs w:val="24"/>
        </w:rPr>
        <w:fldChar w:fldCharType="separate"/>
      </w:r>
      <w:r w:rsidR="005D702E">
        <w:rPr>
          <w:rFonts w:ascii="Times New Roman" w:hAnsi="Times New Roman"/>
          <w:bCs/>
          <w:sz w:val="24"/>
          <w:szCs w:val="24"/>
        </w:rPr>
        <w:t>4.6</w:t>
      </w:r>
      <w:r w:rsidR="006A513C">
        <w:rPr>
          <w:rFonts w:ascii="Times New Roman" w:hAnsi="Times New Roman"/>
          <w:bCs/>
          <w:sz w:val="24"/>
          <w:szCs w:val="24"/>
        </w:rPr>
        <w:fldChar w:fldCharType="end"/>
      </w:r>
      <w:r w:rsidRPr="003605C3">
        <w:rPr>
          <w:rFonts w:ascii="Times New Roman" w:hAnsi="Times New Roman"/>
          <w:bCs/>
          <w:sz w:val="24"/>
          <w:szCs w:val="24"/>
        </w:rPr>
        <w:t xml:space="preserve"> </w:t>
      </w:r>
      <w:r>
        <w:rPr>
          <w:rFonts w:ascii="Times New Roman" w:hAnsi="Times New Roman"/>
          <w:bCs/>
          <w:sz w:val="24"/>
          <w:szCs w:val="24"/>
        </w:rPr>
        <w:t xml:space="preserve">Общих условий </w:t>
      </w:r>
      <w:r w:rsidRPr="003605C3">
        <w:rPr>
          <w:rFonts w:ascii="Times New Roman" w:hAnsi="Times New Roman"/>
          <w:bCs/>
          <w:sz w:val="24"/>
          <w:szCs w:val="24"/>
        </w:rPr>
        <w:t xml:space="preserve">Кредитного договора, в следующих случаях: </w:t>
      </w:r>
    </w:p>
    <w:p w14:paraId="514F28A1" w14:textId="77777777" w:rsidR="009105D7" w:rsidRPr="003605C3" w:rsidRDefault="009105D7" w:rsidP="00C64F11">
      <w:pPr>
        <w:pStyle w:val="13"/>
        <w:numPr>
          <w:ilvl w:val="3"/>
          <w:numId w:val="38"/>
        </w:numPr>
        <w:tabs>
          <w:tab w:val="left" w:pos="1134"/>
          <w:tab w:val="left" w:pos="1364"/>
          <w:tab w:val="left" w:pos="1560"/>
        </w:tabs>
        <w:autoSpaceDE w:val="0"/>
        <w:autoSpaceDN w:val="0"/>
        <w:adjustRightInd w:val="0"/>
        <w:spacing w:after="0" w:line="280" w:lineRule="exact"/>
        <w:ind w:hanging="3272"/>
        <w:jc w:val="both"/>
        <w:rPr>
          <w:rFonts w:ascii="Times New Roman" w:hAnsi="Times New Roman"/>
          <w:bCs/>
          <w:sz w:val="24"/>
          <w:szCs w:val="24"/>
        </w:rPr>
      </w:pPr>
      <w:r w:rsidRPr="003605C3">
        <w:rPr>
          <w:rFonts w:ascii="Times New Roman" w:hAnsi="Times New Roman"/>
          <w:bCs/>
          <w:sz w:val="24"/>
          <w:szCs w:val="24"/>
        </w:rPr>
        <w:lastRenderedPageBreak/>
        <w:t xml:space="preserve">Использования </w:t>
      </w:r>
      <w:r>
        <w:rPr>
          <w:rFonts w:ascii="Times New Roman" w:hAnsi="Times New Roman"/>
          <w:bCs/>
          <w:sz w:val="24"/>
          <w:szCs w:val="24"/>
        </w:rPr>
        <w:t>К</w:t>
      </w:r>
      <w:r w:rsidRPr="003605C3">
        <w:rPr>
          <w:rFonts w:ascii="Times New Roman" w:hAnsi="Times New Roman"/>
          <w:bCs/>
          <w:sz w:val="24"/>
          <w:szCs w:val="24"/>
        </w:rPr>
        <w:t>редита не по целевому назначению.</w:t>
      </w:r>
    </w:p>
    <w:p w14:paraId="64D69030" w14:textId="77777777" w:rsidR="009105D7" w:rsidRPr="003605C3" w:rsidRDefault="009105D7" w:rsidP="00C64F11">
      <w:pPr>
        <w:pStyle w:val="13"/>
        <w:numPr>
          <w:ilvl w:val="3"/>
          <w:numId w:val="38"/>
        </w:numPr>
        <w:tabs>
          <w:tab w:val="left" w:pos="1134"/>
          <w:tab w:val="left" w:pos="1364"/>
          <w:tab w:val="left" w:pos="1574"/>
        </w:tabs>
        <w:autoSpaceDE w:val="0"/>
        <w:autoSpaceDN w:val="0"/>
        <w:adjustRightInd w:val="0"/>
        <w:spacing w:after="0" w:line="280" w:lineRule="exact"/>
        <w:ind w:left="0" w:firstLine="709"/>
        <w:jc w:val="both"/>
        <w:rPr>
          <w:rFonts w:ascii="Times New Roman" w:hAnsi="Times New Roman"/>
          <w:bCs/>
          <w:sz w:val="24"/>
          <w:szCs w:val="24"/>
        </w:rPr>
      </w:pPr>
      <w:r w:rsidRPr="003605C3">
        <w:rPr>
          <w:rFonts w:ascii="Times New Roman" w:hAnsi="Times New Roman"/>
          <w:sz w:val="24"/>
          <w:szCs w:val="24"/>
        </w:rPr>
        <w:t>Полного или частичного неисполнения либо ненадлежащего исполнения Заемщиком обязательств, предусмотренных Кредитным договором.</w:t>
      </w:r>
    </w:p>
    <w:p w14:paraId="16666A44" w14:textId="77777777" w:rsidR="009105D7" w:rsidRPr="005B2BB4" w:rsidRDefault="009105D7" w:rsidP="00C64F11">
      <w:pPr>
        <w:pStyle w:val="13"/>
        <w:numPr>
          <w:ilvl w:val="3"/>
          <w:numId w:val="38"/>
        </w:numPr>
        <w:tabs>
          <w:tab w:val="left" w:pos="1134"/>
          <w:tab w:val="left" w:pos="1364"/>
          <w:tab w:val="left" w:pos="1574"/>
        </w:tabs>
        <w:autoSpaceDE w:val="0"/>
        <w:autoSpaceDN w:val="0"/>
        <w:adjustRightInd w:val="0"/>
        <w:spacing w:after="0" w:line="280" w:lineRule="exact"/>
        <w:ind w:left="0" w:firstLine="709"/>
        <w:jc w:val="both"/>
        <w:rPr>
          <w:rFonts w:ascii="Times New Roman" w:hAnsi="Times New Roman"/>
          <w:sz w:val="24"/>
          <w:szCs w:val="24"/>
        </w:rPr>
      </w:pPr>
      <w:r w:rsidRPr="003605C3">
        <w:rPr>
          <w:rFonts w:ascii="Times New Roman" w:hAnsi="Times New Roman"/>
          <w:sz w:val="24"/>
          <w:szCs w:val="24"/>
        </w:rPr>
        <w:t xml:space="preserve">Неисполнения или ненадлежащего исполнения Заемщиком обязательств Залогодателя, предусмотренных Кредитным договором, а также любым из Залогодателей условий </w:t>
      </w:r>
      <w:r>
        <w:rPr>
          <w:rFonts w:ascii="Times New Roman" w:hAnsi="Times New Roman"/>
          <w:sz w:val="24"/>
          <w:szCs w:val="24"/>
        </w:rPr>
        <w:t>Д</w:t>
      </w:r>
      <w:r w:rsidRPr="003605C3">
        <w:rPr>
          <w:rFonts w:ascii="Times New Roman" w:hAnsi="Times New Roman"/>
          <w:sz w:val="24"/>
          <w:szCs w:val="24"/>
        </w:rPr>
        <w:t>оговора залога (договора об ипотеке), заключенного в обеспечение исполнения обязательств Заемщика по Кредитному договору.</w:t>
      </w:r>
    </w:p>
    <w:p w14:paraId="72076A99" w14:textId="77777777" w:rsidR="009105D7" w:rsidRPr="005B2BB4" w:rsidRDefault="009105D7" w:rsidP="00C64F11">
      <w:pPr>
        <w:pStyle w:val="13"/>
        <w:numPr>
          <w:ilvl w:val="3"/>
          <w:numId w:val="38"/>
        </w:numPr>
        <w:tabs>
          <w:tab w:val="left" w:pos="1134"/>
          <w:tab w:val="left" w:pos="1364"/>
          <w:tab w:val="left" w:pos="1574"/>
        </w:tabs>
        <w:autoSpaceDE w:val="0"/>
        <w:autoSpaceDN w:val="0"/>
        <w:adjustRightInd w:val="0"/>
        <w:spacing w:after="0" w:line="280" w:lineRule="exact"/>
        <w:ind w:left="0" w:firstLine="709"/>
        <w:jc w:val="both"/>
        <w:rPr>
          <w:rFonts w:ascii="Times New Roman" w:hAnsi="Times New Roman"/>
          <w:sz w:val="24"/>
          <w:szCs w:val="24"/>
        </w:rPr>
      </w:pPr>
      <w:r w:rsidRPr="003605C3">
        <w:rPr>
          <w:rFonts w:ascii="Times New Roman" w:hAnsi="Times New Roman"/>
          <w:sz w:val="24"/>
          <w:szCs w:val="24"/>
        </w:rPr>
        <w:t xml:space="preserve">При возникновении просроченной задолженности по уплате очередного платежа на срок более чем на 30 календарных дней или нарушении сроков внесения платежей в счет исполнения обязательств более </w:t>
      </w:r>
      <w:r>
        <w:rPr>
          <w:rFonts w:ascii="Times New Roman" w:hAnsi="Times New Roman"/>
          <w:sz w:val="24"/>
          <w:szCs w:val="24"/>
        </w:rPr>
        <w:t>3</w:t>
      </w:r>
      <w:r w:rsidRPr="003605C3">
        <w:rPr>
          <w:rFonts w:ascii="Times New Roman" w:hAnsi="Times New Roman"/>
          <w:sz w:val="24"/>
          <w:szCs w:val="24"/>
        </w:rPr>
        <w:t xml:space="preserve"> раз в течение одного года.</w:t>
      </w:r>
    </w:p>
    <w:p w14:paraId="21915CC1" w14:textId="77777777" w:rsidR="009105D7" w:rsidRPr="003605C3" w:rsidRDefault="009105D7" w:rsidP="00C64F11">
      <w:pPr>
        <w:pStyle w:val="13"/>
        <w:numPr>
          <w:ilvl w:val="3"/>
          <w:numId w:val="38"/>
        </w:numPr>
        <w:tabs>
          <w:tab w:val="left" w:pos="1134"/>
          <w:tab w:val="left" w:pos="1364"/>
          <w:tab w:val="left" w:pos="1574"/>
        </w:tabs>
        <w:autoSpaceDE w:val="0"/>
        <w:autoSpaceDN w:val="0"/>
        <w:adjustRightInd w:val="0"/>
        <w:spacing w:after="0" w:line="280" w:lineRule="exact"/>
        <w:ind w:left="0" w:firstLine="709"/>
        <w:jc w:val="both"/>
        <w:rPr>
          <w:rFonts w:ascii="Times New Roman" w:hAnsi="Times New Roman"/>
          <w:sz w:val="24"/>
          <w:szCs w:val="24"/>
        </w:rPr>
      </w:pPr>
      <w:r w:rsidRPr="003605C3">
        <w:rPr>
          <w:rFonts w:ascii="Times New Roman" w:hAnsi="Times New Roman"/>
          <w:sz w:val="24"/>
          <w:szCs w:val="24"/>
        </w:rPr>
        <w:t>При грубом нарушении Залогодателем правил пользования, содержания или ремонта заложенного помещения, нарушении обязанности принятия мер по сохранению заложенного Объекта недвижимости, в случае если нарушение создает угрозу его утраты или повреждения, а также в случае полной или частичной утраты или повреждения Предмета залога (в т.</w:t>
      </w:r>
      <w:r w:rsidR="004A730D">
        <w:rPr>
          <w:rFonts w:ascii="Times New Roman" w:hAnsi="Times New Roman"/>
          <w:sz w:val="24"/>
          <w:szCs w:val="24"/>
        </w:rPr>
        <w:t xml:space="preserve"> </w:t>
      </w:r>
      <w:r w:rsidRPr="003605C3">
        <w:rPr>
          <w:rFonts w:ascii="Times New Roman" w:hAnsi="Times New Roman"/>
          <w:sz w:val="24"/>
          <w:szCs w:val="24"/>
        </w:rPr>
        <w:t>ч. в случае утраты Заемщиком</w:t>
      </w:r>
      <w:r>
        <w:rPr>
          <w:rFonts w:ascii="Times New Roman" w:hAnsi="Times New Roman"/>
          <w:sz w:val="24"/>
          <w:szCs w:val="24"/>
        </w:rPr>
        <w:t xml:space="preserve"> (Залогодателем) </w:t>
      </w:r>
      <w:r w:rsidRPr="003605C3">
        <w:rPr>
          <w:rFonts w:ascii="Times New Roman" w:hAnsi="Times New Roman"/>
          <w:sz w:val="24"/>
          <w:szCs w:val="24"/>
        </w:rPr>
        <w:t>права собственности на Предмет залога).</w:t>
      </w:r>
    </w:p>
    <w:p w14:paraId="60A0249D" w14:textId="77777777" w:rsidR="009105D7" w:rsidRDefault="009105D7" w:rsidP="00C64F11">
      <w:pPr>
        <w:pStyle w:val="13"/>
        <w:numPr>
          <w:ilvl w:val="3"/>
          <w:numId w:val="38"/>
        </w:numPr>
        <w:tabs>
          <w:tab w:val="left" w:pos="1134"/>
          <w:tab w:val="left" w:pos="1364"/>
          <w:tab w:val="left" w:pos="1574"/>
        </w:tabs>
        <w:autoSpaceDE w:val="0"/>
        <w:autoSpaceDN w:val="0"/>
        <w:adjustRightInd w:val="0"/>
        <w:spacing w:after="0" w:line="280" w:lineRule="exact"/>
        <w:ind w:left="0" w:firstLine="709"/>
        <w:jc w:val="both"/>
        <w:rPr>
          <w:rFonts w:ascii="Times New Roman" w:hAnsi="Times New Roman"/>
          <w:sz w:val="24"/>
          <w:szCs w:val="24"/>
        </w:rPr>
      </w:pPr>
      <w:r w:rsidRPr="003605C3">
        <w:rPr>
          <w:rFonts w:ascii="Times New Roman" w:hAnsi="Times New Roman"/>
          <w:sz w:val="24"/>
          <w:szCs w:val="24"/>
        </w:rPr>
        <w:t xml:space="preserve">При предъявлении третьими лицами </w:t>
      </w:r>
      <w:r>
        <w:rPr>
          <w:rFonts w:ascii="Times New Roman" w:hAnsi="Times New Roman"/>
          <w:sz w:val="24"/>
          <w:szCs w:val="24"/>
        </w:rPr>
        <w:t>прав и притязаний на Предмет залога, в том числе иска об</w:t>
      </w:r>
      <w:r w:rsidRPr="003605C3">
        <w:rPr>
          <w:rFonts w:ascii="Times New Roman" w:hAnsi="Times New Roman"/>
          <w:sz w:val="24"/>
          <w:szCs w:val="24"/>
        </w:rPr>
        <w:t xml:space="preserve"> обращении взыскания или истребовании </w:t>
      </w:r>
      <w:r>
        <w:rPr>
          <w:rFonts w:ascii="Times New Roman" w:hAnsi="Times New Roman"/>
          <w:sz w:val="24"/>
          <w:szCs w:val="24"/>
        </w:rPr>
        <w:t>Предмета залога</w:t>
      </w:r>
      <w:r w:rsidRPr="003605C3">
        <w:rPr>
          <w:rFonts w:ascii="Times New Roman" w:hAnsi="Times New Roman"/>
          <w:sz w:val="24"/>
          <w:szCs w:val="24"/>
        </w:rPr>
        <w:t>,</w:t>
      </w:r>
      <w:r>
        <w:rPr>
          <w:rFonts w:ascii="Times New Roman" w:hAnsi="Times New Roman"/>
          <w:sz w:val="24"/>
          <w:szCs w:val="24"/>
        </w:rPr>
        <w:t xml:space="preserve"> </w:t>
      </w:r>
      <w:r w:rsidRPr="003605C3">
        <w:rPr>
          <w:rFonts w:ascii="Times New Roman" w:hAnsi="Times New Roman"/>
          <w:sz w:val="24"/>
          <w:szCs w:val="24"/>
        </w:rPr>
        <w:t xml:space="preserve">а также неисполнения обязанности по незамедлительному уведомлению о притязаниях третьих лиц на </w:t>
      </w:r>
      <w:r>
        <w:rPr>
          <w:rFonts w:ascii="Times New Roman" w:hAnsi="Times New Roman"/>
          <w:sz w:val="24"/>
          <w:szCs w:val="24"/>
        </w:rPr>
        <w:t>Предмет залога</w:t>
      </w:r>
      <w:r w:rsidRPr="003605C3">
        <w:rPr>
          <w:rFonts w:ascii="Times New Roman" w:hAnsi="Times New Roman"/>
          <w:sz w:val="24"/>
          <w:szCs w:val="24"/>
        </w:rPr>
        <w:t>.</w:t>
      </w:r>
    </w:p>
    <w:p w14:paraId="7AA98654" w14:textId="77777777" w:rsidR="009105D7" w:rsidRPr="003605C3" w:rsidRDefault="009105D7" w:rsidP="00C64F11">
      <w:pPr>
        <w:pStyle w:val="13"/>
        <w:numPr>
          <w:ilvl w:val="3"/>
          <w:numId w:val="38"/>
        </w:numPr>
        <w:tabs>
          <w:tab w:val="left" w:pos="1134"/>
          <w:tab w:val="left" w:pos="1364"/>
          <w:tab w:val="left" w:pos="1574"/>
        </w:tabs>
        <w:autoSpaceDE w:val="0"/>
        <w:autoSpaceDN w:val="0"/>
        <w:adjustRightInd w:val="0"/>
        <w:spacing w:after="0" w:line="280" w:lineRule="exact"/>
        <w:ind w:left="0" w:firstLine="709"/>
        <w:jc w:val="both"/>
        <w:rPr>
          <w:rFonts w:ascii="Times New Roman" w:hAnsi="Times New Roman"/>
          <w:sz w:val="24"/>
          <w:szCs w:val="24"/>
        </w:rPr>
      </w:pPr>
      <w:r w:rsidRPr="003605C3">
        <w:rPr>
          <w:rFonts w:ascii="Times New Roman" w:hAnsi="Times New Roman"/>
          <w:sz w:val="24"/>
          <w:szCs w:val="24"/>
        </w:rPr>
        <w:t xml:space="preserve">При расторжении по инициативе любой из </w:t>
      </w:r>
      <w:r>
        <w:rPr>
          <w:rFonts w:ascii="Times New Roman" w:hAnsi="Times New Roman"/>
          <w:sz w:val="24"/>
          <w:szCs w:val="24"/>
        </w:rPr>
        <w:t>с</w:t>
      </w:r>
      <w:r w:rsidRPr="003605C3">
        <w:rPr>
          <w:rFonts w:ascii="Times New Roman" w:hAnsi="Times New Roman"/>
          <w:sz w:val="24"/>
          <w:szCs w:val="24"/>
        </w:rPr>
        <w:t>торон Договора приобретения, признании Договора приобретения недействительным, в случае отказа Органа регистрации в государственной регистрац</w:t>
      </w:r>
      <w:r>
        <w:rPr>
          <w:rFonts w:ascii="Times New Roman" w:hAnsi="Times New Roman"/>
          <w:sz w:val="24"/>
          <w:szCs w:val="24"/>
        </w:rPr>
        <w:t>ии права собственности Заемщика (</w:t>
      </w:r>
      <w:r w:rsidRPr="003605C3">
        <w:rPr>
          <w:rFonts w:ascii="Times New Roman" w:hAnsi="Times New Roman"/>
          <w:sz w:val="24"/>
          <w:szCs w:val="24"/>
        </w:rPr>
        <w:t>Залогодателя</w:t>
      </w:r>
      <w:r>
        <w:rPr>
          <w:rFonts w:ascii="Times New Roman" w:hAnsi="Times New Roman"/>
          <w:sz w:val="24"/>
          <w:szCs w:val="24"/>
        </w:rPr>
        <w:t>)</w:t>
      </w:r>
      <w:r w:rsidRPr="003605C3">
        <w:rPr>
          <w:rFonts w:ascii="Times New Roman" w:hAnsi="Times New Roman"/>
          <w:sz w:val="24"/>
          <w:szCs w:val="24"/>
        </w:rPr>
        <w:t xml:space="preserve"> на Объект недвижимости/</w:t>
      </w:r>
      <w:r>
        <w:rPr>
          <w:rFonts w:ascii="Times New Roman" w:hAnsi="Times New Roman"/>
          <w:sz w:val="24"/>
          <w:szCs w:val="24"/>
        </w:rPr>
        <w:t>Д</w:t>
      </w:r>
      <w:r w:rsidRPr="003605C3">
        <w:rPr>
          <w:rFonts w:ascii="Times New Roman" w:hAnsi="Times New Roman"/>
          <w:sz w:val="24"/>
          <w:szCs w:val="24"/>
        </w:rPr>
        <w:t xml:space="preserve">оговора приобретения (в случае, если договор подлежит государственной регистрации). </w:t>
      </w:r>
    </w:p>
    <w:p w14:paraId="549348EA" w14:textId="77777777" w:rsidR="009105D7" w:rsidRPr="003605C3" w:rsidRDefault="009105D7" w:rsidP="00C64F11">
      <w:pPr>
        <w:pStyle w:val="13"/>
        <w:numPr>
          <w:ilvl w:val="3"/>
          <w:numId w:val="38"/>
        </w:numPr>
        <w:tabs>
          <w:tab w:val="left" w:pos="1134"/>
          <w:tab w:val="left" w:pos="1364"/>
          <w:tab w:val="left" w:pos="1574"/>
        </w:tabs>
        <w:autoSpaceDE w:val="0"/>
        <w:autoSpaceDN w:val="0"/>
        <w:adjustRightInd w:val="0"/>
        <w:spacing w:after="0" w:line="280" w:lineRule="exact"/>
        <w:ind w:left="0" w:firstLine="709"/>
        <w:jc w:val="both"/>
        <w:rPr>
          <w:rFonts w:ascii="Times New Roman" w:hAnsi="Times New Roman"/>
          <w:sz w:val="24"/>
          <w:szCs w:val="24"/>
        </w:rPr>
      </w:pPr>
      <w:r w:rsidRPr="003605C3">
        <w:rPr>
          <w:rFonts w:ascii="Times New Roman" w:hAnsi="Times New Roman"/>
          <w:sz w:val="24"/>
          <w:szCs w:val="24"/>
        </w:rPr>
        <w:t>В случае отказа Органа регистрации в государственной регистрации залога (ипотеки) Объекта недвижимости/прав (требований) на Объект недвижимости в пользу Кредитора (Залогодержателя).</w:t>
      </w:r>
    </w:p>
    <w:p w14:paraId="31611159" w14:textId="77777777" w:rsidR="009105D7" w:rsidRPr="003605C3" w:rsidRDefault="009105D7" w:rsidP="00C64F11">
      <w:pPr>
        <w:pStyle w:val="13"/>
        <w:numPr>
          <w:ilvl w:val="3"/>
          <w:numId w:val="38"/>
        </w:numPr>
        <w:tabs>
          <w:tab w:val="left" w:pos="1134"/>
          <w:tab w:val="left" w:pos="1364"/>
          <w:tab w:val="left" w:pos="1574"/>
        </w:tabs>
        <w:autoSpaceDE w:val="0"/>
        <w:autoSpaceDN w:val="0"/>
        <w:adjustRightInd w:val="0"/>
        <w:spacing w:after="0" w:line="280" w:lineRule="exact"/>
        <w:ind w:left="0" w:firstLine="709"/>
        <w:jc w:val="both"/>
        <w:rPr>
          <w:rFonts w:ascii="Times New Roman" w:hAnsi="Times New Roman"/>
          <w:sz w:val="24"/>
          <w:szCs w:val="24"/>
        </w:rPr>
      </w:pPr>
      <w:r w:rsidRPr="003605C3">
        <w:rPr>
          <w:rFonts w:ascii="Times New Roman" w:hAnsi="Times New Roman"/>
          <w:sz w:val="24"/>
          <w:szCs w:val="24"/>
        </w:rPr>
        <w:t>При возбуждении в отношении Заемщ</w:t>
      </w:r>
      <w:r>
        <w:rPr>
          <w:rFonts w:ascii="Times New Roman" w:hAnsi="Times New Roman"/>
          <w:sz w:val="24"/>
          <w:szCs w:val="24"/>
        </w:rPr>
        <w:t>ика (</w:t>
      </w:r>
      <w:r w:rsidRPr="003605C3">
        <w:rPr>
          <w:rFonts w:ascii="Times New Roman" w:hAnsi="Times New Roman"/>
          <w:sz w:val="24"/>
          <w:szCs w:val="24"/>
        </w:rPr>
        <w:t>Залогодателя</w:t>
      </w:r>
      <w:r>
        <w:rPr>
          <w:rFonts w:ascii="Times New Roman" w:hAnsi="Times New Roman"/>
          <w:sz w:val="24"/>
          <w:szCs w:val="24"/>
        </w:rPr>
        <w:t>)</w:t>
      </w:r>
      <w:r w:rsidRPr="003605C3">
        <w:rPr>
          <w:rFonts w:ascii="Times New Roman" w:hAnsi="Times New Roman"/>
          <w:sz w:val="24"/>
          <w:szCs w:val="24"/>
        </w:rPr>
        <w:t xml:space="preserve"> процедуры банкротства.</w:t>
      </w:r>
    </w:p>
    <w:p w14:paraId="73E36316" w14:textId="77777777" w:rsidR="009105D7" w:rsidRPr="003605C3" w:rsidRDefault="009105D7" w:rsidP="00C64F11">
      <w:pPr>
        <w:pStyle w:val="13"/>
        <w:numPr>
          <w:ilvl w:val="3"/>
          <w:numId w:val="38"/>
        </w:numPr>
        <w:tabs>
          <w:tab w:val="left" w:pos="1134"/>
          <w:tab w:val="left" w:pos="1364"/>
          <w:tab w:val="left" w:pos="1574"/>
        </w:tabs>
        <w:autoSpaceDE w:val="0"/>
        <w:autoSpaceDN w:val="0"/>
        <w:adjustRightInd w:val="0"/>
        <w:spacing w:after="0" w:line="280" w:lineRule="exact"/>
        <w:ind w:hanging="3272"/>
        <w:jc w:val="both"/>
        <w:rPr>
          <w:rFonts w:ascii="Times New Roman" w:hAnsi="Times New Roman"/>
          <w:sz w:val="24"/>
          <w:szCs w:val="24"/>
        </w:rPr>
      </w:pPr>
      <w:r>
        <w:rPr>
          <w:rFonts w:ascii="Times New Roman" w:hAnsi="Times New Roman"/>
          <w:sz w:val="24"/>
          <w:szCs w:val="24"/>
        </w:rPr>
        <w:t xml:space="preserve"> </w:t>
      </w:r>
      <w:r w:rsidRPr="003605C3">
        <w:rPr>
          <w:rFonts w:ascii="Times New Roman" w:hAnsi="Times New Roman"/>
          <w:sz w:val="24"/>
          <w:szCs w:val="24"/>
        </w:rPr>
        <w:t>При обнаружении незаявленных обременений на Объект недвижимости.</w:t>
      </w:r>
    </w:p>
    <w:p w14:paraId="755D4870" w14:textId="77777777" w:rsidR="009105D7" w:rsidRPr="003605C3" w:rsidRDefault="009105D7" w:rsidP="00C64F11">
      <w:pPr>
        <w:pStyle w:val="13"/>
        <w:numPr>
          <w:ilvl w:val="3"/>
          <w:numId w:val="38"/>
        </w:numPr>
        <w:tabs>
          <w:tab w:val="left" w:pos="1134"/>
          <w:tab w:val="left" w:pos="1364"/>
          <w:tab w:val="left" w:pos="1574"/>
        </w:tabs>
        <w:autoSpaceDE w:val="0"/>
        <w:autoSpaceDN w:val="0"/>
        <w:adjustRightInd w:val="0"/>
        <w:spacing w:after="0" w:line="280" w:lineRule="exact"/>
        <w:ind w:left="0" w:firstLine="709"/>
        <w:jc w:val="both"/>
        <w:rPr>
          <w:rFonts w:ascii="Times New Roman" w:hAnsi="Times New Roman"/>
          <w:sz w:val="24"/>
          <w:szCs w:val="24"/>
        </w:rPr>
      </w:pPr>
      <w:r>
        <w:rPr>
          <w:rFonts w:ascii="Times New Roman" w:hAnsi="Times New Roman"/>
          <w:sz w:val="24"/>
          <w:szCs w:val="24"/>
        </w:rPr>
        <w:t xml:space="preserve"> </w:t>
      </w:r>
      <w:r w:rsidRPr="003605C3">
        <w:rPr>
          <w:rFonts w:ascii="Times New Roman" w:hAnsi="Times New Roman"/>
          <w:sz w:val="24"/>
          <w:szCs w:val="24"/>
        </w:rPr>
        <w:t>При наличии обстоятельств, очевидно свидетельствующих, что задолженность</w:t>
      </w:r>
      <w:r>
        <w:rPr>
          <w:rFonts w:ascii="Times New Roman" w:hAnsi="Times New Roman"/>
          <w:sz w:val="24"/>
          <w:szCs w:val="24"/>
        </w:rPr>
        <w:t xml:space="preserve"> по Кредитному договору</w:t>
      </w:r>
      <w:r w:rsidRPr="003605C3">
        <w:rPr>
          <w:rFonts w:ascii="Times New Roman" w:hAnsi="Times New Roman"/>
          <w:sz w:val="24"/>
          <w:szCs w:val="24"/>
        </w:rPr>
        <w:t xml:space="preserve"> не будет возвращена Заемщиком в установленные Кредитным договором сроки.</w:t>
      </w:r>
    </w:p>
    <w:p w14:paraId="16B0DDDC" w14:textId="3F8269F1" w:rsidR="009105D7" w:rsidRPr="003605C3" w:rsidRDefault="009105D7" w:rsidP="00C64F11">
      <w:pPr>
        <w:pStyle w:val="13"/>
        <w:numPr>
          <w:ilvl w:val="3"/>
          <w:numId w:val="38"/>
        </w:numPr>
        <w:tabs>
          <w:tab w:val="left" w:pos="1134"/>
          <w:tab w:val="left" w:pos="1364"/>
          <w:tab w:val="left" w:pos="1574"/>
        </w:tabs>
        <w:autoSpaceDE w:val="0"/>
        <w:autoSpaceDN w:val="0"/>
        <w:adjustRightInd w:val="0"/>
        <w:spacing w:after="0" w:line="280" w:lineRule="exact"/>
        <w:ind w:left="0" w:firstLine="709"/>
        <w:jc w:val="both"/>
        <w:rPr>
          <w:rFonts w:ascii="Times New Roman" w:hAnsi="Times New Roman"/>
          <w:sz w:val="24"/>
          <w:szCs w:val="24"/>
        </w:rPr>
      </w:pPr>
      <w:r>
        <w:rPr>
          <w:rFonts w:ascii="Times New Roman" w:hAnsi="Times New Roman"/>
          <w:sz w:val="24"/>
          <w:szCs w:val="24"/>
        </w:rPr>
        <w:t xml:space="preserve"> </w:t>
      </w:r>
      <w:r w:rsidRPr="003605C3">
        <w:rPr>
          <w:rFonts w:ascii="Times New Roman" w:hAnsi="Times New Roman"/>
          <w:sz w:val="24"/>
          <w:szCs w:val="24"/>
        </w:rPr>
        <w:t xml:space="preserve">При нарушении Заемщиком обязанностей по страхованию, указанных в                  </w:t>
      </w:r>
      <w:r>
        <w:rPr>
          <w:rFonts w:ascii="Times New Roman" w:hAnsi="Times New Roman"/>
          <w:sz w:val="24"/>
          <w:szCs w:val="24"/>
        </w:rPr>
        <w:t xml:space="preserve">Индивидуальных условиях, разделе </w:t>
      </w:r>
      <w:r w:rsidR="006A513C">
        <w:rPr>
          <w:rFonts w:ascii="Times New Roman" w:hAnsi="Times New Roman"/>
          <w:sz w:val="24"/>
          <w:szCs w:val="24"/>
        </w:rPr>
        <w:fldChar w:fldCharType="begin"/>
      </w:r>
      <w:r w:rsidR="006A513C">
        <w:rPr>
          <w:rFonts w:ascii="Times New Roman" w:hAnsi="Times New Roman"/>
          <w:sz w:val="24"/>
          <w:szCs w:val="24"/>
        </w:rPr>
        <w:instrText xml:space="preserve"> REF _Ref15638322 \r \h </w:instrText>
      </w:r>
      <w:r w:rsidR="006A513C">
        <w:rPr>
          <w:rFonts w:ascii="Times New Roman" w:hAnsi="Times New Roman"/>
          <w:sz w:val="24"/>
          <w:szCs w:val="24"/>
        </w:rPr>
      </w:r>
      <w:r w:rsidR="006A513C">
        <w:rPr>
          <w:rFonts w:ascii="Times New Roman" w:hAnsi="Times New Roman"/>
          <w:sz w:val="24"/>
          <w:szCs w:val="24"/>
        </w:rPr>
        <w:fldChar w:fldCharType="separate"/>
      </w:r>
      <w:r w:rsidR="005D702E">
        <w:rPr>
          <w:rFonts w:ascii="Times New Roman" w:hAnsi="Times New Roman"/>
          <w:sz w:val="24"/>
          <w:szCs w:val="24"/>
        </w:rPr>
        <w:t>7</w:t>
      </w:r>
      <w:r w:rsidR="006A513C">
        <w:rPr>
          <w:rFonts w:ascii="Times New Roman" w:hAnsi="Times New Roman"/>
          <w:sz w:val="24"/>
          <w:szCs w:val="24"/>
        </w:rPr>
        <w:fldChar w:fldCharType="end"/>
      </w:r>
      <w:r w:rsidR="0093601D">
        <w:rPr>
          <w:rFonts w:ascii="Times New Roman" w:hAnsi="Times New Roman"/>
          <w:sz w:val="24"/>
          <w:szCs w:val="24"/>
        </w:rPr>
        <w:t xml:space="preserve"> </w:t>
      </w:r>
      <w:r>
        <w:rPr>
          <w:rFonts w:ascii="Times New Roman" w:hAnsi="Times New Roman"/>
          <w:sz w:val="24"/>
          <w:szCs w:val="24"/>
        </w:rPr>
        <w:t xml:space="preserve">Общих условий </w:t>
      </w:r>
      <w:r w:rsidRPr="003605C3">
        <w:rPr>
          <w:rFonts w:ascii="Times New Roman" w:hAnsi="Times New Roman"/>
          <w:sz w:val="24"/>
          <w:szCs w:val="24"/>
        </w:rPr>
        <w:t>Кредитного договора.</w:t>
      </w:r>
    </w:p>
    <w:p w14:paraId="1A3C0D6D" w14:textId="595EC0F7" w:rsidR="009105D7" w:rsidRPr="003605C3" w:rsidRDefault="009105D7" w:rsidP="00C64F11">
      <w:pPr>
        <w:pStyle w:val="13"/>
        <w:numPr>
          <w:ilvl w:val="3"/>
          <w:numId w:val="38"/>
        </w:numPr>
        <w:tabs>
          <w:tab w:val="left" w:pos="1134"/>
          <w:tab w:val="left" w:pos="1364"/>
          <w:tab w:val="left" w:pos="1574"/>
        </w:tabs>
        <w:autoSpaceDE w:val="0"/>
        <w:autoSpaceDN w:val="0"/>
        <w:adjustRightInd w:val="0"/>
        <w:spacing w:after="0" w:line="240" w:lineRule="auto"/>
        <w:ind w:left="0" w:firstLine="709"/>
        <w:jc w:val="both"/>
        <w:rPr>
          <w:rFonts w:ascii="Times New Roman" w:hAnsi="Times New Roman"/>
          <w:sz w:val="24"/>
          <w:szCs w:val="24"/>
        </w:rPr>
      </w:pPr>
      <w:r>
        <w:rPr>
          <w:rFonts w:ascii="Times New Roman" w:hAnsi="Times New Roman"/>
          <w:sz w:val="24"/>
          <w:szCs w:val="24"/>
        </w:rPr>
        <w:t xml:space="preserve"> </w:t>
      </w:r>
      <w:r w:rsidRPr="003605C3">
        <w:rPr>
          <w:rFonts w:ascii="Times New Roman" w:hAnsi="Times New Roman"/>
          <w:sz w:val="24"/>
          <w:szCs w:val="24"/>
        </w:rPr>
        <w:t xml:space="preserve">При отчуждении Объекта недвижимости без согласия Кредитора (Залогодержателя) и иных случаях, предусмотренных законодательством Российской </w:t>
      </w:r>
      <w:r w:rsidR="00C64F11" w:rsidRPr="00C64F11">
        <w:rPr>
          <w:rFonts w:ascii="Times New Roman" w:hAnsi="Times New Roman"/>
          <w:sz w:val="24"/>
          <w:szCs w:val="24"/>
        </w:rPr>
        <w:br/>
      </w:r>
      <w:r w:rsidRPr="003605C3">
        <w:rPr>
          <w:rFonts w:ascii="Times New Roman" w:hAnsi="Times New Roman"/>
          <w:sz w:val="24"/>
          <w:szCs w:val="24"/>
        </w:rPr>
        <w:t>Федерации.</w:t>
      </w:r>
    </w:p>
    <w:p w14:paraId="0CDBD389" w14:textId="77777777" w:rsidR="009105D7" w:rsidRPr="003605C3" w:rsidRDefault="009105D7" w:rsidP="00892936">
      <w:pPr>
        <w:pStyle w:val="13"/>
        <w:numPr>
          <w:ilvl w:val="2"/>
          <w:numId w:val="38"/>
        </w:numPr>
        <w:tabs>
          <w:tab w:val="left" w:pos="1134"/>
          <w:tab w:val="left" w:pos="1322"/>
        </w:tabs>
        <w:autoSpaceDE w:val="0"/>
        <w:autoSpaceDN w:val="0"/>
        <w:adjustRightInd w:val="0"/>
        <w:spacing w:after="0" w:line="240" w:lineRule="auto"/>
        <w:ind w:left="0" w:firstLine="709"/>
        <w:jc w:val="both"/>
        <w:rPr>
          <w:rFonts w:ascii="Times New Roman" w:hAnsi="Times New Roman"/>
          <w:sz w:val="24"/>
          <w:szCs w:val="24"/>
        </w:rPr>
      </w:pPr>
      <w:bookmarkStart w:id="9" w:name="_Ref15638198"/>
      <w:r w:rsidRPr="003605C3">
        <w:rPr>
          <w:rFonts w:ascii="Times New Roman" w:hAnsi="Times New Roman"/>
          <w:bCs/>
          <w:sz w:val="24"/>
          <w:szCs w:val="24"/>
        </w:rPr>
        <w:t xml:space="preserve">В случае наступления права требования досрочного возврата суммы </w:t>
      </w:r>
      <w:r>
        <w:rPr>
          <w:rFonts w:ascii="Times New Roman" w:hAnsi="Times New Roman"/>
          <w:bCs/>
          <w:sz w:val="24"/>
          <w:szCs w:val="24"/>
        </w:rPr>
        <w:t>К</w:t>
      </w:r>
      <w:r w:rsidRPr="003605C3">
        <w:rPr>
          <w:rFonts w:ascii="Times New Roman" w:hAnsi="Times New Roman"/>
          <w:bCs/>
          <w:sz w:val="24"/>
          <w:szCs w:val="24"/>
        </w:rPr>
        <w:t>редита и причитающихся процентов</w:t>
      </w:r>
      <w:r w:rsidRPr="003605C3">
        <w:rPr>
          <w:rFonts w:ascii="Times New Roman" w:hAnsi="Times New Roman"/>
          <w:sz w:val="24"/>
          <w:szCs w:val="24"/>
        </w:rPr>
        <w:t xml:space="preserve"> надлежащим уведомлением Заемщика о полном досрочном погашении задолженности признается направление Заемщику требования о полном досрочном погашении задолженности по почте заказным письмом с уведомлением о вручении по адресу, указанному в </w:t>
      </w:r>
      <w:r w:rsidR="003C0E2C">
        <w:rPr>
          <w:rFonts w:ascii="Times New Roman" w:hAnsi="Times New Roman"/>
          <w:sz w:val="24"/>
          <w:szCs w:val="24"/>
        </w:rPr>
        <w:t>Индивидуальных условиях</w:t>
      </w:r>
      <w:r w:rsidRPr="003605C3">
        <w:rPr>
          <w:rFonts w:ascii="Times New Roman" w:hAnsi="Times New Roman"/>
          <w:sz w:val="24"/>
          <w:szCs w:val="24"/>
        </w:rPr>
        <w:t xml:space="preserve">, не позднее, чем за </w:t>
      </w:r>
      <w:r w:rsidRPr="00E36104">
        <w:rPr>
          <w:rFonts w:ascii="Times New Roman" w:hAnsi="Times New Roman"/>
          <w:sz w:val="24"/>
          <w:szCs w:val="24"/>
        </w:rPr>
        <w:t>14</w:t>
      </w:r>
      <w:r w:rsidRPr="003605C3">
        <w:rPr>
          <w:rFonts w:ascii="Times New Roman" w:hAnsi="Times New Roman"/>
          <w:sz w:val="24"/>
          <w:szCs w:val="24"/>
        </w:rPr>
        <w:t xml:space="preserve"> календарных дней до указанной в требовании даты возврата всей суммы задолженности по </w:t>
      </w:r>
      <w:r>
        <w:rPr>
          <w:rFonts w:ascii="Times New Roman" w:hAnsi="Times New Roman"/>
          <w:sz w:val="24"/>
          <w:szCs w:val="24"/>
        </w:rPr>
        <w:t>К</w:t>
      </w:r>
      <w:r w:rsidRPr="003605C3">
        <w:rPr>
          <w:rFonts w:ascii="Times New Roman" w:hAnsi="Times New Roman"/>
          <w:sz w:val="24"/>
          <w:szCs w:val="24"/>
        </w:rPr>
        <w:t>редиту (основного долга, процентов, неустойки).</w:t>
      </w:r>
      <w:bookmarkEnd w:id="9"/>
    </w:p>
    <w:p w14:paraId="684EE670" w14:textId="77777777" w:rsidR="009105D7" w:rsidRPr="003605C3" w:rsidRDefault="009105D7" w:rsidP="009105D7">
      <w:pPr>
        <w:pStyle w:val="10"/>
        <w:tabs>
          <w:tab w:val="left" w:pos="1134"/>
          <w:tab w:val="left" w:pos="1560"/>
        </w:tabs>
        <w:autoSpaceDE w:val="0"/>
        <w:autoSpaceDN w:val="0"/>
        <w:adjustRightInd w:val="0"/>
        <w:spacing w:after="0" w:line="240" w:lineRule="auto"/>
        <w:ind w:left="0" w:firstLine="709"/>
        <w:jc w:val="both"/>
        <w:rPr>
          <w:rFonts w:ascii="Times New Roman" w:hAnsi="Times New Roman"/>
          <w:sz w:val="24"/>
          <w:szCs w:val="24"/>
        </w:rPr>
      </w:pPr>
      <w:r w:rsidRPr="003605C3">
        <w:rPr>
          <w:rFonts w:ascii="Times New Roman" w:hAnsi="Times New Roman"/>
          <w:sz w:val="24"/>
          <w:szCs w:val="24"/>
        </w:rPr>
        <w:t>Неполучение Заемщиком требования о полном досрочном погашении задолженности, направленного Кредитором с соблюдением установленного настоящим пунктом порядка, не может служить основанием для возражений Заемщика об обоснованности дальнейших действий Кредитора, направленных на досрочное взыскание суммы кредита, причитающихся процентов, а также уплаты неустойки.</w:t>
      </w:r>
    </w:p>
    <w:p w14:paraId="35EB5551" w14:textId="77777777" w:rsidR="009105D7" w:rsidRPr="003605C3" w:rsidRDefault="009105D7" w:rsidP="00676C5E">
      <w:pPr>
        <w:pStyle w:val="13"/>
        <w:numPr>
          <w:ilvl w:val="2"/>
          <w:numId w:val="38"/>
        </w:numPr>
        <w:tabs>
          <w:tab w:val="left" w:pos="1134"/>
          <w:tab w:val="left" w:pos="1322"/>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 xml:space="preserve">Отказаться от предоставления Заемщику </w:t>
      </w:r>
      <w:r>
        <w:rPr>
          <w:rFonts w:ascii="Times New Roman" w:hAnsi="Times New Roman"/>
          <w:bCs/>
          <w:sz w:val="24"/>
          <w:szCs w:val="24"/>
        </w:rPr>
        <w:t>К</w:t>
      </w:r>
      <w:r w:rsidRPr="003605C3">
        <w:rPr>
          <w:rFonts w:ascii="Times New Roman" w:hAnsi="Times New Roman"/>
          <w:bCs/>
          <w:sz w:val="24"/>
          <w:szCs w:val="24"/>
        </w:rPr>
        <w:t>редита</w:t>
      </w:r>
      <w:r>
        <w:rPr>
          <w:rFonts w:ascii="Times New Roman" w:hAnsi="Times New Roman"/>
          <w:bCs/>
          <w:sz w:val="24"/>
          <w:szCs w:val="24"/>
        </w:rPr>
        <w:t>/Т</w:t>
      </w:r>
      <w:r w:rsidRPr="003605C3">
        <w:rPr>
          <w:rFonts w:ascii="Times New Roman" w:hAnsi="Times New Roman"/>
          <w:bCs/>
          <w:sz w:val="24"/>
          <w:szCs w:val="24"/>
        </w:rPr>
        <w:t xml:space="preserve">ранша полностью или частично при наличии обстоятельств, очевидно свидетельствующих о том, что предоставленная Заемщику сумма не будет возвращена в срок. </w:t>
      </w:r>
    </w:p>
    <w:p w14:paraId="2034DD38" w14:textId="62FB1F1D" w:rsidR="009105D7" w:rsidRPr="003605C3" w:rsidRDefault="009105D7" w:rsidP="00676C5E">
      <w:pPr>
        <w:pStyle w:val="13"/>
        <w:numPr>
          <w:ilvl w:val="2"/>
          <w:numId w:val="38"/>
        </w:numPr>
        <w:tabs>
          <w:tab w:val="left" w:pos="1134"/>
          <w:tab w:val="left" w:pos="1322"/>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lastRenderedPageBreak/>
        <w:t xml:space="preserve">Передать свои права на Закладную и передать саму </w:t>
      </w:r>
      <w:r>
        <w:rPr>
          <w:rFonts w:ascii="Times New Roman" w:hAnsi="Times New Roman"/>
          <w:bCs/>
          <w:sz w:val="24"/>
          <w:szCs w:val="24"/>
        </w:rPr>
        <w:t>З</w:t>
      </w:r>
      <w:r w:rsidRPr="003605C3">
        <w:rPr>
          <w:rFonts w:ascii="Times New Roman" w:hAnsi="Times New Roman"/>
          <w:bCs/>
          <w:sz w:val="24"/>
          <w:szCs w:val="24"/>
        </w:rPr>
        <w:t>акладную</w:t>
      </w:r>
      <w:r w:rsidR="00F1412C">
        <w:rPr>
          <w:rFonts w:ascii="Times New Roman" w:hAnsi="Times New Roman"/>
          <w:bCs/>
          <w:sz w:val="24"/>
          <w:szCs w:val="24"/>
        </w:rPr>
        <w:t xml:space="preserve">, в случае ее оформления в документарной форме, </w:t>
      </w:r>
      <w:r w:rsidRPr="003605C3">
        <w:rPr>
          <w:rFonts w:ascii="Times New Roman" w:hAnsi="Times New Roman"/>
          <w:bCs/>
          <w:sz w:val="24"/>
          <w:szCs w:val="24"/>
        </w:rPr>
        <w:t xml:space="preserve">(с соблюдением правил о передаче прав на </w:t>
      </w:r>
      <w:r w:rsidR="00F1412C">
        <w:rPr>
          <w:rFonts w:ascii="Times New Roman" w:hAnsi="Times New Roman"/>
          <w:bCs/>
          <w:sz w:val="24"/>
          <w:szCs w:val="24"/>
        </w:rPr>
        <w:t>З</w:t>
      </w:r>
      <w:r w:rsidRPr="003605C3">
        <w:rPr>
          <w:rFonts w:ascii="Times New Roman" w:hAnsi="Times New Roman"/>
          <w:bCs/>
          <w:sz w:val="24"/>
          <w:szCs w:val="24"/>
        </w:rPr>
        <w:t>акладную) новому владельцу/уступить права (требования), принадлежащие Кредитору по Кредитному договору, а также передать связанные с правами (требованиями) документы и информацию приобретателю прав.</w:t>
      </w:r>
    </w:p>
    <w:p w14:paraId="27176A30" w14:textId="77777777" w:rsidR="009105D7" w:rsidRPr="007D704F" w:rsidRDefault="009105D7" w:rsidP="00676C5E">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Информировать Заемщика о наличии/остатке задолженности, плановых платежах, появлении новых услуг и т.п. направлением соответствующих сообщений</w:t>
      </w:r>
      <w:r>
        <w:rPr>
          <w:rFonts w:ascii="Times New Roman" w:hAnsi="Times New Roman"/>
          <w:bCs/>
          <w:sz w:val="24"/>
          <w:szCs w:val="24"/>
        </w:rPr>
        <w:t xml:space="preserve">/уведомлений по реквизитам, указанным в </w:t>
      </w:r>
      <w:r w:rsidR="0093601D">
        <w:rPr>
          <w:rFonts w:ascii="Times New Roman" w:hAnsi="Times New Roman"/>
          <w:bCs/>
          <w:sz w:val="24"/>
          <w:szCs w:val="24"/>
        </w:rPr>
        <w:t>Индивидуальных условиях</w:t>
      </w:r>
      <w:r>
        <w:rPr>
          <w:rFonts w:ascii="Times New Roman" w:hAnsi="Times New Roman"/>
          <w:bCs/>
          <w:sz w:val="24"/>
          <w:szCs w:val="24"/>
        </w:rPr>
        <w:t xml:space="preserve"> способом, установленным Кредитным </w:t>
      </w:r>
      <w:r w:rsidRPr="007D704F">
        <w:rPr>
          <w:rFonts w:ascii="Times New Roman" w:hAnsi="Times New Roman"/>
          <w:bCs/>
          <w:sz w:val="24"/>
          <w:szCs w:val="24"/>
        </w:rPr>
        <w:t>договором</w:t>
      </w:r>
      <w:r w:rsidR="00B10938" w:rsidRPr="007D704F">
        <w:rPr>
          <w:rFonts w:ascii="Times New Roman" w:hAnsi="Times New Roman"/>
          <w:bCs/>
          <w:sz w:val="24"/>
          <w:szCs w:val="24"/>
        </w:rPr>
        <w:t>.</w:t>
      </w:r>
    </w:p>
    <w:tbl>
      <w:tblPr>
        <w:tblW w:w="5118" w:type="pct"/>
        <w:tblLook w:val="04A0" w:firstRow="1" w:lastRow="0" w:firstColumn="1" w:lastColumn="0" w:noHBand="0" w:noVBand="1"/>
      </w:tblPr>
      <w:tblGrid>
        <w:gridCol w:w="10387"/>
      </w:tblGrid>
      <w:tr w:rsidR="002D1B71" w:rsidRPr="002D1B71" w14:paraId="33C85A98" w14:textId="77777777" w:rsidTr="00CE4401">
        <w:trPr>
          <w:hidden/>
        </w:trPr>
        <w:tc>
          <w:tcPr>
            <w:tcW w:w="6804" w:type="dxa"/>
            <w:shd w:val="clear" w:color="auto" w:fill="auto"/>
          </w:tcPr>
          <w:p w14:paraId="1D66BF56" w14:textId="77777777" w:rsidR="00451E51" w:rsidRPr="00451E51" w:rsidRDefault="00451E51" w:rsidP="00451E51">
            <w:pPr>
              <w:pStyle w:val="ad"/>
              <w:numPr>
                <w:ilvl w:val="0"/>
                <w:numId w:val="56"/>
              </w:numPr>
              <w:tabs>
                <w:tab w:val="left" w:pos="742"/>
              </w:tabs>
              <w:autoSpaceDE w:val="0"/>
              <w:autoSpaceDN w:val="0"/>
              <w:adjustRightInd w:val="0"/>
              <w:spacing w:line="276" w:lineRule="auto"/>
              <w:jc w:val="both"/>
              <w:rPr>
                <w:bCs/>
                <w:vanish/>
                <w:lang w:eastAsia="en-US"/>
              </w:rPr>
            </w:pPr>
          </w:p>
          <w:p w14:paraId="32CE295A" w14:textId="77777777" w:rsidR="00451E51" w:rsidRPr="00451E51" w:rsidRDefault="00451E51" w:rsidP="00451E51">
            <w:pPr>
              <w:pStyle w:val="ad"/>
              <w:numPr>
                <w:ilvl w:val="0"/>
                <w:numId w:val="56"/>
              </w:numPr>
              <w:tabs>
                <w:tab w:val="left" w:pos="742"/>
              </w:tabs>
              <w:autoSpaceDE w:val="0"/>
              <w:autoSpaceDN w:val="0"/>
              <w:adjustRightInd w:val="0"/>
              <w:spacing w:line="276" w:lineRule="auto"/>
              <w:jc w:val="both"/>
              <w:rPr>
                <w:bCs/>
                <w:vanish/>
                <w:lang w:eastAsia="en-US"/>
              </w:rPr>
            </w:pPr>
          </w:p>
          <w:p w14:paraId="0913058B" w14:textId="77777777" w:rsidR="00451E51" w:rsidRPr="00451E51" w:rsidRDefault="00451E51" w:rsidP="00451E51">
            <w:pPr>
              <w:pStyle w:val="ad"/>
              <w:numPr>
                <w:ilvl w:val="1"/>
                <w:numId w:val="56"/>
              </w:numPr>
              <w:tabs>
                <w:tab w:val="left" w:pos="742"/>
              </w:tabs>
              <w:autoSpaceDE w:val="0"/>
              <w:autoSpaceDN w:val="0"/>
              <w:adjustRightInd w:val="0"/>
              <w:spacing w:line="276" w:lineRule="auto"/>
              <w:jc w:val="both"/>
              <w:rPr>
                <w:bCs/>
                <w:vanish/>
                <w:lang w:eastAsia="en-US"/>
              </w:rPr>
            </w:pPr>
          </w:p>
          <w:p w14:paraId="485179CC" w14:textId="2A152AAD" w:rsidR="002D1B71" w:rsidRPr="002D1B71" w:rsidRDefault="002D1B71" w:rsidP="00451E51">
            <w:pPr>
              <w:numPr>
                <w:ilvl w:val="2"/>
                <w:numId w:val="56"/>
              </w:numPr>
              <w:tabs>
                <w:tab w:val="left" w:pos="742"/>
              </w:tabs>
              <w:autoSpaceDE w:val="0"/>
              <w:autoSpaceDN w:val="0"/>
              <w:adjustRightInd w:val="0"/>
              <w:spacing w:line="276" w:lineRule="auto"/>
              <w:ind w:left="1429"/>
              <w:contextualSpacing/>
              <w:jc w:val="both"/>
              <w:rPr>
                <w:bCs/>
                <w:lang w:eastAsia="en-US"/>
              </w:rPr>
            </w:pPr>
            <w:bookmarkStart w:id="10" w:name="_Ref15638376"/>
            <w:r w:rsidRPr="002D1B71">
              <w:rPr>
                <w:bCs/>
                <w:lang w:eastAsia="en-US"/>
              </w:rPr>
              <w:t>Производить уменьшение процентной ставки по Кредитному договору:</w:t>
            </w:r>
            <w:bookmarkEnd w:id="10"/>
          </w:p>
          <w:p w14:paraId="78BA5016" w14:textId="77777777" w:rsidR="002D1B71" w:rsidRPr="002D1B71" w:rsidRDefault="002D1B71" w:rsidP="0063105F">
            <w:pPr>
              <w:numPr>
                <w:ilvl w:val="3"/>
                <w:numId w:val="56"/>
              </w:numPr>
              <w:tabs>
                <w:tab w:val="left" w:pos="709"/>
                <w:tab w:val="left" w:pos="851"/>
                <w:tab w:val="left" w:pos="1701"/>
              </w:tabs>
              <w:autoSpaceDE w:val="0"/>
              <w:autoSpaceDN w:val="0"/>
              <w:adjustRightInd w:val="0"/>
              <w:spacing w:line="276" w:lineRule="auto"/>
              <w:ind w:left="0" w:right="211" w:firstLine="709"/>
              <w:contextualSpacing/>
              <w:jc w:val="both"/>
              <w:rPr>
                <w:bCs/>
                <w:lang w:eastAsia="en-US"/>
              </w:rPr>
            </w:pPr>
            <w:r w:rsidRPr="002D1B71">
              <w:rPr>
                <w:bCs/>
                <w:lang w:eastAsia="en-US"/>
              </w:rPr>
              <w:t xml:space="preserve">В одностороннем порядке, в том числе, </w:t>
            </w:r>
            <w:r w:rsidRPr="002D1B71">
              <w:rPr>
                <w:bCs/>
                <w:lang w:eastAsia="en-US"/>
              </w:rPr>
              <w:br/>
              <w:t>но не исключительно, при условии принятия Центральным банком Российской Федерации решений по снижению ключевой ставки.</w:t>
            </w:r>
          </w:p>
          <w:p w14:paraId="1E9F590D" w14:textId="77777777" w:rsidR="002D1B71" w:rsidRPr="002D1B71" w:rsidRDefault="002D1B71" w:rsidP="0063105F">
            <w:pPr>
              <w:numPr>
                <w:ilvl w:val="3"/>
                <w:numId w:val="56"/>
              </w:numPr>
              <w:tabs>
                <w:tab w:val="left" w:pos="851"/>
                <w:tab w:val="left" w:pos="1364"/>
                <w:tab w:val="left" w:pos="1701"/>
              </w:tabs>
              <w:autoSpaceDE w:val="0"/>
              <w:autoSpaceDN w:val="0"/>
              <w:adjustRightInd w:val="0"/>
              <w:spacing w:line="276" w:lineRule="auto"/>
              <w:ind w:left="0" w:right="211" w:firstLine="709"/>
              <w:contextualSpacing/>
              <w:jc w:val="both"/>
              <w:rPr>
                <w:bCs/>
                <w:lang w:eastAsia="en-US"/>
              </w:rPr>
            </w:pPr>
            <w:r w:rsidRPr="002D1B71">
              <w:rPr>
                <w:bCs/>
                <w:lang w:eastAsia="en-US"/>
              </w:rPr>
              <w:t>При рассмотрении письменного заявления Заемщика.</w:t>
            </w:r>
          </w:p>
          <w:p w14:paraId="62280157" w14:textId="77777777" w:rsidR="002D1B71" w:rsidRPr="002D1B71" w:rsidRDefault="002D1B71" w:rsidP="0063105F">
            <w:pPr>
              <w:tabs>
                <w:tab w:val="left" w:pos="1134"/>
                <w:tab w:val="left" w:pos="1364"/>
              </w:tabs>
              <w:autoSpaceDE w:val="0"/>
              <w:autoSpaceDN w:val="0"/>
              <w:adjustRightInd w:val="0"/>
              <w:ind w:right="211"/>
              <w:contextualSpacing/>
              <w:jc w:val="both"/>
              <w:rPr>
                <w:bCs/>
              </w:rPr>
            </w:pPr>
            <w:r w:rsidRPr="002D1B71">
              <w:rPr>
                <w:bCs/>
                <w:lang w:eastAsia="en-US"/>
              </w:rPr>
              <w:t>При положительном решении Кредитор предоставляет (направляет) письменное уведомление Заемщику о принятом решении и направляет новый График погашения кредита, предусматривающий уменьшение процентной ставки, начиная с даты начала процентного периода, следующего за процентным периодом, в котором Банк произвел уменьшение процентной ставки, путем направления его по адресу электронной почты Заемщика, указанному в Индивидуальных условиях. При отсутствии у Кредитора сведений об адресе электронной почты Заемщика новый График погашения кредита предоставляется Заемщику при личном обращении в офис Банка. При этом Дата платежа изменению не подлежит.</w:t>
            </w:r>
          </w:p>
        </w:tc>
      </w:tr>
    </w:tbl>
    <w:p w14:paraId="406EE498" w14:textId="77777777" w:rsidR="00B10938" w:rsidRPr="007D704F" w:rsidRDefault="00B10938" w:rsidP="00676C5E">
      <w:pPr>
        <w:pStyle w:val="35"/>
        <w:numPr>
          <w:ilvl w:val="1"/>
          <w:numId w:val="38"/>
        </w:numPr>
        <w:tabs>
          <w:tab w:val="left" w:pos="1134"/>
        </w:tabs>
        <w:autoSpaceDE w:val="0"/>
        <w:autoSpaceDN w:val="0"/>
        <w:adjustRightInd w:val="0"/>
        <w:spacing w:after="0" w:line="240" w:lineRule="auto"/>
        <w:ind w:left="1560" w:hanging="851"/>
        <w:jc w:val="both"/>
        <w:rPr>
          <w:rFonts w:ascii="Times New Roman" w:hAnsi="Times New Roman"/>
          <w:bCs/>
          <w:sz w:val="24"/>
          <w:szCs w:val="24"/>
        </w:rPr>
      </w:pPr>
      <w:r w:rsidRPr="007D704F">
        <w:rPr>
          <w:rFonts w:ascii="Times New Roman" w:hAnsi="Times New Roman"/>
          <w:bCs/>
          <w:sz w:val="24"/>
          <w:szCs w:val="24"/>
        </w:rPr>
        <w:t>Заемщик обязан:</w:t>
      </w:r>
    </w:p>
    <w:p w14:paraId="7944659F" w14:textId="77777777" w:rsidR="00B10938" w:rsidRPr="003605C3" w:rsidRDefault="00B10938" w:rsidP="00676C5E">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 xml:space="preserve">Использовать полученный </w:t>
      </w:r>
      <w:r>
        <w:rPr>
          <w:rFonts w:ascii="Times New Roman" w:hAnsi="Times New Roman"/>
          <w:bCs/>
          <w:sz w:val="24"/>
          <w:szCs w:val="24"/>
        </w:rPr>
        <w:t>К</w:t>
      </w:r>
      <w:r w:rsidRPr="003605C3">
        <w:rPr>
          <w:rFonts w:ascii="Times New Roman" w:hAnsi="Times New Roman"/>
          <w:bCs/>
          <w:sz w:val="24"/>
          <w:szCs w:val="24"/>
        </w:rPr>
        <w:t>редит строго по целевому назначению, указанно</w:t>
      </w:r>
      <w:r>
        <w:rPr>
          <w:rFonts w:ascii="Times New Roman" w:hAnsi="Times New Roman"/>
          <w:bCs/>
          <w:sz w:val="24"/>
          <w:szCs w:val="24"/>
        </w:rPr>
        <w:t>му</w:t>
      </w:r>
      <w:r w:rsidRPr="003605C3">
        <w:rPr>
          <w:rFonts w:ascii="Times New Roman" w:hAnsi="Times New Roman"/>
          <w:bCs/>
          <w:sz w:val="24"/>
          <w:szCs w:val="24"/>
        </w:rPr>
        <w:t xml:space="preserve"> в Индивидуальных условиях.</w:t>
      </w:r>
    </w:p>
    <w:p w14:paraId="4FFB6CC3" w14:textId="77777777" w:rsidR="00B10938" w:rsidRPr="003605C3" w:rsidRDefault="00B10938" w:rsidP="00676C5E">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 xml:space="preserve">Возвратить полученный </w:t>
      </w:r>
      <w:r>
        <w:rPr>
          <w:rFonts w:ascii="Times New Roman" w:hAnsi="Times New Roman"/>
          <w:bCs/>
          <w:sz w:val="24"/>
          <w:szCs w:val="24"/>
        </w:rPr>
        <w:t>К</w:t>
      </w:r>
      <w:r w:rsidRPr="003605C3">
        <w:rPr>
          <w:rFonts w:ascii="Times New Roman" w:hAnsi="Times New Roman"/>
          <w:bCs/>
          <w:sz w:val="24"/>
          <w:szCs w:val="24"/>
        </w:rPr>
        <w:t xml:space="preserve">редит в размере и в сроки, которые указаны в Индивидуальных условиях, и уплатить начисленные Кредитором проценты за фактический период пользования </w:t>
      </w:r>
      <w:r>
        <w:rPr>
          <w:rFonts w:ascii="Times New Roman" w:hAnsi="Times New Roman"/>
          <w:bCs/>
          <w:sz w:val="24"/>
          <w:szCs w:val="24"/>
        </w:rPr>
        <w:t>К</w:t>
      </w:r>
      <w:r w:rsidRPr="003605C3">
        <w:rPr>
          <w:rFonts w:ascii="Times New Roman" w:hAnsi="Times New Roman"/>
          <w:bCs/>
          <w:sz w:val="24"/>
          <w:szCs w:val="24"/>
        </w:rPr>
        <w:t xml:space="preserve">редитом. </w:t>
      </w:r>
    </w:p>
    <w:p w14:paraId="7B88532C" w14:textId="77777777" w:rsidR="00B10938" w:rsidRDefault="00B10938" w:rsidP="007F2DCF">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 xml:space="preserve">Исполнять надлежащим образом обязательства, установленные Кредитным договором, </w:t>
      </w:r>
      <w:r>
        <w:rPr>
          <w:rFonts w:ascii="Times New Roman" w:hAnsi="Times New Roman"/>
          <w:bCs/>
          <w:sz w:val="24"/>
          <w:szCs w:val="24"/>
        </w:rPr>
        <w:t>Д</w:t>
      </w:r>
      <w:r w:rsidRPr="003605C3">
        <w:rPr>
          <w:rFonts w:ascii="Times New Roman" w:hAnsi="Times New Roman"/>
          <w:bCs/>
          <w:sz w:val="24"/>
          <w:szCs w:val="24"/>
        </w:rPr>
        <w:t>оговором залога, оформленным в обеспечение обязательств по Кредитному договору, Договором приобретения.</w:t>
      </w:r>
    </w:p>
    <w:p w14:paraId="37EBB320" w14:textId="77777777" w:rsidR="00B10938" w:rsidRPr="003605C3" w:rsidRDefault="00B10938" w:rsidP="007F2DCF">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 xml:space="preserve">Обеспечить наличие денежных средств на Счете Заемщика в даты осуществления платежей в целях исполнения своих обязательств по погашению </w:t>
      </w:r>
      <w:r>
        <w:rPr>
          <w:rFonts w:ascii="Times New Roman" w:hAnsi="Times New Roman"/>
          <w:bCs/>
          <w:sz w:val="24"/>
          <w:szCs w:val="24"/>
        </w:rPr>
        <w:t>К</w:t>
      </w:r>
      <w:r w:rsidRPr="003605C3">
        <w:rPr>
          <w:rFonts w:ascii="Times New Roman" w:hAnsi="Times New Roman"/>
          <w:bCs/>
          <w:sz w:val="24"/>
          <w:szCs w:val="24"/>
        </w:rPr>
        <w:t>редита в объеме, причитающемс</w:t>
      </w:r>
      <w:r>
        <w:rPr>
          <w:rFonts w:ascii="Times New Roman" w:hAnsi="Times New Roman"/>
          <w:bCs/>
          <w:sz w:val="24"/>
          <w:szCs w:val="24"/>
        </w:rPr>
        <w:t>я к платежу в соответствии с Г</w:t>
      </w:r>
      <w:r w:rsidRPr="003605C3">
        <w:rPr>
          <w:rFonts w:ascii="Times New Roman" w:hAnsi="Times New Roman"/>
          <w:bCs/>
          <w:sz w:val="24"/>
          <w:szCs w:val="24"/>
        </w:rPr>
        <w:t>рафиком</w:t>
      </w:r>
      <w:r>
        <w:rPr>
          <w:rFonts w:ascii="Times New Roman" w:hAnsi="Times New Roman"/>
          <w:bCs/>
          <w:sz w:val="24"/>
          <w:szCs w:val="24"/>
        </w:rPr>
        <w:t xml:space="preserve"> погашения кредита</w:t>
      </w:r>
      <w:r w:rsidRPr="003605C3">
        <w:rPr>
          <w:rFonts w:ascii="Times New Roman" w:hAnsi="Times New Roman"/>
          <w:bCs/>
          <w:sz w:val="24"/>
          <w:szCs w:val="24"/>
        </w:rPr>
        <w:t xml:space="preserve"> </w:t>
      </w:r>
      <w:r>
        <w:rPr>
          <w:rFonts w:ascii="Times New Roman" w:hAnsi="Times New Roman"/>
          <w:bCs/>
          <w:sz w:val="24"/>
          <w:szCs w:val="24"/>
        </w:rPr>
        <w:t>в соответствующую Д</w:t>
      </w:r>
      <w:r w:rsidRPr="003605C3">
        <w:rPr>
          <w:rFonts w:ascii="Times New Roman" w:hAnsi="Times New Roman"/>
          <w:bCs/>
          <w:sz w:val="24"/>
          <w:szCs w:val="24"/>
        </w:rPr>
        <w:t>ату платежа.</w:t>
      </w:r>
    </w:p>
    <w:p w14:paraId="68439B14" w14:textId="77777777" w:rsidR="00B10938" w:rsidRDefault="00B10938" w:rsidP="007F2DCF">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Предоставлять</w:t>
      </w:r>
      <w:r>
        <w:rPr>
          <w:rFonts w:ascii="Times New Roman" w:hAnsi="Times New Roman"/>
          <w:bCs/>
          <w:sz w:val="24"/>
          <w:szCs w:val="24"/>
        </w:rPr>
        <w:t xml:space="preserve"> (по требованию Кредитора):</w:t>
      </w:r>
    </w:p>
    <w:p w14:paraId="04A140E9" w14:textId="77777777" w:rsidR="00B10938" w:rsidRPr="00844658" w:rsidRDefault="00B10938" w:rsidP="00C74536">
      <w:pPr>
        <w:pStyle w:val="13"/>
        <w:numPr>
          <w:ilvl w:val="0"/>
          <w:numId w:val="2"/>
        </w:numPr>
        <w:tabs>
          <w:tab w:val="left" w:pos="993"/>
        </w:tabs>
        <w:autoSpaceDE w:val="0"/>
        <w:autoSpaceDN w:val="0"/>
        <w:adjustRightInd w:val="0"/>
        <w:spacing w:after="0" w:line="240" w:lineRule="auto"/>
        <w:ind w:left="0" w:firstLine="743"/>
        <w:jc w:val="both"/>
        <w:rPr>
          <w:rFonts w:ascii="Times New Roman" w:hAnsi="Times New Roman"/>
          <w:bCs/>
          <w:i/>
          <w:sz w:val="24"/>
          <w:szCs w:val="24"/>
        </w:rPr>
      </w:pPr>
      <w:r w:rsidRPr="00C74536">
        <w:rPr>
          <w:rFonts w:ascii="Times New Roman" w:hAnsi="Times New Roman"/>
          <w:bCs/>
          <w:sz w:val="24"/>
          <w:szCs w:val="24"/>
        </w:rPr>
        <w:t xml:space="preserve"> информацию о своем финансовом положении в случаях, предусмотренных законодательством;</w:t>
      </w:r>
    </w:p>
    <w:p w14:paraId="3943DAAD" w14:textId="77777777" w:rsidR="00B10938" w:rsidRDefault="00B10938" w:rsidP="00B10938">
      <w:pPr>
        <w:pStyle w:val="13"/>
        <w:numPr>
          <w:ilvl w:val="0"/>
          <w:numId w:val="2"/>
        </w:numPr>
        <w:tabs>
          <w:tab w:val="left" w:pos="993"/>
        </w:tabs>
        <w:autoSpaceDE w:val="0"/>
        <w:autoSpaceDN w:val="0"/>
        <w:adjustRightInd w:val="0"/>
        <w:spacing w:after="0" w:line="240" w:lineRule="auto"/>
        <w:ind w:left="0" w:firstLine="743"/>
        <w:jc w:val="both"/>
        <w:rPr>
          <w:rFonts w:ascii="Times New Roman" w:hAnsi="Times New Roman"/>
          <w:bCs/>
          <w:sz w:val="24"/>
          <w:szCs w:val="24"/>
        </w:rPr>
      </w:pPr>
      <w:r>
        <w:rPr>
          <w:rFonts w:ascii="Times New Roman" w:hAnsi="Times New Roman"/>
          <w:bCs/>
          <w:sz w:val="24"/>
          <w:szCs w:val="24"/>
        </w:rPr>
        <w:t>документы (информацию) и выполнить иные действия, необходимые для осмотра уполномоченными представителями (служащими) Банка России Предмета залога (ипотеки) по месту его нахождения</w:t>
      </w:r>
      <w:r w:rsidR="007B7D8B">
        <w:rPr>
          <w:rFonts w:ascii="Times New Roman" w:hAnsi="Times New Roman"/>
          <w:bCs/>
          <w:sz w:val="24"/>
          <w:szCs w:val="24"/>
        </w:rPr>
        <w:t xml:space="preserve"> (</w:t>
      </w:r>
      <w:r w:rsidR="007B7D8B">
        <w:rPr>
          <w:rFonts w:ascii="Times New Roman" w:hAnsi="Times New Roman"/>
          <w:bCs/>
          <w:i/>
          <w:sz w:val="24"/>
          <w:szCs w:val="24"/>
        </w:rPr>
        <w:t>в случае передачи в залог следующих объектов недвижимости (Предмет залога): апартаменты, гараж, машино-место, земля несельскохо</w:t>
      </w:r>
      <w:r w:rsidR="009A502F">
        <w:rPr>
          <w:rFonts w:ascii="Times New Roman" w:hAnsi="Times New Roman"/>
          <w:bCs/>
          <w:i/>
          <w:sz w:val="24"/>
          <w:szCs w:val="24"/>
        </w:rPr>
        <w:t>з</w:t>
      </w:r>
      <w:r w:rsidR="007B7D8B">
        <w:rPr>
          <w:rFonts w:ascii="Times New Roman" w:hAnsi="Times New Roman"/>
          <w:bCs/>
          <w:i/>
          <w:sz w:val="24"/>
          <w:szCs w:val="24"/>
        </w:rPr>
        <w:t>яйственного назначения (при условии, что предоставление Банком кредитных средств предусмотрено программой кредитования)</w:t>
      </w:r>
      <w:r w:rsidR="00CC0474">
        <w:rPr>
          <w:rFonts w:ascii="Times New Roman" w:hAnsi="Times New Roman"/>
          <w:bCs/>
          <w:i/>
          <w:sz w:val="24"/>
          <w:szCs w:val="24"/>
        </w:rPr>
        <w:t>)</w:t>
      </w:r>
      <w:r w:rsidR="007B7D8B">
        <w:rPr>
          <w:rFonts w:ascii="Times New Roman" w:hAnsi="Times New Roman"/>
          <w:bCs/>
          <w:i/>
          <w:sz w:val="24"/>
          <w:szCs w:val="24"/>
        </w:rPr>
        <w:t>.</w:t>
      </w:r>
    </w:p>
    <w:p w14:paraId="7B28E2E1" w14:textId="77777777" w:rsidR="00B10938" w:rsidRPr="003605C3" w:rsidRDefault="00B10938" w:rsidP="00676C5E">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Pr>
          <w:rFonts w:ascii="Times New Roman" w:hAnsi="Times New Roman"/>
          <w:bCs/>
          <w:sz w:val="24"/>
          <w:szCs w:val="24"/>
        </w:rPr>
        <w:t>Заключить Д</w:t>
      </w:r>
      <w:r w:rsidRPr="00DF0A0F">
        <w:rPr>
          <w:rFonts w:ascii="Times New Roman" w:hAnsi="Times New Roman"/>
          <w:bCs/>
          <w:sz w:val="24"/>
          <w:szCs w:val="24"/>
        </w:rPr>
        <w:t>оговор залога (договор об ипотеке) либо, если Заемщик не является Залогодателем, обеспечить заключение</w:t>
      </w:r>
      <w:r w:rsidRPr="003605C3">
        <w:rPr>
          <w:rFonts w:ascii="Times New Roman" w:hAnsi="Times New Roman"/>
          <w:bCs/>
          <w:sz w:val="24"/>
          <w:szCs w:val="24"/>
        </w:rPr>
        <w:t xml:space="preserve"> </w:t>
      </w:r>
      <w:r>
        <w:rPr>
          <w:rFonts w:ascii="Times New Roman" w:hAnsi="Times New Roman"/>
          <w:bCs/>
          <w:sz w:val="24"/>
          <w:szCs w:val="24"/>
        </w:rPr>
        <w:t>Д</w:t>
      </w:r>
      <w:r w:rsidRPr="003605C3">
        <w:rPr>
          <w:rFonts w:ascii="Times New Roman" w:hAnsi="Times New Roman"/>
          <w:bCs/>
          <w:sz w:val="24"/>
          <w:szCs w:val="24"/>
        </w:rPr>
        <w:t xml:space="preserve">оговора залога (договора об ипотеке), а также обеспечить заключение иных обеспечительных договоров (при наличии) в случае, если данное условие предусмотрено Индивидуальными условиями, а также совершить/обеспечить совершение необходимых мероприятий </w:t>
      </w:r>
      <w:r w:rsidRPr="009071B4">
        <w:rPr>
          <w:rFonts w:ascii="Times New Roman" w:hAnsi="Times New Roman"/>
          <w:bCs/>
          <w:sz w:val="24"/>
          <w:szCs w:val="24"/>
        </w:rPr>
        <w:t>по государственной регистрации ограничений (обременений) на Объект недвижимости</w:t>
      </w:r>
      <w:r w:rsidRPr="003605C3">
        <w:rPr>
          <w:rFonts w:ascii="Times New Roman" w:hAnsi="Times New Roman"/>
          <w:bCs/>
          <w:sz w:val="24"/>
          <w:szCs w:val="24"/>
        </w:rPr>
        <w:t xml:space="preserve"> в виде залога в пользу Кредитора (Залогодержателя) в соответствии со сроками, указанным</w:t>
      </w:r>
      <w:r>
        <w:rPr>
          <w:rFonts w:ascii="Times New Roman" w:hAnsi="Times New Roman"/>
          <w:bCs/>
          <w:sz w:val="24"/>
          <w:szCs w:val="24"/>
        </w:rPr>
        <w:t>и</w:t>
      </w:r>
      <w:r w:rsidRPr="003605C3">
        <w:rPr>
          <w:rFonts w:ascii="Times New Roman" w:hAnsi="Times New Roman"/>
          <w:bCs/>
          <w:sz w:val="24"/>
          <w:szCs w:val="24"/>
        </w:rPr>
        <w:t xml:space="preserve"> в </w:t>
      </w:r>
      <w:r>
        <w:rPr>
          <w:rFonts w:ascii="Times New Roman" w:hAnsi="Times New Roman"/>
          <w:bCs/>
          <w:sz w:val="24"/>
          <w:szCs w:val="24"/>
        </w:rPr>
        <w:t>Индивидуальных условиях</w:t>
      </w:r>
      <w:r w:rsidRPr="003605C3">
        <w:rPr>
          <w:rFonts w:ascii="Times New Roman" w:hAnsi="Times New Roman"/>
          <w:bCs/>
          <w:sz w:val="24"/>
          <w:szCs w:val="24"/>
        </w:rPr>
        <w:t xml:space="preserve">. </w:t>
      </w:r>
    </w:p>
    <w:p w14:paraId="6A94CF3E" w14:textId="77777777" w:rsidR="00B10938" w:rsidRPr="003605C3" w:rsidRDefault="00B10938" w:rsidP="00676C5E">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lastRenderedPageBreak/>
        <w:t>Собрать для представления и представить в Орган регистрации все необходимые документы, а также совершить все действия, необходимые для подписания Договора приобретения</w:t>
      </w:r>
      <w:r>
        <w:rPr>
          <w:rFonts w:ascii="Times New Roman" w:hAnsi="Times New Roman"/>
          <w:bCs/>
          <w:sz w:val="24"/>
          <w:szCs w:val="24"/>
        </w:rPr>
        <w:t>, нотариального удостоверения (в случае совершения нотариального удостоверения</w:t>
      </w:r>
      <w:r>
        <w:rPr>
          <w:rStyle w:val="a9"/>
          <w:rFonts w:ascii="Times New Roman" w:hAnsi="Times New Roman"/>
          <w:bCs/>
          <w:sz w:val="24"/>
          <w:szCs w:val="24"/>
        </w:rPr>
        <w:footnoteReference w:id="5"/>
      </w:r>
      <w:r>
        <w:rPr>
          <w:rFonts w:ascii="Times New Roman" w:hAnsi="Times New Roman"/>
          <w:bCs/>
          <w:sz w:val="24"/>
          <w:szCs w:val="24"/>
        </w:rPr>
        <w:t>)</w:t>
      </w:r>
      <w:r w:rsidRPr="003605C3">
        <w:rPr>
          <w:rFonts w:ascii="Times New Roman" w:hAnsi="Times New Roman"/>
          <w:bCs/>
          <w:sz w:val="24"/>
          <w:szCs w:val="24"/>
        </w:rPr>
        <w:t xml:space="preserve"> и государственной регистрации права собственности на приобретенный с использованием кредита Объект недвижимости, либо государственной регистрации договора приобретения (в случае, если </w:t>
      </w:r>
      <w:r>
        <w:rPr>
          <w:rFonts w:ascii="Times New Roman" w:hAnsi="Times New Roman"/>
          <w:bCs/>
          <w:sz w:val="24"/>
          <w:szCs w:val="24"/>
        </w:rPr>
        <w:t>Д</w:t>
      </w:r>
      <w:r w:rsidRPr="003605C3">
        <w:rPr>
          <w:rFonts w:ascii="Times New Roman" w:hAnsi="Times New Roman"/>
          <w:bCs/>
          <w:sz w:val="24"/>
          <w:szCs w:val="24"/>
        </w:rPr>
        <w:t>оговор приобретения подлежит государственной регистрации), в том числе предоставить нотариально заверенное согласие супруга(-и) на приобретение Объекта недвижимости (на заключение Договора приобретения) с использованием кредитных средств и его залог или нотариально заверенное заявление о том, что Заемщик не состоит в браке, или нотариально удостоверенн</w:t>
      </w:r>
      <w:r>
        <w:rPr>
          <w:rFonts w:ascii="Times New Roman" w:hAnsi="Times New Roman"/>
          <w:bCs/>
          <w:sz w:val="24"/>
          <w:szCs w:val="24"/>
        </w:rPr>
        <w:t>ый</w:t>
      </w:r>
      <w:r w:rsidRPr="003605C3">
        <w:rPr>
          <w:rFonts w:ascii="Times New Roman" w:hAnsi="Times New Roman"/>
          <w:bCs/>
          <w:sz w:val="24"/>
          <w:szCs w:val="24"/>
        </w:rPr>
        <w:t xml:space="preserve"> брачн</w:t>
      </w:r>
      <w:r>
        <w:rPr>
          <w:rFonts w:ascii="Times New Roman" w:hAnsi="Times New Roman"/>
          <w:bCs/>
          <w:sz w:val="24"/>
          <w:szCs w:val="24"/>
        </w:rPr>
        <w:t>ый</w:t>
      </w:r>
      <w:r w:rsidRPr="003605C3">
        <w:rPr>
          <w:rFonts w:ascii="Times New Roman" w:hAnsi="Times New Roman"/>
          <w:bCs/>
          <w:sz w:val="24"/>
          <w:szCs w:val="24"/>
        </w:rPr>
        <w:t xml:space="preserve"> договор (при наличии брачного договора).</w:t>
      </w:r>
    </w:p>
    <w:p w14:paraId="69DF60F3" w14:textId="77777777" w:rsidR="00B10938" w:rsidRPr="009071B4" w:rsidRDefault="00B10938" w:rsidP="00676C5E">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sidRPr="009071B4">
        <w:rPr>
          <w:rFonts w:ascii="Times New Roman" w:hAnsi="Times New Roman"/>
          <w:bCs/>
          <w:sz w:val="24"/>
          <w:szCs w:val="24"/>
        </w:rPr>
        <w:t>В случае если при государственной регистрации права собственности/</w:t>
      </w:r>
      <w:r>
        <w:rPr>
          <w:rFonts w:ascii="Times New Roman" w:hAnsi="Times New Roman"/>
          <w:bCs/>
          <w:sz w:val="24"/>
          <w:szCs w:val="24"/>
        </w:rPr>
        <w:t>Д</w:t>
      </w:r>
      <w:r w:rsidRPr="009071B4">
        <w:rPr>
          <w:rFonts w:ascii="Times New Roman" w:hAnsi="Times New Roman"/>
          <w:bCs/>
          <w:sz w:val="24"/>
          <w:szCs w:val="24"/>
        </w:rPr>
        <w:t xml:space="preserve">оговора приобретения (в случае, если </w:t>
      </w:r>
      <w:r>
        <w:rPr>
          <w:rFonts w:ascii="Times New Roman" w:hAnsi="Times New Roman"/>
          <w:bCs/>
          <w:sz w:val="24"/>
          <w:szCs w:val="24"/>
        </w:rPr>
        <w:t>Д</w:t>
      </w:r>
      <w:r w:rsidRPr="009071B4">
        <w:rPr>
          <w:rFonts w:ascii="Times New Roman" w:hAnsi="Times New Roman"/>
          <w:bCs/>
          <w:sz w:val="24"/>
          <w:szCs w:val="24"/>
        </w:rPr>
        <w:t>оговор приобретения подлежит государственной регистрации) Объекта недвижимости не будет одновременно зарегистрирован залог Объекта недвижимос</w:t>
      </w:r>
      <w:r>
        <w:rPr>
          <w:rFonts w:ascii="Times New Roman" w:hAnsi="Times New Roman"/>
          <w:bCs/>
          <w:sz w:val="24"/>
          <w:szCs w:val="24"/>
        </w:rPr>
        <w:t>ти/залог имущественных прав по Д</w:t>
      </w:r>
      <w:r w:rsidRPr="009071B4">
        <w:rPr>
          <w:rFonts w:ascii="Times New Roman" w:hAnsi="Times New Roman"/>
          <w:bCs/>
          <w:sz w:val="24"/>
          <w:szCs w:val="24"/>
        </w:rPr>
        <w:t>оговору приобретения в пользу Кредитора, в течение 30 рабочих дней с даты государственной р</w:t>
      </w:r>
      <w:r>
        <w:rPr>
          <w:rFonts w:ascii="Times New Roman" w:hAnsi="Times New Roman"/>
          <w:bCs/>
          <w:sz w:val="24"/>
          <w:szCs w:val="24"/>
        </w:rPr>
        <w:t>егистрации права собственности/Д</w:t>
      </w:r>
      <w:r w:rsidRPr="009071B4">
        <w:rPr>
          <w:rFonts w:ascii="Times New Roman" w:hAnsi="Times New Roman"/>
          <w:bCs/>
          <w:sz w:val="24"/>
          <w:szCs w:val="24"/>
        </w:rPr>
        <w:t>оговора приобретения на Объект недвижимости:</w:t>
      </w:r>
    </w:p>
    <w:p w14:paraId="39974BE7" w14:textId="77777777" w:rsidR="00B10938" w:rsidRPr="003605C3" w:rsidRDefault="00B10938" w:rsidP="00B10938">
      <w:pPr>
        <w:pStyle w:val="10"/>
        <w:numPr>
          <w:ilvl w:val="0"/>
          <w:numId w:val="2"/>
        </w:numPr>
        <w:tabs>
          <w:tab w:val="left" w:pos="993"/>
        </w:tabs>
        <w:autoSpaceDE w:val="0"/>
        <w:autoSpaceDN w:val="0"/>
        <w:adjustRightInd w:val="0"/>
        <w:spacing w:after="0" w:line="240" w:lineRule="auto"/>
        <w:ind w:left="0" w:firstLine="743"/>
        <w:jc w:val="both"/>
        <w:rPr>
          <w:rFonts w:ascii="Times New Roman" w:hAnsi="Times New Roman"/>
          <w:sz w:val="24"/>
          <w:szCs w:val="24"/>
        </w:rPr>
      </w:pPr>
      <w:r w:rsidRPr="003605C3">
        <w:rPr>
          <w:rFonts w:ascii="Times New Roman" w:hAnsi="Times New Roman"/>
          <w:sz w:val="24"/>
          <w:szCs w:val="24"/>
        </w:rPr>
        <w:t>с</w:t>
      </w:r>
      <w:r w:rsidRPr="003605C3">
        <w:rPr>
          <w:rFonts w:ascii="Times New Roman" w:hAnsi="Times New Roman"/>
          <w:bCs/>
          <w:sz w:val="24"/>
          <w:szCs w:val="24"/>
        </w:rPr>
        <w:t>обрать для предоставления в Орган регистрации</w:t>
      </w:r>
      <w:r w:rsidRPr="003605C3">
        <w:rPr>
          <w:rFonts w:ascii="Times New Roman" w:hAnsi="Times New Roman"/>
          <w:sz w:val="24"/>
          <w:szCs w:val="24"/>
        </w:rPr>
        <w:t xml:space="preserve"> все необходимые документы для государственной регистрации ограничений (обременений) на Объект недв</w:t>
      </w:r>
      <w:r>
        <w:rPr>
          <w:rFonts w:ascii="Times New Roman" w:hAnsi="Times New Roman"/>
          <w:sz w:val="24"/>
          <w:szCs w:val="24"/>
        </w:rPr>
        <w:t>ижимости/</w:t>
      </w:r>
      <w:r w:rsidR="009A502F">
        <w:rPr>
          <w:rFonts w:ascii="Times New Roman" w:hAnsi="Times New Roman"/>
          <w:sz w:val="24"/>
          <w:szCs w:val="24"/>
        </w:rPr>
        <w:t xml:space="preserve"> </w:t>
      </w:r>
      <w:r>
        <w:rPr>
          <w:rFonts w:ascii="Times New Roman" w:hAnsi="Times New Roman"/>
          <w:sz w:val="24"/>
          <w:szCs w:val="24"/>
        </w:rPr>
        <w:t>имущественных прав по Д</w:t>
      </w:r>
      <w:r w:rsidRPr="003605C3">
        <w:rPr>
          <w:rFonts w:ascii="Times New Roman" w:hAnsi="Times New Roman"/>
          <w:sz w:val="24"/>
          <w:szCs w:val="24"/>
        </w:rPr>
        <w:t>оговору приобретения (регистрации ипотеки), в том числе представить нотариально заверенное согласие супруга(</w:t>
      </w:r>
      <w:r>
        <w:rPr>
          <w:rFonts w:ascii="Times New Roman" w:hAnsi="Times New Roman"/>
          <w:sz w:val="24"/>
          <w:szCs w:val="24"/>
        </w:rPr>
        <w:t>-</w:t>
      </w:r>
      <w:r w:rsidRPr="003605C3">
        <w:rPr>
          <w:rFonts w:ascii="Times New Roman" w:hAnsi="Times New Roman"/>
          <w:sz w:val="24"/>
          <w:szCs w:val="24"/>
        </w:rPr>
        <w:t>и)</w:t>
      </w:r>
      <w:r w:rsidR="006C3833">
        <w:rPr>
          <w:rStyle w:val="a9"/>
          <w:rFonts w:ascii="Times New Roman" w:hAnsi="Times New Roman"/>
          <w:sz w:val="24"/>
          <w:szCs w:val="24"/>
        </w:rPr>
        <w:footnoteReference w:id="6"/>
      </w:r>
      <w:r w:rsidRPr="003605C3">
        <w:rPr>
          <w:rFonts w:ascii="Times New Roman" w:hAnsi="Times New Roman"/>
          <w:sz w:val="24"/>
          <w:szCs w:val="24"/>
        </w:rPr>
        <w:t>/заявление о том, что Заемщик не состоит в браке</w:t>
      </w:r>
      <w:r w:rsidR="006C3833">
        <w:rPr>
          <w:rFonts w:ascii="Times New Roman" w:hAnsi="Times New Roman"/>
          <w:sz w:val="24"/>
          <w:szCs w:val="24"/>
          <w:vertAlign w:val="superscript"/>
        </w:rPr>
        <w:t>6</w:t>
      </w:r>
      <w:r w:rsidRPr="003605C3">
        <w:rPr>
          <w:rFonts w:ascii="Times New Roman" w:hAnsi="Times New Roman"/>
          <w:sz w:val="24"/>
          <w:szCs w:val="24"/>
        </w:rPr>
        <w:t xml:space="preserve"> и</w:t>
      </w:r>
      <w:r>
        <w:rPr>
          <w:rFonts w:ascii="Times New Roman" w:hAnsi="Times New Roman"/>
          <w:sz w:val="24"/>
          <w:szCs w:val="24"/>
        </w:rPr>
        <w:t>ли</w:t>
      </w:r>
      <w:r w:rsidRPr="003605C3">
        <w:rPr>
          <w:rFonts w:ascii="Times New Roman" w:hAnsi="Times New Roman"/>
          <w:sz w:val="24"/>
          <w:szCs w:val="24"/>
        </w:rPr>
        <w:t xml:space="preserve"> нотариально удостоверенн</w:t>
      </w:r>
      <w:r>
        <w:rPr>
          <w:rFonts w:ascii="Times New Roman" w:hAnsi="Times New Roman"/>
          <w:sz w:val="24"/>
          <w:szCs w:val="24"/>
        </w:rPr>
        <w:t>ый</w:t>
      </w:r>
      <w:r w:rsidRPr="003605C3">
        <w:rPr>
          <w:rFonts w:ascii="Times New Roman" w:hAnsi="Times New Roman"/>
          <w:sz w:val="24"/>
          <w:szCs w:val="24"/>
        </w:rPr>
        <w:t xml:space="preserve"> брачн</w:t>
      </w:r>
      <w:r>
        <w:rPr>
          <w:rFonts w:ascii="Times New Roman" w:hAnsi="Times New Roman"/>
          <w:sz w:val="24"/>
          <w:szCs w:val="24"/>
        </w:rPr>
        <w:t>ый</w:t>
      </w:r>
      <w:r w:rsidRPr="003605C3">
        <w:rPr>
          <w:rFonts w:ascii="Times New Roman" w:hAnsi="Times New Roman"/>
          <w:sz w:val="24"/>
          <w:szCs w:val="24"/>
        </w:rPr>
        <w:t xml:space="preserve"> договор (при наличии брачного договора);</w:t>
      </w:r>
    </w:p>
    <w:p w14:paraId="7C47BFE5" w14:textId="77777777" w:rsidR="00B10938" w:rsidRPr="003605C3" w:rsidRDefault="00B10938" w:rsidP="00B10938">
      <w:pPr>
        <w:pStyle w:val="10"/>
        <w:numPr>
          <w:ilvl w:val="0"/>
          <w:numId w:val="2"/>
        </w:numPr>
        <w:tabs>
          <w:tab w:val="left" w:pos="993"/>
        </w:tabs>
        <w:autoSpaceDE w:val="0"/>
        <w:autoSpaceDN w:val="0"/>
        <w:adjustRightInd w:val="0"/>
        <w:spacing w:after="0" w:line="240" w:lineRule="auto"/>
        <w:ind w:left="0" w:firstLine="743"/>
        <w:jc w:val="both"/>
        <w:rPr>
          <w:rFonts w:ascii="Times New Roman" w:hAnsi="Times New Roman"/>
          <w:sz w:val="24"/>
          <w:szCs w:val="24"/>
        </w:rPr>
      </w:pPr>
      <w:r w:rsidRPr="003605C3">
        <w:rPr>
          <w:rFonts w:ascii="Times New Roman" w:hAnsi="Times New Roman"/>
          <w:sz w:val="24"/>
          <w:szCs w:val="24"/>
        </w:rPr>
        <w:t>подписать Договор залога, а также совершить все действия, необходимые для государственной регистрации ограничений (обременений) в виде ипотеки в пользу Кредитора на объект недвижимости (регистрации ипотеки);</w:t>
      </w:r>
    </w:p>
    <w:p w14:paraId="6799B25E" w14:textId="77777777" w:rsidR="00B10938" w:rsidRPr="003605C3" w:rsidRDefault="00B10938" w:rsidP="00B10938">
      <w:pPr>
        <w:pStyle w:val="10"/>
        <w:numPr>
          <w:ilvl w:val="0"/>
          <w:numId w:val="2"/>
        </w:numPr>
        <w:tabs>
          <w:tab w:val="left" w:pos="993"/>
        </w:tabs>
        <w:autoSpaceDE w:val="0"/>
        <w:autoSpaceDN w:val="0"/>
        <w:adjustRightInd w:val="0"/>
        <w:spacing w:after="0" w:line="240" w:lineRule="auto"/>
        <w:ind w:left="0" w:firstLine="743"/>
        <w:jc w:val="both"/>
        <w:rPr>
          <w:rFonts w:ascii="Times New Roman" w:hAnsi="Times New Roman"/>
          <w:sz w:val="24"/>
          <w:szCs w:val="24"/>
        </w:rPr>
      </w:pPr>
      <w:r w:rsidRPr="003605C3">
        <w:rPr>
          <w:rFonts w:ascii="Times New Roman" w:hAnsi="Times New Roman"/>
          <w:sz w:val="24"/>
          <w:szCs w:val="24"/>
        </w:rPr>
        <w:t xml:space="preserve">расходы по государственной регистрации ограничений (обременений) на Объект недвижимости (регистрации ипотеки)/имущественных прав по </w:t>
      </w:r>
      <w:r>
        <w:rPr>
          <w:rFonts w:ascii="Times New Roman" w:hAnsi="Times New Roman"/>
          <w:sz w:val="24"/>
          <w:szCs w:val="24"/>
        </w:rPr>
        <w:t>Д</w:t>
      </w:r>
      <w:r w:rsidRPr="003605C3">
        <w:rPr>
          <w:rFonts w:ascii="Times New Roman" w:hAnsi="Times New Roman"/>
          <w:sz w:val="24"/>
          <w:szCs w:val="24"/>
        </w:rPr>
        <w:t>оговору приобретения Стороны несут в установленном законодательством Российской Федерации порядке.</w:t>
      </w:r>
    </w:p>
    <w:p w14:paraId="0E5CBBDC" w14:textId="77777777" w:rsidR="00B10938" w:rsidRDefault="00B10938" w:rsidP="00676C5E">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sidRPr="009071B4">
        <w:rPr>
          <w:rFonts w:ascii="Times New Roman" w:hAnsi="Times New Roman"/>
          <w:bCs/>
          <w:sz w:val="24"/>
          <w:szCs w:val="24"/>
        </w:rPr>
        <w:t>Предоставить отчет об оценке, соответствующий требованиям законодательства Российской Федерации и федеральных стандартов оценки, Объекта недвижимости (завершенного строительством Объекта недвижимости) в случае, если это предусмотрено Индивидуальными условиями.</w:t>
      </w:r>
    </w:p>
    <w:p w14:paraId="169F9621" w14:textId="77777777" w:rsidR="00B42214" w:rsidRPr="009071B4" w:rsidRDefault="00B42214" w:rsidP="00676C5E">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 xml:space="preserve">Составить в сроки, предусмотренные Индивидуальными условиями, </w:t>
      </w:r>
      <w:r>
        <w:rPr>
          <w:rFonts w:ascii="Times New Roman" w:hAnsi="Times New Roman"/>
          <w:bCs/>
          <w:sz w:val="24"/>
          <w:szCs w:val="24"/>
        </w:rPr>
        <w:t>З</w:t>
      </w:r>
      <w:r w:rsidRPr="003605C3">
        <w:rPr>
          <w:rFonts w:ascii="Times New Roman" w:hAnsi="Times New Roman"/>
          <w:bCs/>
          <w:sz w:val="24"/>
          <w:szCs w:val="24"/>
        </w:rPr>
        <w:t>акладную по форме, установленной Кредитором, и пе</w:t>
      </w:r>
      <w:r>
        <w:rPr>
          <w:rFonts w:ascii="Times New Roman" w:hAnsi="Times New Roman"/>
          <w:bCs/>
          <w:sz w:val="24"/>
          <w:szCs w:val="24"/>
        </w:rPr>
        <w:t>редать З</w:t>
      </w:r>
      <w:r w:rsidRPr="003605C3">
        <w:rPr>
          <w:rFonts w:ascii="Times New Roman" w:hAnsi="Times New Roman"/>
          <w:bCs/>
          <w:sz w:val="24"/>
          <w:szCs w:val="24"/>
        </w:rPr>
        <w:t>акладную в Орган регистрации.</w:t>
      </w:r>
    </w:p>
    <w:p w14:paraId="034F341A" w14:textId="77777777" w:rsidR="00B10938" w:rsidRDefault="00B10938" w:rsidP="00676C5E">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 xml:space="preserve">В случае если Заемщиком своевременно не была составлена и подана </w:t>
      </w:r>
      <w:r>
        <w:rPr>
          <w:rFonts w:ascii="Times New Roman" w:hAnsi="Times New Roman"/>
          <w:bCs/>
          <w:sz w:val="24"/>
          <w:szCs w:val="24"/>
        </w:rPr>
        <w:t>З</w:t>
      </w:r>
      <w:r w:rsidRPr="003605C3">
        <w:rPr>
          <w:rFonts w:ascii="Times New Roman" w:hAnsi="Times New Roman"/>
          <w:bCs/>
          <w:sz w:val="24"/>
          <w:szCs w:val="24"/>
        </w:rPr>
        <w:t>акладная в Орган регистрации Заемщик обязан не позднее 5 рабочих дней с даты предъявления Кредитором требов</w:t>
      </w:r>
      <w:r>
        <w:rPr>
          <w:rFonts w:ascii="Times New Roman" w:hAnsi="Times New Roman"/>
          <w:bCs/>
          <w:sz w:val="24"/>
          <w:szCs w:val="24"/>
        </w:rPr>
        <w:t>ания о составлении З</w:t>
      </w:r>
      <w:r w:rsidRPr="003605C3">
        <w:rPr>
          <w:rFonts w:ascii="Times New Roman" w:hAnsi="Times New Roman"/>
          <w:bCs/>
          <w:sz w:val="24"/>
          <w:szCs w:val="24"/>
        </w:rPr>
        <w:t>акладной обеспечить ее составление при участии Кредитора и выполнить все дальнейшие действия в соответствии с законодательством Российской Федерации</w:t>
      </w:r>
      <w:r>
        <w:rPr>
          <w:rFonts w:ascii="Times New Roman" w:hAnsi="Times New Roman"/>
          <w:bCs/>
          <w:sz w:val="24"/>
          <w:szCs w:val="24"/>
        </w:rPr>
        <w:t>,</w:t>
      </w:r>
      <w:r w:rsidRPr="003605C3">
        <w:rPr>
          <w:rFonts w:ascii="Times New Roman" w:hAnsi="Times New Roman"/>
          <w:bCs/>
          <w:sz w:val="24"/>
          <w:szCs w:val="24"/>
        </w:rPr>
        <w:t xml:space="preserve"> необходимые для подачи </w:t>
      </w:r>
      <w:r>
        <w:rPr>
          <w:rFonts w:ascii="Times New Roman" w:hAnsi="Times New Roman"/>
          <w:bCs/>
          <w:sz w:val="24"/>
          <w:szCs w:val="24"/>
        </w:rPr>
        <w:t>З</w:t>
      </w:r>
      <w:r w:rsidRPr="003605C3">
        <w:rPr>
          <w:rFonts w:ascii="Times New Roman" w:hAnsi="Times New Roman"/>
          <w:bCs/>
          <w:sz w:val="24"/>
          <w:szCs w:val="24"/>
        </w:rPr>
        <w:t>акладной в Орган регистрации.</w:t>
      </w:r>
    </w:p>
    <w:p w14:paraId="45FF1409" w14:textId="3BBB4289" w:rsidR="00210633" w:rsidRPr="005D702E" w:rsidRDefault="00F04F3F" w:rsidP="00F04F3F">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sz w:val="24"/>
          <w:szCs w:val="24"/>
        </w:rPr>
      </w:pPr>
      <w:r w:rsidRPr="00F04F3F">
        <w:rPr>
          <w:rFonts w:ascii="Times New Roman" w:hAnsi="Times New Roman"/>
          <w:bCs/>
          <w:sz w:val="24"/>
          <w:szCs w:val="24"/>
        </w:rPr>
        <w:t xml:space="preserve">В случае уменьшения процентной ставки в порядке, предусмотренном в п. </w:t>
      </w:r>
      <w:r w:rsidR="006A513C">
        <w:rPr>
          <w:rFonts w:ascii="Times New Roman" w:hAnsi="Times New Roman"/>
          <w:bCs/>
          <w:sz w:val="24"/>
          <w:szCs w:val="24"/>
        </w:rPr>
        <w:fldChar w:fldCharType="begin"/>
      </w:r>
      <w:r w:rsidR="006A513C">
        <w:rPr>
          <w:rFonts w:ascii="Times New Roman" w:hAnsi="Times New Roman"/>
          <w:bCs/>
          <w:sz w:val="24"/>
          <w:szCs w:val="24"/>
        </w:rPr>
        <w:instrText xml:space="preserve"> REF _Ref15638376 \r \h </w:instrText>
      </w:r>
      <w:r w:rsidR="006A513C">
        <w:rPr>
          <w:rFonts w:ascii="Times New Roman" w:hAnsi="Times New Roman"/>
          <w:bCs/>
          <w:sz w:val="24"/>
          <w:szCs w:val="24"/>
        </w:rPr>
      </w:r>
      <w:r w:rsidR="006A513C">
        <w:rPr>
          <w:rFonts w:ascii="Times New Roman" w:hAnsi="Times New Roman"/>
          <w:bCs/>
          <w:sz w:val="24"/>
          <w:szCs w:val="24"/>
        </w:rPr>
        <w:fldChar w:fldCharType="separate"/>
      </w:r>
      <w:r w:rsidR="005D702E">
        <w:rPr>
          <w:rFonts w:ascii="Times New Roman" w:hAnsi="Times New Roman"/>
          <w:bCs/>
          <w:sz w:val="24"/>
          <w:szCs w:val="24"/>
        </w:rPr>
        <w:t>6.2.7</w:t>
      </w:r>
      <w:r w:rsidR="006A513C">
        <w:rPr>
          <w:rFonts w:ascii="Times New Roman" w:hAnsi="Times New Roman"/>
          <w:bCs/>
          <w:sz w:val="24"/>
          <w:szCs w:val="24"/>
        </w:rPr>
        <w:fldChar w:fldCharType="end"/>
      </w:r>
      <w:r w:rsidRPr="00F04F3F">
        <w:rPr>
          <w:rFonts w:ascii="Times New Roman" w:hAnsi="Times New Roman"/>
          <w:bCs/>
          <w:sz w:val="24"/>
          <w:szCs w:val="24"/>
        </w:rPr>
        <w:t xml:space="preserve"> Общих условий Кредитного договора Заемщик обязан не позднее 20 рабочих дней с даты направления Кредитором нового Графика погашения кредита, осуществить необходимые мероприятия / обеспечить совершение необходимых мероприятий по заключению соглашения об изменении содержания Закладной и внесению изменений в регистрационную запись об ипотеке Объекта недвижимости в пользу Кредитора, если данная обязанность предусмотрена дополнительным соглашением к Кредитному договору</w:t>
      </w:r>
      <w:r>
        <w:rPr>
          <w:rFonts w:ascii="Times New Roman" w:hAnsi="Times New Roman"/>
          <w:bCs/>
          <w:sz w:val="24"/>
          <w:szCs w:val="24"/>
        </w:rPr>
        <w:t>.</w:t>
      </w:r>
    </w:p>
    <w:p w14:paraId="65B088F1" w14:textId="77777777" w:rsidR="00B10938" w:rsidRPr="003605C3" w:rsidRDefault="00B10938" w:rsidP="00676C5E">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Pr>
          <w:rFonts w:ascii="Times New Roman" w:hAnsi="Times New Roman"/>
          <w:bCs/>
          <w:sz w:val="24"/>
          <w:szCs w:val="24"/>
        </w:rPr>
        <w:t xml:space="preserve"> </w:t>
      </w:r>
      <w:r w:rsidRPr="003605C3">
        <w:rPr>
          <w:rFonts w:ascii="Times New Roman" w:hAnsi="Times New Roman"/>
          <w:bCs/>
          <w:sz w:val="24"/>
          <w:szCs w:val="24"/>
        </w:rPr>
        <w:t xml:space="preserve">Оплатить все расходы, связанные с государственной регистрацией права собственности на </w:t>
      </w:r>
      <w:r>
        <w:rPr>
          <w:rFonts w:ascii="Times New Roman" w:hAnsi="Times New Roman"/>
          <w:bCs/>
          <w:sz w:val="24"/>
          <w:szCs w:val="24"/>
        </w:rPr>
        <w:t>О</w:t>
      </w:r>
      <w:r w:rsidRPr="003605C3">
        <w:rPr>
          <w:rFonts w:ascii="Times New Roman" w:hAnsi="Times New Roman"/>
          <w:bCs/>
          <w:sz w:val="24"/>
          <w:szCs w:val="24"/>
        </w:rPr>
        <w:t xml:space="preserve">бъект </w:t>
      </w:r>
      <w:r>
        <w:rPr>
          <w:rFonts w:ascii="Times New Roman" w:hAnsi="Times New Roman"/>
          <w:bCs/>
          <w:sz w:val="24"/>
          <w:szCs w:val="24"/>
        </w:rPr>
        <w:t>недвижимости/Д</w:t>
      </w:r>
      <w:r w:rsidRPr="003605C3">
        <w:rPr>
          <w:rFonts w:ascii="Times New Roman" w:hAnsi="Times New Roman"/>
          <w:bCs/>
          <w:sz w:val="24"/>
          <w:szCs w:val="24"/>
        </w:rPr>
        <w:t xml:space="preserve">оговора приобретения (в случае, если </w:t>
      </w:r>
      <w:r>
        <w:rPr>
          <w:rFonts w:ascii="Times New Roman" w:hAnsi="Times New Roman"/>
          <w:bCs/>
          <w:sz w:val="24"/>
          <w:szCs w:val="24"/>
        </w:rPr>
        <w:t>Д</w:t>
      </w:r>
      <w:r w:rsidRPr="003605C3">
        <w:rPr>
          <w:rFonts w:ascii="Times New Roman" w:hAnsi="Times New Roman"/>
          <w:bCs/>
          <w:sz w:val="24"/>
          <w:szCs w:val="24"/>
        </w:rPr>
        <w:t xml:space="preserve">оговор приобретения подлежит государственной регистрации), государственной регистрации ипотеки </w:t>
      </w:r>
      <w:r w:rsidRPr="003605C3">
        <w:rPr>
          <w:rFonts w:ascii="Times New Roman" w:hAnsi="Times New Roman"/>
          <w:bCs/>
          <w:sz w:val="24"/>
          <w:szCs w:val="24"/>
        </w:rPr>
        <w:lastRenderedPageBreak/>
        <w:t>(при необходимости), возможных изменений в записи ЕГР</w:t>
      </w:r>
      <w:r>
        <w:rPr>
          <w:rFonts w:ascii="Times New Roman" w:hAnsi="Times New Roman"/>
          <w:bCs/>
          <w:sz w:val="24"/>
          <w:szCs w:val="24"/>
        </w:rPr>
        <w:t>Н</w:t>
      </w:r>
      <w:r w:rsidRPr="003605C3">
        <w:rPr>
          <w:rFonts w:ascii="Times New Roman" w:hAnsi="Times New Roman"/>
          <w:bCs/>
          <w:sz w:val="24"/>
          <w:szCs w:val="24"/>
        </w:rPr>
        <w:t>, включая уплату государственной пошлины за регистрацию, и другие расходы.</w:t>
      </w:r>
    </w:p>
    <w:p w14:paraId="40826010" w14:textId="77777777" w:rsidR="00B10938" w:rsidRPr="003605C3" w:rsidRDefault="00B10938" w:rsidP="00676C5E">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Pr>
          <w:rFonts w:ascii="Times New Roman" w:hAnsi="Times New Roman"/>
          <w:bCs/>
          <w:sz w:val="24"/>
          <w:szCs w:val="24"/>
        </w:rPr>
        <w:t xml:space="preserve"> </w:t>
      </w:r>
      <w:r w:rsidRPr="003605C3">
        <w:rPr>
          <w:rFonts w:ascii="Times New Roman" w:hAnsi="Times New Roman"/>
          <w:bCs/>
          <w:sz w:val="24"/>
          <w:szCs w:val="24"/>
        </w:rPr>
        <w:t xml:space="preserve">Принимать меры, необходимые для сохранения заложенного Объекта недвижимости, включая текущий и капитальный ремонт, и незамедлительно уведомить Кредитора о возникновении угрозы утраты или повреждения </w:t>
      </w:r>
      <w:r>
        <w:rPr>
          <w:rFonts w:ascii="Times New Roman" w:hAnsi="Times New Roman"/>
          <w:bCs/>
          <w:sz w:val="24"/>
          <w:szCs w:val="24"/>
        </w:rPr>
        <w:t>Объекта недвижимости</w:t>
      </w:r>
      <w:r w:rsidRPr="003605C3">
        <w:rPr>
          <w:rFonts w:ascii="Times New Roman" w:hAnsi="Times New Roman"/>
          <w:bCs/>
          <w:sz w:val="24"/>
          <w:szCs w:val="24"/>
        </w:rPr>
        <w:t>.</w:t>
      </w:r>
    </w:p>
    <w:p w14:paraId="64AC2FD6" w14:textId="77777777" w:rsidR="00B10938" w:rsidRPr="003605C3" w:rsidRDefault="00B10938" w:rsidP="00676C5E">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Pr>
          <w:rFonts w:ascii="Times New Roman" w:hAnsi="Times New Roman"/>
          <w:bCs/>
          <w:sz w:val="24"/>
          <w:szCs w:val="24"/>
        </w:rPr>
        <w:t xml:space="preserve"> </w:t>
      </w:r>
      <w:r w:rsidRPr="003605C3">
        <w:rPr>
          <w:rFonts w:ascii="Times New Roman" w:hAnsi="Times New Roman"/>
          <w:bCs/>
          <w:sz w:val="24"/>
          <w:szCs w:val="24"/>
        </w:rPr>
        <w:t xml:space="preserve">Производить замену </w:t>
      </w:r>
      <w:r>
        <w:rPr>
          <w:rFonts w:ascii="Times New Roman" w:hAnsi="Times New Roman"/>
          <w:bCs/>
          <w:sz w:val="24"/>
          <w:szCs w:val="24"/>
        </w:rPr>
        <w:t>П</w:t>
      </w:r>
      <w:r w:rsidRPr="003605C3">
        <w:rPr>
          <w:rFonts w:ascii="Times New Roman" w:hAnsi="Times New Roman"/>
          <w:bCs/>
          <w:sz w:val="24"/>
          <w:szCs w:val="24"/>
        </w:rPr>
        <w:t xml:space="preserve">редмета залога (ипотеки) только с письменного согласия Кредитора путем заключения дополнительного соглашения к Кредитному договору, а также заключения </w:t>
      </w:r>
      <w:r>
        <w:rPr>
          <w:rFonts w:ascii="Times New Roman" w:hAnsi="Times New Roman"/>
          <w:bCs/>
          <w:sz w:val="24"/>
          <w:szCs w:val="24"/>
        </w:rPr>
        <w:t>Д</w:t>
      </w:r>
      <w:r w:rsidRPr="003605C3">
        <w:rPr>
          <w:rFonts w:ascii="Times New Roman" w:hAnsi="Times New Roman"/>
          <w:bCs/>
          <w:sz w:val="24"/>
          <w:szCs w:val="24"/>
        </w:rPr>
        <w:t>оговора залога (при необходимости).</w:t>
      </w:r>
    </w:p>
    <w:p w14:paraId="3CB3FF68" w14:textId="77777777" w:rsidR="00B10938" w:rsidRPr="003605C3" w:rsidRDefault="00B10938" w:rsidP="007F2DCF">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Pr>
          <w:rFonts w:ascii="Times New Roman" w:hAnsi="Times New Roman"/>
          <w:bCs/>
          <w:sz w:val="24"/>
          <w:szCs w:val="24"/>
        </w:rPr>
        <w:t xml:space="preserve"> </w:t>
      </w:r>
      <w:r w:rsidRPr="003605C3">
        <w:rPr>
          <w:rFonts w:ascii="Times New Roman" w:hAnsi="Times New Roman"/>
          <w:bCs/>
          <w:sz w:val="24"/>
          <w:szCs w:val="24"/>
        </w:rPr>
        <w:t>Уплачивать своевременно налоги, сборы, коммунальные и иные платежи, а также надлежащим образом исполнять иные обязанности собственника Объекта недвижимости.</w:t>
      </w:r>
    </w:p>
    <w:p w14:paraId="605A0A60" w14:textId="77777777" w:rsidR="00B10938" w:rsidRPr="003605C3" w:rsidRDefault="00B10938" w:rsidP="007F2DCF">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Pr>
          <w:rFonts w:ascii="Times New Roman" w:hAnsi="Times New Roman"/>
          <w:bCs/>
          <w:sz w:val="24"/>
          <w:szCs w:val="24"/>
        </w:rPr>
        <w:t xml:space="preserve"> </w:t>
      </w:r>
      <w:r w:rsidRPr="003605C3">
        <w:rPr>
          <w:rFonts w:ascii="Times New Roman" w:hAnsi="Times New Roman"/>
          <w:bCs/>
          <w:sz w:val="24"/>
          <w:szCs w:val="24"/>
        </w:rPr>
        <w:t>Осуществлять</w:t>
      </w:r>
      <w:r w:rsidRPr="009071B4">
        <w:rPr>
          <w:rFonts w:ascii="Times New Roman" w:hAnsi="Times New Roman"/>
          <w:bCs/>
          <w:sz w:val="24"/>
          <w:szCs w:val="24"/>
        </w:rPr>
        <w:t xml:space="preserve"> операции по продаже, дарению, обмену, передаче во временное владение и/или пользование, перепланировке и/или переустройству и другому распоряжению Объектом недвижимости</w:t>
      </w:r>
      <w:r>
        <w:rPr>
          <w:rFonts w:ascii="Times New Roman" w:hAnsi="Times New Roman"/>
          <w:bCs/>
          <w:sz w:val="24"/>
          <w:szCs w:val="24"/>
        </w:rPr>
        <w:t>, а также п</w:t>
      </w:r>
      <w:r w:rsidRPr="00DA76DA">
        <w:rPr>
          <w:rFonts w:ascii="Times New Roman" w:hAnsi="Times New Roman"/>
          <w:bCs/>
          <w:sz w:val="24"/>
          <w:szCs w:val="24"/>
        </w:rPr>
        <w:t>оследующий залог Объекта недвижимости и сделки по рефинансированию кредита</w:t>
      </w:r>
      <w:r>
        <w:rPr>
          <w:rFonts w:ascii="Times New Roman" w:hAnsi="Times New Roman"/>
          <w:bCs/>
          <w:sz w:val="24"/>
          <w:szCs w:val="24"/>
        </w:rPr>
        <w:t>,</w:t>
      </w:r>
      <w:r w:rsidRPr="009071B4">
        <w:rPr>
          <w:rFonts w:ascii="Times New Roman" w:hAnsi="Times New Roman"/>
          <w:bCs/>
          <w:sz w:val="24"/>
          <w:szCs w:val="24"/>
        </w:rPr>
        <w:t xml:space="preserve"> до полного исполнения обязательств по Кредитному договору только при наличии письменного согласия Кредитора.</w:t>
      </w:r>
    </w:p>
    <w:p w14:paraId="794CFDA8" w14:textId="77777777" w:rsidR="00B10938" w:rsidRPr="009071B4" w:rsidRDefault="00B10938" w:rsidP="007F2DCF">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Pr>
          <w:rFonts w:ascii="Times New Roman" w:hAnsi="Times New Roman"/>
          <w:bCs/>
          <w:sz w:val="24"/>
          <w:szCs w:val="24"/>
        </w:rPr>
        <w:t xml:space="preserve"> </w:t>
      </w:r>
      <w:r w:rsidRPr="003605C3">
        <w:rPr>
          <w:rFonts w:ascii="Times New Roman" w:hAnsi="Times New Roman"/>
          <w:bCs/>
          <w:sz w:val="24"/>
          <w:szCs w:val="24"/>
        </w:rPr>
        <w:t xml:space="preserve">В случае приобретения Объекта недвижимости, в котором уже осуществлено незарегистрированное </w:t>
      </w:r>
      <w:r>
        <w:rPr>
          <w:rFonts w:ascii="Times New Roman" w:hAnsi="Times New Roman"/>
          <w:bCs/>
          <w:sz w:val="24"/>
          <w:szCs w:val="24"/>
        </w:rPr>
        <w:t>переустройство и</w:t>
      </w:r>
      <w:r w:rsidR="004A730D">
        <w:rPr>
          <w:rFonts w:ascii="Times New Roman" w:hAnsi="Times New Roman"/>
          <w:bCs/>
          <w:sz w:val="24"/>
          <w:szCs w:val="24"/>
        </w:rPr>
        <w:t>/</w:t>
      </w:r>
      <w:r>
        <w:rPr>
          <w:rFonts w:ascii="Times New Roman" w:hAnsi="Times New Roman"/>
          <w:bCs/>
          <w:sz w:val="24"/>
          <w:szCs w:val="24"/>
        </w:rPr>
        <w:t>или перепланировка</w:t>
      </w:r>
      <w:r w:rsidRPr="003605C3">
        <w:rPr>
          <w:rFonts w:ascii="Times New Roman" w:hAnsi="Times New Roman"/>
          <w:bCs/>
          <w:sz w:val="24"/>
          <w:szCs w:val="24"/>
        </w:rPr>
        <w:t>, при</w:t>
      </w:r>
      <w:r w:rsidRPr="009071B4">
        <w:rPr>
          <w:rFonts w:ascii="Times New Roman" w:hAnsi="Times New Roman"/>
          <w:bCs/>
          <w:sz w:val="24"/>
          <w:szCs w:val="24"/>
        </w:rPr>
        <w:t xml:space="preserve"> предъявлении Кредитором взыскания или в случае предъявления требований компетентным органом, Заемщик обязан за свой счет и своими силами согласовать и зарегистрировать в порядке, установленном законодательством Российской Федерации, произведенное </w:t>
      </w:r>
      <w:r>
        <w:rPr>
          <w:rFonts w:ascii="Times New Roman" w:hAnsi="Times New Roman"/>
          <w:bCs/>
          <w:sz w:val="24"/>
          <w:szCs w:val="24"/>
        </w:rPr>
        <w:t>переустройство и</w:t>
      </w:r>
      <w:r w:rsidR="009A502F">
        <w:rPr>
          <w:rFonts w:ascii="Times New Roman" w:hAnsi="Times New Roman"/>
          <w:bCs/>
          <w:sz w:val="24"/>
          <w:szCs w:val="24"/>
        </w:rPr>
        <w:t>/</w:t>
      </w:r>
      <w:r>
        <w:rPr>
          <w:rFonts w:ascii="Times New Roman" w:hAnsi="Times New Roman"/>
          <w:bCs/>
          <w:sz w:val="24"/>
          <w:szCs w:val="24"/>
        </w:rPr>
        <w:t>или перепланировку</w:t>
      </w:r>
      <w:r w:rsidRPr="009071B4">
        <w:rPr>
          <w:rFonts w:ascii="Times New Roman" w:hAnsi="Times New Roman"/>
          <w:bCs/>
          <w:sz w:val="24"/>
          <w:szCs w:val="24"/>
        </w:rPr>
        <w:t xml:space="preserve"> Объекта недвижимости. </w:t>
      </w:r>
    </w:p>
    <w:p w14:paraId="19AC0EBE" w14:textId="77777777" w:rsidR="00B10938" w:rsidRDefault="00B10938" w:rsidP="007F2DCF">
      <w:pPr>
        <w:pStyle w:val="13"/>
        <w:numPr>
          <w:ilvl w:val="3"/>
          <w:numId w:val="38"/>
        </w:numPr>
        <w:tabs>
          <w:tab w:val="left" w:pos="1134"/>
          <w:tab w:val="left" w:pos="1364"/>
          <w:tab w:val="left" w:pos="1594"/>
        </w:tabs>
        <w:autoSpaceDE w:val="0"/>
        <w:autoSpaceDN w:val="0"/>
        <w:adjustRightInd w:val="0"/>
        <w:spacing w:after="0" w:line="240" w:lineRule="auto"/>
        <w:ind w:left="0" w:firstLine="709"/>
        <w:jc w:val="both"/>
        <w:rPr>
          <w:rFonts w:ascii="Times New Roman" w:hAnsi="Times New Roman"/>
          <w:bCs/>
          <w:sz w:val="24"/>
          <w:szCs w:val="24"/>
        </w:rPr>
      </w:pPr>
      <w:r>
        <w:rPr>
          <w:rFonts w:ascii="Times New Roman" w:hAnsi="Times New Roman"/>
          <w:bCs/>
          <w:sz w:val="24"/>
          <w:szCs w:val="24"/>
        </w:rPr>
        <w:t xml:space="preserve"> </w:t>
      </w:r>
      <w:r w:rsidRPr="009071B4">
        <w:rPr>
          <w:rFonts w:ascii="Times New Roman" w:hAnsi="Times New Roman"/>
          <w:bCs/>
          <w:sz w:val="24"/>
          <w:szCs w:val="24"/>
        </w:rPr>
        <w:t xml:space="preserve">При наличии согласия Кредитора на перепланировку и/или переустройство Объекта недвижимости Заемщик обязан за свой счет и своими силами в течение 6 месяцев, считая от дня, следующего за днем получения письменного согласия Кредитора, согласовать и зарегистрировать в порядке, установленном законодательством Российской Федерации, произведенное </w:t>
      </w:r>
      <w:r>
        <w:rPr>
          <w:rFonts w:ascii="Times New Roman" w:hAnsi="Times New Roman"/>
          <w:bCs/>
          <w:sz w:val="24"/>
          <w:szCs w:val="24"/>
        </w:rPr>
        <w:t>переустройство и</w:t>
      </w:r>
      <w:r w:rsidR="009A502F">
        <w:rPr>
          <w:rFonts w:ascii="Times New Roman" w:hAnsi="Times New Roman"/>
          <w:bCs/>
          <w:sz w:val="24"/>
          <w:szCs w:val="24"/>
        </w:rPr>
        <w:t>/</w:t>
      </w:r>
      <w:r>
        <w:rPr>
          <w:rFonts w:ascii="Times New Roman" w:hAnsi="Times New Roman"/>
          <w:bCs/>
          <w:sz w:val="24"/>
          <w:szCs w:val="24"/>
        </w:rPr>
        <w:t>или перепланировку</w:t>
      </w:r>
      <w:r w:rsidRPr="009071B4">
        <w:rPr>
          <w:rFonts w:ascii="Times New Roman" w:hAnsi="Times New Roman"/>
          <w:bCs/>
          <w:sz w:val="24"/>
          <w:szCs w:val="24"/>
        </w:rPr>
        <w:t xml:space="preserve"> Объекта недвижимости.</w:t>
      </w:r>
    </w:p>
    <w:p w14:paraId="78BE5A79" w14:textId="77777777" w:rsidR="00B10938" w:rsidRDefault="00B10938" w:rsidP="007F2DCF">
      <w:pPr>
        <w:pStyle w:val="13"/>
        <w:numPr>
          <w:ilvl w:val="3"/>
          <w:numId w:val="38"/>
        </w:numPr>
        <w:tabs>
          <w:tab w:val="left" w:pos="1134"/>
          <w:tab w:val="left" w:pos="1364"/>
          <w:tab w:val="left" w:pos="1594"/>
        </w:tabs>
        <w:autoSpaceDE w:val="0"/>
        <w:autoSpaceDN w:val="0"/>
        <w:adjustRightInd w:val="0"/>
        <w:spacing w:after="0" w:line="240" w:lineRule="auto"/>
        <w:ind w:left="0" w:firstLine="709"/>
        <w:jc w:val="both"/>
        <w:rPr>
          <w:rFonts w:ascii="Times New Roman" w:hAnsi="Times New Roman"/>
          <w:bCs/>
          <w:sz w:val="24"/>
          <w:szCs w:val="24"/>
        </w:rPr>
      </w:pPr>
      <w:r>
        <w:rPr>
          <w:rFonts w:ascii="Times New Roman" w:hAnsi="Times New Roman"/>
          <w:bCs/>
          <w:sz w:val="24"/>
          <w:szCs w:val="24"/>
        </w:rPr>
        <w:t xml:space="preserve"> </w:t>
      </w:r>
      <w:r w:rsidRPr="00C21BE7">
        <w:rPr>
          <w:rFonts w:ascii="Times New Roman" w:hAnsi="Times New Roman"/>
          <w:bCs/>
          <w:sz w:val="24"/>
          <w:szCs w:val="24"/>
        </w:rPr>
        <w:t>В случае получения Заемщиком отказа в регистрации переустройства и</w:t>
      </w:r>
      <w:r w:rsidR="009A502F">
        <w:rPr>
          <w:rFonts w:ascii="Times New Roman" w:hAnsi="Times New Roman"/>
          <w:bCs/>
          <w:sz w:val="24"/>
          <w:szCs w:val="24"/>
        </w:rPr>
        <w:t>/</w:t>
      </w:r>
      <w:r w:rsidRPr="00C21BE7">
        <w:rPr>
          <w:rFonts w:ascii="Times New Roman" w:hAnsi="Times New Roman"/>
          <w:bCs/>
          <w:sz w:val="24"/>
          <w:szCs w:val="24"/>
        </w:rPr>
        <w:t>или перепланировки Объекта недвижимости, Заемщик обязан за свой счет и своими силами, привести Объект недвижимости в состояние, существовавшее до этого переустройства и</w:t>
      </w:r>
      <w:r w:rsidR="009A502F">
        <w:rPr>
          <w:rFonts w:ascii="Times New Roman" w:hAnsi="Times New Roman"/>
          <w:bCs/>
          <w:sz w:val="24"/>
          <w:szCs w:val="24"/>
        </w:rPr>
        <w:t>/</w:t>
      </w:r>
      <w:r w:rsidRPr="00C21BE7">
        <w:rPr>
          <w:rFonts w:ascii="Times New Roman" w:hAnsi="Times New Roman"/>
          <w:bCs/>
          <w:sz w:val="24"/>
          <w:szCs w:val="24"/>
        </w:rPr>
        <w:t>или перепланировки или зарегистрировать указанное переоборудование.</w:t>
      </w:r>
    </w:p>
    <w:p w14:paraId="39A1D0CA" w14:textId="77777777" w:rsidR="00B10938" w:rsidRPr="00AB1D5B" w:rsidRDefault="00B10938" w:rsidP="007F2DCF">
      <w:pPr>
        <w:pStyle w:val="13"/>
        <w:numPr>
          <w:ilvl w:val="2"/>
          <w:numId w:val="38"/>
        </w:numPr>
        <w:tabs>
          <w:tab w:val="left" w:pos="1134"/>
          <w:tab w:val="left" w:pos="1364"/>
        </w:tabs>
        <w:autoSpaceDE w:val="0"/>
        <w:autoSpaceDN w:val="0"/>
        <w:adjustRightInd w:val="0"/>
        <w:spacing w:after="0" w:line="240" w:lineRule="auto"/>
        <w:ind w:left="0" w:firstLine="709"/>
        <w:jc w:val="both"/>
        <w:rPr>
          <w:bCs/>
        </w:rPr>
      </w:pPr>
      <w:r w:rsidRPr="005A69F6">
        <w:rPr>
          <w:rFonts w:ascii="Times New Roman" w:hAnsi="Times New Roman"/>
          <w:bCs/>
          <w:sz w:val="24"/>
          <w:szCs w:val="24"/>
        </w:rPr>
        <w:t>В случае заявления каких-либо прав и притязаний на Предмет залога со стороны третьих лиц, урегулировать их своими силами и средствами, неся все необходимые издержки, вызванные этими претензиями</w:t>
      </w:r>
      <w:r w:rsidRPr="005A69F6">
        <w:rPr>
          <w:rFonts w:ascii="Times New Roman" w:hAnsi="Times New Roman"/>
          <w:sz w:val="24"/>
          <w:szCs w:val="24"/>
        </w:rPr>
        <w:t>.</w:t>
      </w:r>
    </w:p>
    <w:p w14:paraId="0FD3A08A" w14:textId="77777777" w:rsidR="00B10938" w:rsidRPr="003605C3" w:rsidRDefault="00B10938" w:rsidP="007F2DCF">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Pr>
          <w:rFonts w:ascii="Times New Roman" w:hAnsi="Times New Roman"/>
          <w:bCs/>
          <w:sz w:val="24"/>
          <w:szCs w:val="24"/>
        </w:rPr>
        <w:t xml:space="preserve"> </w:t>
      </w:r>
      <w:r w:rsidRPr="003605C3">
        <w:rPr>
          <w:rFonts w:ascii="Times New Roman" w:hAnsi="Times New Roman"/>
          <w:bCs/>
          <w:sz w:val="24"/>
          <w:szCs w:val="24"/>
        </w:rPr>
        <w:t>Отказаться от прав пользования Объектом недвижимости в случае обращения взыскания на него и освободить занимаемый Объект недвижимости в течение 1 месяца с даты вынесения решения суда об обращении взыскания.</w:t>
      </w:r>
    </w:p>
    <w:p w14:paraId="44C288BA" w14:textId="77777777" w:rsidR="00B10938" w:rsidRPr="003605C3" w:rsidRDefault="00B10938" w:rsidP="00A94461">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Pr>
          <w:rFonts w:ascii="Times New Roman" w:hAnsi="Times New Roman"/>
          <w:bCs/>
          <w:sz w:val="24"/>
          <w:szCs w:val="24"/>
        </w:rPr>
        <w:t xml:space="preserve"> </w:t>
      </w:r>
      <w:r w:rsidRPr="003605C3">
        <w:rPr>
          <w:rFonts w:ascii="Times New Roman" w:hAnsi="Times New Roman"/>
          <w:bCs/>
          <w:sz w:val="24"/>
          <w:szCs w:val="24"/>
        </w:rPr>
        <w:t>Предоставить всю необходимую информацию и документы по п</w:t>
      </w:r>
      <w:r>
        <w:rPr>
          <w:rFonts w:ascii="Times New Roman" w:hAnsi="Times New Roman"/>
          <w:bCs/>
          <w:sz w:val="24"/>
          <w:szCs w:val="24"/>
        </w:rPr>
        <w:t>риобретаемому с использованием К</w:t>
      </w:r>
      <w:r w:rsidRPr="003605C3">
        <w:rPr>
          <w:rFonts w:ascii="Times New Roman" w:hAnsi="Times New Roman"/>
          <w:bCs/>
          <w:sz w:val="24"/>
          <w:szCs w:val="24"/>
        </w:rPr>
        <w:t>редита и передаваемому Кредитору в залог Объекту недвижимости, а также возможность его физического осмотра для проведени</w:t>
      </w:r>
      <w:r>
        <w:rPr>
          <w:rFonts w:ascii="Times New Roman" w:hAnsi="Times New Roman"/>
          <w:bCs/>
          <w:sz w:val="24"/>
          <w:szCs w:val="24"/>
        </w:rPr>
        <w:t>я оценки стоимости П</w:t>
      </w:r>
      <w:r w:rsidRPr="003605C3">
        <w:rPr>
          <w:rFonts w:ascii="Times New Roman" w:hAnsi="Times New Roman"/>
          <w:bCs/>
          <w:sz w:val="24"/>
          <w:szCs w:val="24"/>
        </w:rPr>
        <w:t>редмета залога независимым профессиональным оценщиком.</w:t>
      </w:r>
    </w:p>
    <w:p w14:paraId="7604230E" w14:textId="77777777" w:rsidR="00B10938" w:rsidRPr="003605C3" w:rsidRDefault="00B10938" w:rsidP="00A94461">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Pr>
          <w:rFonts w:ascii="Times New Roman" w:hAnsi="Times New Roman"/>
          <w:bCs/>
          <w:sz w:val="24"/>
          <w:szCs w:val="24"/>
        </w:rPr>
        <w:t xml:space="preserve"> </w:t>
      </w:r>
      <w:r w:rsidRPr="003605C3">
        <w:rPr>
          <w:rFonts w:ascii="Times New Roman" w:hAnsi="Times New Roman"/>
          <w:bCs/>
          <w:sz w:val="24"/>
          <w:szCs w:val="24"/>
        </w:rPr>
        <w:t xml:space="preserve">Предоставлять возможность Кредитору производить по предварительной договоренности проверку фактического наличия, состояния и условий содержания заложенного Объекта недвижимости, а также состава лиц, постоянно или временно проживающих в Объекте недвижимости, и основания для их проживания. </w:t>
      </w:r>
      <w:r>
        <w:rPr>
          <w:rFonts w:ascii="Times New Roman" w:hAnsi="Times New Roman"/>
          <w:bCs/>
          <w:sz w:val="24"/>
          <w:szCs w:val="24"/>
        </w:rPr>
        <w:t>Данное</w:t>
      </w:r>
      <w:r w:rsidRPr="003605C3">
        <w:rPr>
          <w:rFonts w:ascii="Times New Roman" w:hAnsi="Times New Roman"/>
          <w:bCs/>
          <w:sz w:val="24"/>
          <w:szCs w:val="24"/>
        </w:rPr>
        <w:t xml:space="preserve"> право принадлежит Кредитору также и в том случае, если заложенный Объект недвижимости с согласия Кредитора передан во временное владение/пользование третьих лиц.</w:t>
      </w:r>
    </w:p>
    <w:p w14:paraId="17C1C7F9" w14:textId="4EDE3C2C" w:rsidR="00B10938" w:rsidRPr="009071B4" w:rsidRDefault="00B10938" w:rsidP="00A94461">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Pr>
          <w:rFonts w:ascii="Times New Roman" w:hAnsi="Times New Roman"/>
          <w:bCs/>
          <w:sz w:val="24"/>
          <w:szCs w:val="24"/>
        </w:rPr>
        <w:t xml:space="preserve"> </w:t>
      </w:r>
      <w:r w:rsidRPr="003605C3">
        <w:rPr>
          <w:rFonts w:ascii="Times New Roman" w:hAnsi="Times New Roman"/>
          <w:bCs/>
          <w:sz w:val="24"/>
          <w:szCs w:val="24"/>
        </w:rPr>
        <w:t xml:space="preserve">Исполнять надлежащим образом обязанности по страхованию, предусмотренные </w:t>
      </w:r>
      <w:r w:rsidRPr="009071B4">
        <w:rPr>
          <w:rFonts w:ascii="Times New Roman" w:hAnsi="Times New Roman"/>
          <w:bCs/>
          <w:sz w:val="24"/>
          <w:szCs w:val="24"/>
        </w:rPr>
        <w:t>Индивидуальны</w:t>
      </w:r>
      <w:r>
        <w:rPr>
          <w:rFonts w:ascii="Times New Roman" w:hAnsi="Times New Roman"/>
          <w:bCs/>
          <w:sz w:val="24"/>
          <w:szCs w:val="24"/>
        </w:rPr>
        <w:t>ми</w:t>
      </w:r>
      <w:r w:rsidRPr="009071B4">
        <w:rPr>
          <w:rFonts w:ascii="Times New Roman" w:hAnsi="Times New Roman"/>
          <w:bCs/>
          <w:sz w:val="24"/>
          <w:szCs w:val="24"/>
        </w:rPr>
        <w:t xml:space="preserve"> услови</w:t>
      </w:r>
      <w:r>
        <w:rPr>
          <w:rFonts w:ascii="Times New Roman" w:hAnsi="Times New Roman"/>
          <w:bCs/>
          <w:sz w:val="24"/>
          <w:szCs w:val="24"/>
        </w:rPr>
        <w:t>ями</w:t>
      </w:r>
      <w:r w:rsidRPr="009071B4">
        <w:rPr>
          <w:rFonts w:ascii="Times New Roman" w:hAnsi="Times New Roman"/>
          <w:bCs/>
          <w:sz w:val="24"/>
          <w:szCs w:val="24"/>
        </w:rPr>
        <w:t xml:space="preserve">, </w:t>
      </w:r>
      <w:r>
        <w:rPr>
          <w:rFonts w:ascii="Times New Roman" w:hAnsi="Times New Roman"/>
          <w:bCs/>
          <w:sz w:val="24"/>
          <w:szCs w:val="24"/>
        </w:rPr>
        <w:t>разделом</w:t>
      </w:r>
      <w:r w:rsidRPr="009071B4">
        <w:rPr>
          <w:rFonts w:ascii="Times New Roman" w:hAnsi="Times New Roman"/>
          <w:bCs/>
          <w:sz w:val="24"/>
          <w:szCs w:val="24"/>
        </w:rPr>
        <w:t xml:space="preserve"> </w:t>
      </w:r>
      <w:r w:rsidR="006A513C">
        <w:rPr>
          <w:rFonts w:ascii="Times New Roman" w:hAnsi="Times New Roman"/>
          <w:bCs/>
          <w:sz w:val="24"/>
          <w:szCs w:val="24"/>
        </w:rPr>
        <w:fldChar w:fldCharType="begin"/>
      </w:r>
      <w:r w:rsidR="006A513C">
        <w:rPr>
          <w:rFonts w:ascii="Times New Roman" w:hAnsi="Times New Roman"/>
          <w:bCs/>
          <w:sz w:val="24"/>
          <w:szCs w:val="24"/>
        </w:rPr>
        <w:instrText xml:space="preserve"> REF _Ref15638322 \r \h </w:instrText>
      </w:r>
      <w:r w:rsidR="006A513C">
        <w:rPr>
          <w:rFonts w:ascii="Times New Roman" w:hAnsi="Times New Roman"/>
          <w:bCs/>
          <w:sz w:val="24"/>
          <w:szCs w:val="24"/>
        </w:rPr>
      </w:r>
      <w:r w:rsidR="006A513C">
        <w:rPr>
          <w:rFonts w:ascii="Times New Roman" w:hAnsi="Times New Roman"/>
          <w:bCs/>
          <w:sz w:val="24"/>
          <w:szCs w:val="24"/>
        </w:rPr>
        <w:fldChar w:fldCharType="separate"/>
      </w:r>
      <w:r w:rsidR="005D702E">
        <w:rPr>
          <w:rFonts w:ascii="Times New Roman" w:hAnsi="Times New Roman"/>
          <w:bCs/>
          <w:sz w:val="24"/>
          <w:szCs w:val="24"/>
        </w:rPr>
        <w:t>7</w:t>
      </w:r>
      <w:r w:rsidR="006A513C">
        <w:rPr>
          <w:rFonts w:ascii="Times New Roman" w:hAnsi="Times New Roman"/>
          <w:bCs/>
          <w:sz w:val="24"/>
          <w:szCs w:val="24"/>
        </w:rPr>
        <w:fldChar w:fldCharType="end"/>
      </w:r>
      <w:r w:rsidRPr="009071B4">
        <w:rPr>
          <w:rFonts w:ascii="Times New Roman" w:hAnsi="Times New Roman"/>
          <w:bCs/>
          <w:sz w:val="24"/>
          <w:szCs w:val="24"/>
        </w:rPr>
        <w:t xml:space="preserve"> Общих условий Кредитного договора. </w:t>
      </w:r>
    </w:p>
    <w:p w14:paraId="002166EA" w14:textId="77777777" w:rsidR="00B10938" w:rsidRPr="009071B4" w:rsidRDefault="00B10938" w:rsidP="00A94461">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Pr>
          <w:rFonts w:ascii="Times New Roman" w:hAnsi="Times New Roman"/>
          <w:bCs/>
          <w:sz w:val="24"/>
          <w:szCs w:val="24"/>
        </w:rPr>
        <w:t xml:space="preserve"> </w:t>
      </w:r>
      <w:r w:rsidRPr="009071B4">
        <w:rPr>
          <w:rFonts w:ascii="Times New Roman" w:hAnsi="Times New Roman"/>
          <w:bCs/>
          <w:sz w:val="24"/>
          <w:szCs w:val="24"/>
        </w:rPr>
        <w:t>Не вносить без предварительного согласования с Кредитором изменения в условия договора страхования в части:</w:t>
      </w:r>
    </w:p>
    <w:p w14:paraId="1C75CF1D" w14:textId="77777777" w:rsidR="00B10938" w:rsidRPr="003605C3" w:rsidRDefault="00B10938" w:rsidP="00B10938">
      <w:pPr>
        <w:pStyle w:val="10"/>
        <w:numPr>
          <w:ilvl w:val="0"/>
          <w:numId w:val="2"/>
        </w:numPr>
        <w:tabs>
          <w:tab w:val="left" w:pos="993"/>
        </w:tabs>
        <w:autoSpaceDE w:val="0"/>
        <w:autoSpaceDN w:val="0"/>
        <w:adjustRightInd w:val="0"/>
        <w:spacing w:after="0" w:line="240" w:lineRule="auto"/>
        <w:ind w:left="0" w:firstLine="743"/>
        <w:jc w:val="both"/>
        <w:rPr>
          <w:rFonts w:ascii="Times New Roman" w:hAnsi="Times New Roman"/>
          <w:sz w:val="24"/>
          <w:szCs w:val="24"/>
        </w:rPr>
      </w:pPr>
      <w:r w:rsidRPr="003605C3">
        <w:rPr>
          <w:rFonts w:ascii="Times New Roman" w:hAnsi="Times New Roman"/>
          <w:sz w:val="24"/>
          <w:szCs w:val="24"/>
        </w:rPr>
        <w:t>перечня застрахованных рисков, подлежащих обязательному страхованию, предусмотренных Индивидуальными условиями;</w:t>
      </w:r>
    </w:p>
    <w:p w14:paraId="6E97568A" w14:textId="77777777" w:rsidR="00B10938" w:rsidRPr="003605C3" w:rsidRDefault="00B10938" w:rsidP="00B10938">
      <w:pPr>
        <w:pStyle w:val="10"/>
        <w:numPr>
          <w:ilvl w:val="0"/>
          <w:numId w:val="2"/>
        </w:numPr>
        <w:tabs>
          <w:tab w:val="left" w:pos="993"/>
        </w:tabs>
        <w:autoSpaceDE w:val="0"/>
        <w:autoSpaceDN w:val="0"/>
        <w:adjustRightInd w:val="0"/>
        <w:spacing w:after="0" w:line="240" w:lineRule="auto"/>
        <w:ind w:left="0" w:firstLine="743"/>
        <w:jc w:val="both"/>
        <w:rPr>
          <w:rFonts w:ascii="Times New Roman" w:hAnsi="Times New Roman"/>
          <w:sz w:val="24"/>
          <w:szCs w:val="24"/>
        </w:rPr>
      </w:pPr>
      <w:r w:rsidRPr="003605C3">
        <w:rPr>
          <w:rFonts w:ascii="Times New Roman" w:hAnsi="Times New Roman"/>
          <w:sz w:val="24"/>
          <w:szCs w:val="24"/>
        </w:rPr>
        <w:lastRenderedPageBreak/>
        <w:t xml:space="preserve">изменений, влекущих нарушение требований Кредитора к страхованию, указанных в информации на официальном сайте Банка в сети Интернет, на информационных стендах в помещениях Банка и местах обслуживания Клиентов. </w:t>
      </w:r>
    </w:p>
    <w:p w14:paraId="3EDFCD8A" w14:textId="77777777" w:rsidR="00B10938" w:rsidRPr="009071B4" w:rsidRDefault="00B10938" w:rsidP="00676C5E">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Pr>
          <w:rFonts w:ascii="Times New Roman" w:hAnsi="Times New Roman"/>
          <w:bCs/>
          <w:sz w:val="24"/>
          <w:szCs w:val="24"/>
        </w:rPr>
        <w:t xml:space="preserve"> </w:t>
      </w:r>
      <w:r w:rsidRPr="009071B4">
        <w:rPr>
          <w:rFonts w:ascii="Times New Roman" w:hAnsi="Times New Roman"/>
          <w:bCs/>
          <w:sz w:val="24"/>
          <w:szCs w:val="24"/>
        </w:rPr>
        <w:t>При получении требования Кредитора о необходимости заключения нового договора страхования такой договор страхования должен быть заключен со страховой компанией, соответствующей требованиям Банка к Страховым компаниям (Страховщикам).</w:t>
      </w:r>
    </w:p>
    <w:p w14:paraId="2ADD0612" w14:textId="77777777" w:rsidR="00B10938" w:rsidRPr="009071B4" w:rsidRDefault="00B10938" w:rsidP="00676C5E">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Pr>
          <w:rFonts w:ascii="Times New Roman" w:hAnsi="Times New Roman"/>
          <w:bCs/>
          <w:sz w:val="24"/>
          <w:szCs w:val="24"/>
        </w:rPr>
        <w:t xml:space="preserve"> </w:t>
      </w:r>
      <w:r w:rsidRPr="009071B4">
        <w:rPr>
          <w:rFonts w:ascii="Times New Roman" w:hAnsi="Times New Roman"/>
          <w:bCs/>
          <w:sz w:val="24"/>
          <w:szCs w:val="24"/>
        </w:rPr>
        <w:t xml:space="preserve">В случае передачи прав </w:t>
      </w:r>
      <w:r>
        <w:rPr>
          <w:rFonts w:ascii="Times New Roman" w:hAnsi="Times New Roman"/>
          <w:bCs/>
          <w:sz w:val="24"/>
          <w:szCs w:val="24"/>
        </w:rPr>
        <w:t>на З</w:t>
      </w:r>
      <w:r w:rsidRPr="009071B4">
        <w:rPr>
          <w:rFonts w:ascii="Times New Roman" w:hAnsi="Times New Roman"/>
          <w:bCs/>
          <w:sz w:val="24"/>
          <w:szCs w:val="24"/>
        </w:rPr>
        <w:t>акладн</w:t>
      </w:r>
      <w:r>
        <w:rPr>
          <w:rFonts w:ascii="Times New Roman" w:hAnsi="Times New Roman"/>
          <w:bCs/>
          <w:sz w:val="24"/>
          <w:szCs w:val="24"/>
        </w:rPr>
        <w:t>ую</w:t>
      </w:r>
      <w:r w:rsidRPr="009071B4">
        <w:rPr>
          <w:rFonts w:ascii="Times New Roman" w:hAnsi="Times New Roman"/>
          <w:bCs/>
          <w:sz w:val="24"/>
          <w:szCs w:val="24"/>
        </w:rPr>
        <w:t>/уступк</w:t>
      </w:r>
      <w:r>
        <w:rPr>
          <w:rFonts w:ascii="Times New Roman" w:hAnsi="Times New Roman"/>
          <w:bCs/>
          <w:sz w:val="24"/>
          <w:szCs w:val="24"/>
        </w:rPr>
        <w:t>и</w:t>
      </w:r>
      <w:r w:rsidRPr="009071B4">
        <w:rPr>
          <w:rFonts w:ascii="Times New Roman" w:hAnsi="Times New Roman"/>
          <w:bCs/>
          <w:sz w:val="24"/>
          <w:szCs w:val="24"/>
        </w:rPr>
        <w:t xml:space="preserve"> прав (требований), принадлежащих Кредитору по Кредитному договору, в течение 10 рабочих дней, считая от даты получения уведомления Кредитора, изменить залогодержателя в договоре страхования, указав в качестве нового залогодержателя нового владельца </w:t>
      </w:r>
      <w:r>
        <w:rPr>
          <w:rFonts w:ascii="Times New Roman" w:hAnsi="Times New Roman"/>
          <w:bCs/>
          <w:sz w:val="24"/>
          <w:szCs w:val="24"/>
        </w:rPr>
        <w:t>З</w:t>
      </w:r>
      <w:r w:rsidRPr="009071B4">
        <w:rPr>
          <w:rFonts w:ascii="Times New Roman" w:hAnsi="Times New Roman"/>
          <w:bCs/>
          <w:sz w:val="24"/>
          <w:szCs w:val="24"/>
        </w:rPr>
        <w:t xml:space="preserve">акладной/нового кредитора. </w:t>
      </w:r>
    </w:p>
    <w:p w14:paraId="7C3E9955" w14:textId="77777777" w:rsidR="00B10938" w:rsidRPr="009071B4" w:rsidRDefault="00B10938" w:rsidP="00676C5E">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Pr>
          <w:rFonts w:ascii="Times New Roman" w:hAnsi="Times New Roman"/>
          <w:bCs/>
          <w:sz w:val="24"/>
          <w:szCs w:val="24"/>
        </w:rPr>
        <w:t xml:space="preserve"> </w:t>
      </w:r>
      <w:r w:rsidRPr="009071B4">
        <w:rPr>
          <w:rFonts w:ascii="Times New Roman" w:hAnsi="Times New Roman"/>
          <w:bCs/>
          <w:sz w:val="24"/>
          <w:szCs w:val="24"/>
        </w:rPr>
        <w:t>Уведомить Кредитора о планируемом расторжении Договора приобретения или признании его недействительным по любой причине в срок не позднее 5 рабочих дней, предшествующих расторжению/со дня принятия решения суда и в день возврата средств правообладателем (продавцом/застройщиком) денежных средств полностью погасить кредит и уплатить проценты за пользование кредитом.</w:t>
      </w:r>
    </w:p>
    <w:p w14:paraId="088D45F2" w14:textId="77777777" w:rsidR="00B10938" w:rsidRPr="009071B4" w:rsidRDefault="00B10938" w:rsidP="007F2DCF">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Pr>
          <w:rFonts w:ascii="Times New Roman" w:hAnsi="Times New Roman"/>
          <w:bCs/>
          <w:sz w:val="24"/>
          <w:szCs w:val="24"/>
        </w:rPr>
        <w:t xml:space="preserve"> </w:t>
      </w:r>
      <w:bookmarkStart w:id="11" w:name="_Ref15638488"/>
      <w:r w:rsidRPr="009071B4">
        <w:rPr>
          <w:rFonts w:ascii="Times New Roman" w:hAnsi="Times New Roman"/>
          <w:bCs/>
          <w:sz w:val="24"/>
          <w:szCs w:val="24"/>
        </w:rPr>
        <w:t>Уведомить</w:t>
      </w:r>
      <w:r w:rsidRPr="003605C3">
        <w:rPr>
          <w:rFonts w:ascii="Times New Roman" w:hAnsi="Times New Roman"/>
          <w:bCs/>
          <w:sz w:val="24"/>
          <w:szCs w:val="24"/>
        </w:rPr>
        <w:t xml:space="preserve"> Кредитора (заказным письмом с уведомлением о вручении, представлением заявления в подразделение Кредитора):</w:t>
      </w:r>
      <w:bookmarkEnd w:id="11"/>
      <w:r w:rsidRPr="003605C3">
        <w:rPr>
          <w:rFonts w:ascii="Times New Roman" w:hAnsi="Times New Roman"/>
          <w:bCs/>
          <w:sz w:val="24"/>
          <w:szCs w:val="24"/>
        </w:rPr>
        <w:t xml:space="preserve"> </w:t>
      </w:r>
    </w:p>
    <w:p w14:paraId="2EC11654" w14:textId="77777777" w:rsidR="00B10938" w:rsidRPr="005424A3" w:rsidRDefault="00B10938" w:rsidP="00B10938">
      <w:pPr>
        <w:numPr>
          <w:ilvl w:val="0"/>
          <w:numId w:val="5"/>
        </w:numPr>
        <w:tabs>
          <w:tab w:val="left" w:pos="993"/>
        </w:tabs>
        <w:autoSpaceDE w:val="0"/>
        <w:autoSpaceDN w:val="0"/>
        <w:adjustRightInd w:val="0"/>
        <w:ind w:left="0" w:firstLine="709"/>
        <w:jc w:val="both"/>
      </w:pPr>
      <w:r w:rsidRPr="003605C3">
        <w:rPr>
          <w:bCs/>
        </w:rPr>
        <w:t>об изменении данных документа, удостоверяющего личность, и/или фамилии, имени, отчества Заемщика и предоставить Кредитору документы, подтверждающие указанные изменения, в течение 10 рабочих дней с даты наступления соответствующего события;</w:t>
      </w:r>
    </w:p>
    <w:p w14:paraId="40825DF2" w14:textId="385BF5A1" w:rsidR="00B10938" w:rsidRPr="005424A3" w:rsidRDefault="00B10938" w:rsidP="00B10938">
      <w:pPr>
        <w:numPr>
          <w:ilvl w:val="0"/>
          <w:numId w:val="5"/>
        </w:numPr>
        <w:tabs>
          <w:tab w:val="left" w:pos="993"/>
        </w:tabs>
        <w:autoSpaceDE w:val="0"/>
        <w:autoSpaceDN w:val="0"/>
        <w:adjustRightInd w:val="0"/>
        <w:ind w:left="0" w:firstLine="709"/>
        <w:jc w:val="both"/>
      </w:pPr>
      <w:r w:rsidRPr="005424A3">
        <w:t>об изменении места жительства/регистрации, информации, предоставленной Кредитору в</w:t>
      </w:r>
      <w:r w:rsidRPr="003605C3">
        <w:rPr>
          <w:bCs/>
        </w:rPr>
        <w:t xml:space="preserve"> качестве контактной (телефона, почтового адреса, адреса электронной почты), изменении способа связи с Кредитором, и </w:t>
      </w:r>
      <w:r w:rsidR="00271C74">
        <w:rPr>
          <w:bCs/>
        </w:rPr>
        <w:t xml:space="preserve">об </w:t>
      </w:r>
      <w:r w:rsidRPr="003605C3">
        <w:rPr>
          <w:bCs/>
        </w:rPr>
        <w:t>обстоятельствах, способных повлиять на выполнение обязательств по Кредитному договору, в течение 10 рабочих дней с даты наступления соответствующего события;</w:t>
      </w:r>
    </w:p>
    <w:p w14:paraId="645AE70D" w14:textId="77777777" w:rsidR="00B10938" w:rsidRPr="005424A3" w:rsidRDefault="00B10938" w:rsidP="00B10938">
      <w:pPr>
        <w:numPr>
          <w:ilvl w:val="0"/>
          <w:numId w:val="5"/>
        </w:numPr>
        <w:tabs>
          <w:tab w:val="left" w:pos="993"/>
        </w:tabs>
        <w:autoSpaceDE w:val="0"/>
        <w:autoSpaceDN w:val="0"/>
        <w:adjustRightInd w:val="0"/>
        <w:ind w:left="0" w:firstLine="709"/>
        <w:jc w:val="both"/>
      </w:pPr>
      <w:r w:rsidRPr="005424A3">
        <w:t>о возбуждении в отношении себя дела особого производства о признании гражданина ограниченно дееспособным и недееспособным, об установлении ошибочных записей в книгах актов гражданского состояния, о возбуждении других гражданских или уголовных дел в течение 5 рабочих дней, следующих за днем, когда Заемщик узнал о любом из указанных обстоятельств;</w:t>
      </w:r>
    </w:p>
    <w:p w14:paraId="0E5ECB45" w14:textId="77777777" w:rsidR="00B10938" w:rsidRDefault="00B10938" w:rsidP="00B10938">
      <w:pPr>
        <w:numPr>
          <w:ilvl w:val="0"/>
          <w:numId w:val="5"/>
        </w:numPr>
        <w:tabs>
          <w:tab w:val="left" w:pos="993"/>
        </w:tabs>
        <w:autoSpaceDE w:val="0"/>
        <w:autoSpaceDN w:val="0"/>
        <w:adjustRightInd w:val="0"/>
        <w:ind w:left="0" w:firstLine="709"/>
        <w:jc w:val="both"/>
      </w:pPr>
      <w:r w:rsidRPr="005424A3">
        <w:t xml:space="preserve">о своем намерении подать/подаче или наличии информации о подаче в отношении себя заявления о признании банкротом; о вынесении в отношении себя судом определений о признании обоснованным указанного заявления и введении реструктуризации долгов гражданина, о признании необоснованным указанного заявления и об оставлении его без рассмотрения, о признании необоснованным указанного заявления и прекращении производства по делу о банкротстве гражданина, а также о принятии судом решения о признании гражданина банкротом и введении реализации имущества не позднее дня, следующего за днем совершения указанных действий/получении информации/принятии судом соответствующего решения/определения. </w:t>
      </w:r>
    </w:p>
    <w:p w14:paraId="65A8DEF8" w14:textId="77777777" w:rsidR="007B7D8B" w:rsidRPr="003605C3" w:rsidRDefault="007B7D8B" w:rsidP="00676C5E">
      <w:pPr>
        <w:pStyle w:val="13"/>
        <w:numPr>
          <w:ilvl w:val="2"/>
          <w:numId w:val="38"/>
        </w:numPr>
        <w:tabs>
          <w:tab w:val="left" w:pos="1134"/>
          <w:tab w:val="left" w:pos="1364"/>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bCs/>
          <w:sz w:val="24"/>
          <w:szCs w:val="24"/>
        </w:rPr>
        <w:t>Производить регистрацию Заемщика в заложенном Объекте недвижимости</w:t>
      </w:r>
      <w:r>
        <w:rPr>
          <w:rFonts w:ascii="Times New Roman" w:hAnsi="Times New Roman"/>
          <w:bCs/>
          <w:sz w:val="24"/>
          <w:szCs w:val="24"/>
        </w:rPr>
        <w:t xml:space="preserve"> (кроме гаража/машино</w:t>
      </w:r>
      <w:r w:rsidR="00271C74">
        <w:rPr>
          <w:rFonts w:ascii="Times New Roman" w:hAnsi="Times New Roman"/>
          <w:bCs/>
          <w:sz w:val="24"/>
          <w:szCs w:val="24"/>
        </w:rPr>
        <w:t>-</w:t>
      </w:r>
      <w:r>
        <w:rPr>
          <w:rFonts w:ascii="Times New Roman" w:hAnsi="Times New Roman"/>
          <w:bCs/>
          <w:sz w:val="24"/>
          <w:szCs w:val="24"/>
        </w:rPr>
        <w:t>места)</w:t>
      </w:r>
      <w:r w:rsidRPr="003605C3">
        <w:rPr>
          <w:rFonts w:ascii="Times New Roman" w:hAnsi="Times New Roman"/>
          <w:bCs/>
          <w:sz w:val="24"/>
          <w:szCs w:val="24"/>
        </w:rPr>
        <w:t xml:space="preserve">, а также вселять членов его семьи и/или третьих лиц, в том числе несовершеннолетних детей и/или ограниченно дееспособных лиц, и/или недееспособных лиц, лиц находящихся под опекой или попечительством, либо оставшихся без родительского попечения  несовершеннолетних лиц, в Объект недвижимости, и осуществлять их регистрацию по месту жительства в Объекте недвижимости, только при наличии письменного согласия Кредитора и наличия документа, подтверждающего отказ Заемщика, членов его семьи и/или третьих лиц, в том числе несовершеннолетних, ограниченно дееспособных, недееспособных лиц, от права пользования </w:t>
      </w:r>
      <w:r>
        <w:rPr>
          <w:rFonts w:ascii="Times New Roman" w:hAnsi="Times New Roman"/>
          <w:bCs/>
          <w:sz w:val="24"/>
          <w:szCs w:val="24"/>
        </w:rPr>
        <w:t>О</w:t>
      </w:r>
      <w:r w:rsidRPr="003605C3">
        <w:rPr>
          <w:rFonts w:ascii="Times New Roman" w:hAnsi="Times New Roman"/>
          <w:bCs/>
          <w:sz w:val="24"/>
          <w:szCs w:val="24"/>
        </w:rPr>
        <w:t xml:space="preserve">бъектом недвижимости и обязательства освободить </w:t>
      </w:r>
      <w:r>
        <w:rPr>
          <w:rFonts w:ascii="Times New Roman" w:hAnsi="Times New Roman"/>
          <w:bCs/>
          <w:sz w:val="24"/>
          <w:szCs w:val="24"/>
        </w:rPr>
        <w:t>О</w:t>
      </w:r>
      <w:r w:rsidRPr="003605C3">
        <w:rPr>
          <w:rFonts w:ascii="Times New Roman" w:hAnsi="Times New Roman"/>
          <w:bCs/>
          <w:sz w:val="24"/>
          <w:szCs w:val="24"/>
        </w:rPr>
        <w:t>бъект недвижимости в течение одного календарного месяца с даты предъявления требования об освобождении, в случае обращения Кредитором на не</w:t>
      </w:r>
      <w:r>
        <w:rPr>
          <w:rFonts w:ascii="Times New Roman" w:hAnsi="Times New Roman"/>
          <w:bCs/>
          <w:sz w:val="24"/>
          <w:szCs w:val="24"/>
        </w:rPr>
        <w:t>го</w:t>
      </w:r>
      <w:r w:rsidRPr="003605C3">
        <w:rPr>
          <w:rFonts w:ascii="Times New Roman" w:hAnsi="Times New Roman"/>
          <w:bCs/>
          <w:sz w:val="24"/>
          <w:szCs w:val="24"/>
        </w:rPr>
        <w:t xml:space="preserve"> взыскания.</w:t>
      </w:r>
    </w:p>
    <w:p w14:paraId="1A7EC62F" w14:textId="77777777" w:rsidR="00B10938" w:rsidRPr="005424A3" w:rsidRDefault="007B7D8B" w:rsidP="00676C5E">
      <w:pPr>
        <w:pStyle w:val="13"/>
        <w:numPr>
          <w:ilvl w:val="2"/>
          <w:numId w:val="38"/>
        </w:numPr>
        <w:tabs>
          <w:tab w:val="left" w:pos="1134"/>
          <w:tab w:val="left" w:pos="1364"/>
        </w:tabs>
        <w:autoSpaceDE w:val="0"/>
        <w:autoSpaceDN w:val="0"/>
        <w:adjustRightInd w:val="0"/>
        <w:spacing w:after="0" w:line="240" w:lineRule="auto"/>
        <w:ind w:left="0" w:firstLine="709"/>
        <w:jc w:val="both"/>
      </w:pPr>
      <w:r>
        <w:rPr>
          <w:rFonts w:ascii="Times New Roman" w:hAnsi="Times New Roman"/>
          <w:bCs/>
          <w:sz w:val="24"/>
          <w:szCs w:val="24"/>
        </w:rPr>
        <w:t xml:space="preserve"> </w:t>
      </w:r>
      <w:r w:rsidRPr="003605C3">
        <w:rPr>
          <w:rFonts w:ascii="Times New Roman" w:hAnsi="Times New Roman"/>
          <w:bCs/>
          <w:sz w:val="24"/>
          <w:szCs w:val="24"/>
        </w:rPr>
        <w:t xml:space="preserve">Предоставить по первому требованию Кредитора либо указанному им лицу доверенность на получение в паспортной службе информации о регистрации граждан по месту жительства в </w:t>
      </w:r>
      <w:r>
        <w:rPr>
          <w:rFonts w:ascii="Times New Roman" w:hAnsi="Times New Roman"/>
          <w:bCs/>
          <w:sz w:val="24"/>
          <w:szCs w:val="24"/>
        </w:rPr>
        <w:t>О</w:t>
      </w:r>
      <w:r w:rsidRPr="003605C3">
        <w:rPr>
          <w:rFonts w:ascii="Times New Roman" w:hAnsi="Times New Roman"/>
          <w:bCs/>
          <w:sz w:val="24"/>
          <w:szCs w:val="24"/>
        </w:rPr>
        <w:t>бъекте недвижимости</w:t>
      </w:r>
      <w:r>
        <w:rPr>
          <w:rFonts w:ascii="Times New Roman" w:hAnsi="Times New Roman"/>
          <w:bCs/>
          <w:sz w:val="24"/>
          <w:szCs w:val="24"/>
        </w:rPr>
        <w:t xml:space="preserve"> (кроме гаража/машино</w:t>
      </w:r>
      <w:r w:rsidR="00271C74">
        <w:rPr>
          <w:rFonts w:ascii="Times New Roman" w:hAnsi="Times New Roman"/>
          <w:bCs/>
          <w:sz w:val="24"/>
          <w:szCs w:val="24"/>
        </w:rPr>
        <w:t>-</w:t>
      </w:r>
      <w:r>
        <w:rPr>
          <w:rFonts w:ascii="Times New Roman" w:hAnsi="Times New Roman"/>
          <w:bCs/>
          <w:sz w:val="24"/>
          <w:szCs w:val="24"/>
        </w:rPr>
        <w:t>места)</w:t>
      </w:r>
      <w:r w:rsidRPr="003605C3">
        <w:rPr>
          <w:rFonts w:ascii="Times New Roman" w:hAnsi="Times New Roman"/>
          <w:bCs/>
          <w:sz w:val="24"/>
          <w:szCs w:val="24"/>
        </w:rPr>
        <w:t xml:space="preserve">, приобретенном с использованием </w:t>
      </w:r>
      <w:r>
        <w:rPr>
          <w:rFonts w:ascii="Times New Roman" w:hAnsi="Times New Roman"/>
          <w:bCs/>
          <w:sz w:val="24"/>
          <w:szCs w:val="24"/>
        </w:rPr>
        <w:t>К</w:t>
      </w:r>
      <w:r w:rsidRPr="003605C3">
        <w:rPr>
          <w:rFonts w:ascii="Times New Roman" w:hAnsi="Times New Roman"/>
          <w:bCs/>
          <w:sz w:val="24"/>
          <w:szCs w:val="24"/>
        </w:rPr>
        <w:t>редита и являю</w:t>
      </w:r>
      <w:r>
        <w:rPr>
          <w:rFonts w:ascii="Times New Roman" w:hAnsi="Times New Roman"/>
          <w:bCs/>
          <w:sz w:val="24"/>
          <w:szCs w:val="24"/>
        </w:rPr>
        <w:t>щегося обеспечением по данному К</w:t>
      </w:r>
      <w:r w:rsidRPr="003605C3">
        <w:rPr>
          <w:rFonts w:ascii="Times New Roman" w:hAnsi="Times New Roman"/>
          <w:bCs/>
          <w:sz w:val="24"/>
          <w:szCs w:val="24"/>
        </w:rPr>
        <w:t>редиту.</w:t>
      </w:r>
    </w:p>
    <w:p w14:paraId="0C85B6BE" w14:textId="77777777" w:rsidR="00B10938" w:rsidRDefault="00115141" w:rsidP="00676C5E">
      <w:pPr>
        <w:pStyle w:val="35"/>
        <w:numPr>
          <w:ilvl w:val="1"/>
          <w:numId w:val="38"/>
        </w:numPr>
        <w:tabs>
          <w:tab w:val="left" w:pos="1134"/>
        </w:tabs>
        <w:autoSpaceDE w:val="0"/>
        <w:autoSpaceDN w:val="0"/>
        <w:adjustRightInd w:val="0"/>
        <w:spacing w:after="0" w:line="240" w:lineRule="auto"/>
        <w:ind w:left="1560" w:hanging="851"/>
        <w:jc w:val="both"/>
        <w:rPr>
          <w:rFonts w:ascii="Times New Roman" w:hAnsi="Times New Roman"/>
          <w:bCs/>
          <w:sz w:val="24"/>
          <w:szCs w:val="24"/>
        </w:rPr>
      </w:pPr>
      <w:r>
        <w:rPr>
          <w:rFonts w:ascii="Times New Roman" w:hAnsi="Times New Roman"/>
          <w:bCs/>
          <w:sz w:val="24"/>
          <w:szCs w:val="24"/>
        </w:rPr>
        <w:t>Заемщик имеет право:</w:t>
      </w:r>
    </w:p>
    <w:p w14:paraId="00C05D4F" w14:textId="77777777" w:rsidR="00115141" w:rsidRPr="003605C3" w:rsidRDefault="00115141" w:rsidP="00676C5E">
      <w:pPr>
        <w:pStyle w:val="13"/>
        <w:numPr>
          <w:ilvl w:val="2"/>
          <w:numId w:val="38"/>
        </w:numPr>
        <w:tabs>
          <w:tab w:val="left" w:pos="1134"/>
          <w:tab w:val="left" w:pos="1322"/>
        </w:tabs>
        <w:autoSpaceDE w:val="0"/>
        <w:autoSpaceDN w:val="0"/>
        <w:adjustRightInd w:val="0"/>
        <w:spacing w:after="0" w:line="240" w:lineRule="auto"/>
        <w:ind w:left="0" w:firstLine="709"/>
        <w:jc w:val="both"/>
        <w:rPr>
          <w:rFonts w:ascii="Times New Roman" w:hAnsi="Times New Roman"/>
          <w:bCs/>
          <w:sz w:val="24"/>
          <w:szCs w:val="24"/>
        </w:rPr>
      </w:pPr>
      <w:r w:rsidRPr="003605C3">
        <w:rPr>
          <w:rFonts w:ascii="Times New Roman" w:hAnsi="Times New Roman"/>
          <w:sz w:val="24"/>
          <w:szCs w:val="24"/>
        </w:rPr>
        <w:lastRenderedPageBreak/>
        <w:t xml:space="preserve">Получить у Кредитора </w:t>
      </w:r>
      <w:r>
        <w:rPr>
          <w:rFonts w:ascii="Times New Roman" w:hAnsi="Times New Roman"/>
          <w:sz w:val="24"/>
          <w:szCs w:val="24"/>
        </w:rPr>
        <w:t>З</w:t>
      </w:r>
      <w:r w:rsidRPr="003605C3">
        <w:rPr>
          <w:rFonts w:ascii="Times New Roman" w:hAnsi="Times New Roman"/>
          <w:sz w:val="24"/>
          <w:szCs w:val="24"/>
        </w:rPr>
        <w:t xml:space="preserve">акладную </w:t>
      </w:r>
      <w:r w:rsidR="003C17C7">
        <w:rPr>
          <w:rFonts w:ascii="Times New Roman" w:hAnsi="Times New Roman"/>
          <w:sz w:val="24"/>
          <w:szCs w:val="24"/>
        </w:rPr>
        <w:t xml:space="preserve">(в случае ее оформления в документарной форме) </w:t>
      </w:r>
      <w:r w:rsidRPr="003605C3">
        <w:rPr>
          <w:rFonts w:ascii="Times New Roman" w:hAnsi="Times New Roman"/>
          <w:sz w:val="24"/>
          <w:szCs w:val="24"/>
        </w:rPr>
        <w:t>с отметкой об исполнении Заемщиком обязательств/</w:t>
      </w:r>
      <w:r w:rsidRPr="003605C3">
        <w:rPr>
          <w:rFonts w:ascii="Times New Roman" w:hAnsi="Times New Roman"/>
          <w:bCs/>
          <w:sz w:val="24"/>
          <w:szCs w:val="24"/>
        </w:rPr>
        <w:t xml:space="preserve">уведомление об </w:t>
      </w:r>
      <w:r>
        <w:rPr>
          <w:rFonts w:ascii="Times New Roman" w:hAnsi="Times New Roman"/>
          <w:bCs/>
          <w:sz w:val="24"/>
          <w:szCs w:val="24"/>
        </w:rPr>
        <w:t xml:space="preserve">исполнении обязательств </w:t>
      </w:r>
      <w:r w:rsidRPr="003605C3">
        <w:rPr>
          <w:rFonts w:ascii="Times New Roman" w:hAnsi="Times New Roman"/>
          <w:bCs/>
          <w:sz w:val="24"/>
          <w:szCs w:val="24"/>
        </w:rPr>
        <w:t>по Кредитному договору в целях погашения регистрационной записи об ипотеке и внесения в ЕГР</w:t>
      </w:r>
      <w:r>
        <w:rPr>
          <w:rFonts w:ascii="Times New Roman" w:hAnsi="Times New Roman"/>
          <w:bCs/>
          <w:sz w:val="24"/>
          <w:szCs w:val="24"/>
        </w:rPr>
        <w:t>Н</w:t>
      </w:r>
      <w:r w:rsidRPr="003605C3">
        <w:rPr>
          <w:rFonts w:ascii="Times New Roman" w:hAnsi="Times New Roman"/>
          <w:bCs/>
          <w:sz w:val="24"/>
          <w:szCs w:val="24"/>
        </w:rPr>
        <w:t xml:space="preserve"> сведений о прекращении ипотеки Объекта недвижимости</w:t>
      </w:r>
      <w:r w:rsidRPr="003605C3">
        <w:rPr>
          <w:rFonts w:ascii="Times New Roman" w:hAnsi="Times New Roman"/>
          <w:sz w:val="24"/>
          <w:szCs w:val="24"/>
        </w:rPr>
        <w:t xml:space="preserve"> после полного исполнения своих обязательств по Кредитному договору. </w:t>
      </w:r>
    </w:p>
    <w:p w14:paraId="6EC861B5" w14:textId="77777777" w:rsidR="00115141" w:rsidRDefault="00115141" w:rsidP="007F2DCF">
      <w:pPr>
        <w:pStyle w:val="13"/>
        <w:numPr>
          <w:ilvl w:val="2"/>
          <w:numId w:val="38"/>
        </w:numPr>
        <w:tabs>
          <w:tab w:val="left" w:pos="1134"/>
          <w:tab w:val="left" w:pos="1322"/>
        </w:tabs>
        <w:autoSpaceDE w:val="0"/>
        <w:autoSpaceDN w:val="0"/>
        <w:adjustRightInd w:val="0"/>
        <w:spacing w:after="0" w:line="240" w:lineRule="auto"/>
        <w:ind w:left="0" w:firstLine="709"/>
        <w:jc w:val="both"/>
        <w:rPr>
          <w:rFonts w:ascii="Times New Roman" w:hAnsi="Times New Roman"/>
          <w:sz w:val="24"/>
          <w:szCs w:val="24"/>
        </w:rPr>
      </w:pPr>
      <w:r w:rsidRPr="009071B4">
        <w:rPr>
          <w:rFonts w:ascii="Times New Roman" w:hAnsi="Times New Roman"/>
          <w:sz w:val="24"/>
          <w:szCs w:val="24"/>
        </w:rPr>
        <w:t xml:space="preserve">Осуществить досрочное погашение </w:t>
      </w:r>
      <w:r>
        <w:rPr>
          <w:rFonts w:ascii="Times New Roman" w:hAnsi="Times New Roman"/>
          <w:sz w:val="24"/>
          <w:szCs w:val="24"/>
        </w:rPr>
        <w:t>К</w:t>
      </w:r>
      <w:r w:rsidRPr="009071B4">
        <w:rPr>
          <w:rFonts w:ascii="Times New Roman" w:hAnsi="Times New Roman"/>
          <w:sz w:val="24"/>
          <w:szCs w:val="24"/>
        </w:rPr>
        <w:t xml:space="preserve">редита (частичное или полное) и уплатить проценты за фактическое время пользования </w:t>
      </w:r>
      <w:r>
        <w:rPr>
          <w:rFonts w:ascii="Times New Roman" w:hAnsi="Times New Roman"/>
          <w:sz w:val="24"/>
          <w:szCs w:val="24"/>
        </w:rPr>
        <w:t>К</w:t>
      </w:r>
      <w:r w:rsidRPr="009071B4">
        <w:rPr>
          <w:rFonts w:ascii="Times New Roman" w:hAnsi="Times New Roman"/>
          <w:sz w:val="24"/>
          <w:szCs w:val="24"/>
        </w:rPr>
        <w:t>редитом, на условиях и в сроки, которы</w:t>
      </w:r>
      <w:r>
        <w:rPr>
          <w:rFonts w:ascii="Times New Roman" w:hAnsi="Times New Roman"/>
          <w:sz w:val="24"/>
          <w:szCs w:val="24"/>
        </w:rPr>
        <w:t>е</w:t>
      </w:r>
      <w:r w:rsidRPr="009071B4">
        <w:rPr>
          <w:rFonts w:ascii="Times New Roman" w:hAnsi="Times New Roman"/>
          <w:sz w:val="24"/>
          <w:szCs w:val="24"/>
        </w:rPr>
        <w:t xml:space="preserve"> указан</w:t>
      </w:r>
      <w:r>
        <w:rPr>
          <w:rFonts w:ascii="Times New Roman" w:hAnsi="Times New Roman"/>
          <w:sz w:val="24"/>
          <w:szCs w:val="24"/>
        </w:rPr>
        <w:t>ы</w:t>
      </w:r>
      <w:r w:rsidRPr="009071B4">
        <w:rPr>
          <w:rFonts w:ascii="Times New Roman" w:hAnsi="Times New Roman"/>
          <w:sz w:val="24"/>
          <w:szCs w:val="24"/>
        </w:rPr>
        <w:t xml:space="preserve"> в п. </w:t>
      </w:r>
      <w:r>
        <w:rPr>
          <w:rFonts w:ascii="Times New Roman" w:hAnsi="Times New Roman"/>
          <w:sz w:val="24"/>
          <w:szCs w:val="24"/>
        </w:rPr>
        <w:t>4</w:t>
      </w:r>
      <w:r w:rsidRPr="009071B4">
        <w:rPr>
          <w:rFonts w:ascii="Times New Roman" w:hAnsi="Times New Roman"/>
          <w:sz w:val="24"/>
          <w:szCs w:val="24"/>
        </w:rPr>
        <w:t>.2</w:t>
      </w:r>
      <w:r>
        <w:rPr>
          <w:rFonts w:ascii="Times New Roman" w:hAnsi="Times New Roman"/>
          <w:sz w:val="24"/>
          <w:szCs w:val="24"/>
        </w:rPr>
        <w:t xml:space="preserve">4 </w:t>
      </w:r>
      <w:r w:rsidRPr="009071B4">
        <w:rPr>
          <w:rFonts w:ascii="Times New Roman" w:hAnsi="Times New Roman"/>
          <w:sz w:val="24"/>
          <w:szCs w:val="24"/>
        </w:rPr>
        <w:t>Общих условий Кредитного договора, а та</w:t>
      </w:r>
      <w:r>
        <w:rPr>
          <w:rFonts w:ascii="Times New Roman" w:hAnsi="Times New Roman"/>
          <w:sz w:val="24"/>
          <w:szCs w:val="24"/>
        </w:rPr>
        <w:t>кже получить у Кредитора новый Г</w:t>
      </w:r>
      <w:r w:rsidRPr="009071B4">
        <w:rPr>
          <w:rFonts w:ascii="Times New Roman" w:hAnsi="Times New Roman"/>
          <w:sz w:val="24"/>
          <w:szCs w:val="24"/>
        </w:rPr>
        <w:t>рафик погашения кредит</w:t>
      </w:r>
      <w:r>
        <w:rPr>
          <w:rFonts w:ascii="Times New Roman" w:hAnsi="Times New Roman"/>
          <w:sz w:val="24"/>
          <w:szCs w:val="24"/>
        </w:rPr>
        <w:t>а</w:t>
      </w:r>
      <w:r w:rsidRPr="009071B4">
        <w:rPr>
          <w:rFonts w:ascii="Times New Roman" w:hAnsi="Times New Roman"/>
          <w:sz w:val="24"/>
          <w:szCs w:val="24"/>
        </w:rPr>
        <w:t>.</w:t>
      </w:r>
    </w:p>
    <w:p w14:paraId="18595DEF" w14:textId="208A603B" w:rsidR="00115141" w:rsidRPr="005D702E" w:rsidRDefault="00115141" w:rsidP="007F2DCF">
      <w:pPr>
        <w:pStyle w:val="13"/>
        <w:numPr>
          <w:ilvl w:val="2"/>
          <w:numId w:val="38"/>
        </w:numPr>
        <w:tabs>
          <w:tab w:val="left" w:pos="1134"/>
          <w:tab w:val="left" w:pos="1322"/>
        </w:tabs>
        <w:autoSpaceDE w:val="0"/>
        <w:autoSpaceDN w:val="0"/>
        <w:adjustRightInd w:val="0"/>
        <w:spacing w:after="0" w:line="240" w:lineRule="auto"/>
        <w:ind w:left="0" w:firstLine="709"/>
        <w:jc w:val="both"/>
        <w:rPr>
          <w:rFonts w:ascii="Times New Roman" w:hAnsi="Times New Roman"/>
          <w:sz w:val="24"/>
          <w:szCs w:val="24"/>
        </w:rPr>
      </w:pPr>
      <w:r w:rsidRPr="00115141">
        <w:rPr>
          <w:rFonts w:ascii="Times New Roman" w:hAnsi="Times New Roman"/>
          <w:sz w:val="24"/>
          <w:szCs w:val="24"/>
        </w:rPr>
        <w:t>Получать от Кредитора (в том числе с использованием средств связи)</w:t>
      </w:r>
      <w:r w:rsidRPr="00115141">
        <w:rPr>
          <w:rFonts w:ascii="Times New Roman" w:hAnsi="Times New Roman"/>
          <w:bCs/>
          <w:sz w:val="24"/>
          <w:szCs w:val="24"/>
        </w:rPr>
        <w:t xml:space="preserve"> информацию по Кредитному договору (о размере текущей задолженности, о датах и размерах произведенных/предстоящих платежей и др.) при условии идентификации Банком Заемщика по документам, удостоверяющим личность Заемщика в соответствии с законодательством Российской Федерации, либо по кодовому слову, предоставленному Заемщиком Кредитору в заявлении-анкете на предоставление</w:t>
      </w:r>
      <w:r>
        <w:rPr>
          <w:rFonts w:ascii="Times New Roman" w:hAnsi="Times New Roman"/>
          <w:bCs/>
          <w:sz w:val="24"/>
          <w:szCs w:val="24"/>
        </w:rPr>
        <w:t xml:space="preserve"> Кредита.</w:t>
      </w:r>
    </w:p>
    <w:p w14:paraId="779A8DBF" w14:textId="77777777" w:rsidR="005D702E" w:rsidRPr="00EC0CA2" w:rsidRDefault="005D702E" w:rsidP="005D702E">
      <w:pPr>
        <w:pStyle w:val="13"/>
        <w:tabs>
          <w:tab w:val="left" w:pos="1134"/>
          <w:tab w:val="left" w:pos="1322"/>
        </w:tabs>
        <w:autoSpaceDE w:val="0"/>
        <w:autoSpaceDN w:val="0"/>
        <w:adjustRightInd w:val="0"/>
        <w:spacing w:after="0" w:line="240" w:lineRule="auto"/>
        <w:ind w:left="709"/>
        <w:jc w:val="both"/>
        <w:rPr>
          <w:rFonts w:ascii="Times New Roman" w:hAnsi="Times New Roman"/>
          <w:sz w:val="24"/>
          <w:szCs w:val="24"/>
        </w:rPr>
      </w:pPr>
    </w:p>
    <w:p w14:paraId="2CB876E7" w14:textId="77777777" w:rsidR="00115141" w:rsidRDefault="00115141" w:rsidP="00676C5E">
      <w:pPr>
        <w:pStyle w:val="ad"/>
        <w:numPr>
          <w:ilvl w:val="0"/>
          <w:numId w:val="38"/>
        </w:numPr>
        <w:tabs>
          <w:tab w:val="left" w:pos="1276"/>
        </w:tabs>
        <w:autoSpaceDE w:val="0"/>
        <w:autoSpaceDN w:val="0"/>
        <w:adjustRightInd w:val="0"/>
        <w:jc w:val="center"/>
        <w:rPr>
          <w:b/>
          <w:bCs/>
        </w:rPr>
      </w:pPr>
      <w:bookmarkStart w:id="12" w:name="_Ref15638322"/>
      <w:r w:rsidRPr="003605C3">
        <w:rPr>
          <w:b/>
          <w:bCs/>
        </w:rPr>
        <w:t>Страхование</w:t>
      </w:r>
      <w:bookmarkEnd w:id="12"/>
    </w:p>
    <w:p w14:paraId="58E2F4BD" w14:textId="77777777" w:rsidR="00115141" w:rsidRPr="003605C3" w:rsidRDefault="00115141" w:rsidP="00676C5E">
      <w:pPr>
        <w:pStyle w:val="35"/>
        <w:numPr>
          <w:ilvl w:val="1"/>
          <w:numId w:val="38"/>
        </w:numPr>
        <w:tabs>
          <w:tab w:val="left" w:pos="1134"/>
        </w:tabs>
        <w:autoSpaceDE w:val="0"/>
        <w:autoSpaceDN w:val="0"/>
        <w:adjustRightInd w:val="0"/>
        <w:spacing w:after="0" w:line="240" w:lineRule="auto"/>
        <w:ind w:left="0" w:firstLine="709"/>
        <w:jc w:val="both"/>
        <w:rPr>
          <w:rFonts w:ascii="Times New Roman" w:hAnsi="Times New Roman"/>
          <w:sz w:val="24"/>
          <w:szCs w:val="24"/>
        </w:rPr>
      </w:pPr>
      <w:r w:rsidRPr="003605C3">
        <w:rPr>
          <w:rFonts w:ascii="Times New Roman" w:hAnsi="Times New Roman"/>
          <w:sz w:val="24"/>
          <w:szCs w:val="24"/>
        </w:rPr>
        <w:t xml:space="preserve"> Заемщик обязан застраховать переданное в залог имущество/обеспечить страхование переданного в залог имущества (в случае, если </w:t>
      </w:r>
      <w:r>
        <w:rPr>
          <w:rFonts w:ascii="Times New Roman" w:hAnsi="Times New Roman"/>
          <w:sz w:val="24"/>
          <w:szCs w:val="24"/>
        </w:rPr>
        <w:t>З</w:t>
      </w:r>
      <w:r w:rsidRPr="003605C3">
        <w:rPr>
          <w:rFonts w:ascii="Times New Roman" w:hAnsi="Times New Roman"/>
          <w:sz w:val="24"/>
          <w:szCs w:val="24"/>
        </w:rPr>
        <w:t xml:space="preserve">аемщик не является </w:t>
      </w:r>
      <w:r>
        <w:rPr>
          <w:rFonts w:ascii="Times New Roman" w:hAnsi="Times New Roman"/>
          <w:sz w:val="24"/>
          <w:szCs w:val="24"/>
        </w:rPr>
        <w:br/>
        <w:t>З</w:t>
      </w:r>
      <w:r w:rsidRPr="003605C3">
        <w:rPr>
          <w:rFonts w:ascii="Times New Roman" w:hAnsi="Times New Roman"/>
          <w:sz w:val="24"/>
          <w:szCs w:val="24"/>
        </w:rPr>
        <w:t>алогодателем) в порядке, сроки и от рисков, предусмотр</w:t>
      </w:r>
      <w:r>
        <w:rPr>
          <w:rFonts w:ascii="Times New Roman" w:hAnsi="Times New Roman"/>
          <w:sz w:val="24"/>
          <w:szCs w:val="24"/>
        </w:rPr>
        <w:t>енных Индивидуальными условиями.</w:t>
      </w:r>
    </w:p>
    <w:p w14:paraId="15D3E46F" w14:textId="77777777" w:rsidR="00115141" w:rsidRPr="00BB1640" w:rsidRDefault="00115141" w:rsidP="00676C5E">
      <w:pPr>
        <w:pStyle w:val="13"/>
        <w:numPr>
          <w:ilvl w:val="2"/>
          <w:numId w:val="38"/>
        </w:numPr>
        <w:tabs>
          <w:tab w:val="left" w:pos="1134"/>
          <w:tab w:val="left" w:pos="1322"/>
        </w:tabs>
        <w:autoSpaceDE w:val="0"/>
        <w:autoSpaceDN w:val="0"/>
        <w:adjustRightInd w:val="0"/>
        <w:spacing w:after="0" w:line="240" w:lineRule="auto"/>
        <w:ind w:left="0" w:firstLine="709"/>
        <w:jc w:val="both"/>
        <w:rPr>
          <w:rFonts w:eastAsia="Calibri"/>
          <w:color w:val="000000"/>
        </w:rPr>
      </w:pPr>
      <w:r w:rsidRPr="00711ECF">
        <w:rPr>
          <w:rFonts w:ascii="Times New Roman" w:eastAsia="Calibri" w:hAnsi="Times New Roman"/>
          <w:color w:val="000000"/>
          <w:sz w:val="24"/>
          <w:szCs w:val="24"/>
        </w:rPr>
        <w:t>Обязательный вид страхования:</w:t>
      </w:r>
    </w:p>
    <w:p w14:paraId="7CEF2DC5" w14:textId="07D0ED93" w:rsidR="00115141" w:rsidRPr="009E7C31" w:rsidRDefault="00115141" w:rsidP="00115141">
      <w:pPr>
        <w:tabs>
          <w:tab w:val="left" w:pos="1134"/>
        </w:tabs>
        <w:autoSpaceDE w:val="0"/>
        <w:autoSpaceDN w:val="0"/>
        <w:adjustRightInd w:val="0"/>
        <w:ind w:firstLine="709"/>
        <w:jc w:val="both"/>
        <w:rPr>
          <w:rFonts w:eastAsia="Calibri"/>
          <w:color w:val="000000"/>
        </w:rPr>
      </w:pPr>
      <w:r>
        <w:rPr>
          <w:rFonts w:ascii="Symbol" w:eastAsia="Calibri" w:hAnsi="Symbol" w:cs="Symbol"/>
          <w:color w:val="000000"/>
        </w:rPr>
        <w:t></w:t>
      </w:r>
      <w:r>
        <w:rPr>
          <w:rFonts w:ascii="Symbol" w:eastAsia="Calibri" w:hAnsi="Symbol" w:cs="Symbol"/>
          <w:color w:val="000000"/>
        </w:rPr>
        <w:tab/>
      </w:r>
      <w:r>
        <w:rPr>
          <w:rFonts w:eastAsia="Calibri"/>
          <w:color w:val="000000"/>
        </w:rPr>
        <w:t xml:space="preserve"> страхование Объекта недвижимости от рисков утраты</w:t>
      </w:r>
      <w:r w:rsidR="00160DBD">
        <w:rPr>
          <w:rFonts w:eastAsia="Calibri"/>
          <w:color w:val="000000"/>
        </w:rPr>
        <w:t xml:space="preserve"> (гибели</w:t>
      </w:r>
      <w:r>
        <w:rPr>
          <w:rFonts w:eastAsia="Calibri"/>
          <w:color w:val="000000"/>
        </w:rPr>
        <w:t xml:space="preserve">) или повреждения заложенного Объекта недвижимости (страхование имущества) на </w:t>
      </w:r>
      <w:r w:rsidRPr="009E7C31">
        <w:rPr>
          <w:rFonts w:eastAsia="Calibri"/>
          <w:color w:val="000000"/>
        </w:rPr>
        <w:t>срок</w:t>
      </w:r>
      <w:r w:rsidR="009863CD">
        <w:rPr>
          <w:rFonts w:eastAsia="Calibri"/>
          <w:color w:val="000000"/>
        </w:rPr>
        <w:t>, равный сроку кредитования</w:t>
      </w:r>
      <w:r w:rsidRPr="009E7C31">
        <w:rPr>
          <w:rFonts w:eastAsia="Calibri"/>
          <w:color w:val="000000"/>
        </w:rPr>
        <w:t>.</w:t>
      </w:r>
    </w:p>
    <w:p w14:paraId="7EBBC849" w14:textId="77777777" w:rsidR="00115141" w:rsidRPr="009E7C31" w:rsidRDefault="00115141" w:rsidP="00676C5E">
      <w:pPr>
        <w:pStyle w:val="13"/>
        <w:numPr>
          <w:ilvl w:val="2"/>
          <w:numId w:val="38"/>
        </w:numPr>
        <w:tabs>
          <w:tab w:val="left" w:pos="1134"/>
          <w:tab w:val="left" w:pos="1322"/>
        </w:tabs>
        <w:autoSpaceDE w:val="0"/>
        <w:autoSpaceDN w:val="0"/>
        <w:adjustRightInd w:val="0"/>
        <w:spacing w:after="0" w:line="240" w:lineRule="auto"/>
        <w:ind w:left="0" w:firstLine="709"/>
        <w:jc w:val="both"/>
        <w:rPr>
          <w:rFonts w:eastAsia="Calibri"/>
          <w:color w:val="000000"/>
        </w:rPr>
      </w:pPr>
      <w:r w:rsidRPr="009E7C31">
        <w:rPr>
          <w:rFonts w:ascii="Times New Roman" w:eastAsia="Calibri" w:hAnsi="Times New Roman"/>
          <w:color w:val="000000"/>
          <w:sz w:val="24"/>
          <w:szCs w:val="24"/>
        </w:rPr>
        <w:t xml:space="preserve">В целях обеспечения исполнения обязательств по Кредитному договору Заемщик вправе осуществить страхование: </w:t>
      </w:r>
    </w:p>
    <w:p w14:paraId="04FFA41D" w14:textId="087B1D4E" w:rsidR="00115141" w:rsidRPr="009E7C31" w:rsidRDefault="00115141" w:rsidP="00115141">
      <w:pPr>
        <w:tabs>
          <w:tab w:val="left" w:pos="0"/>
          <w:tab w:val="left" w:pos="459"/>
          <w:tab w:val="left" w:pos="960"/>
          <w:tab w:val="left" w:pos="1080"/>
        </w:tabs>
        <w:autoSpaceDE w:val="0"/>
        <w:autoSpaceDN w:val="0"/>
        <w:adjustRightInd w:val="0"/>
        <w:ind w:left="68" w:firstLine="641"/>
        <w:jc w:val="both"/>
        <w:rPr>
          <w:rFonts w:eastAsia="Calibri"/>
          <w:color w:val="000000"/>
        </w:rPr>
      </w:pPr>
      <w:r w:rsidRPr="009E7C31">
        <w:rPr>
          <w:rFonts w:ascii="Symbol" w:eastAsia="Calibri" w:hAnsi="Symbol" w:cs="Symbol"/>
          <w:color w:val="000000"/>
        </w:rPr>
        <w:t></w:t>
      </w:r>
      <w:r w:rsidRPr="009E7C31">
        <w:rPr>
          <w:rFonts w:ascii="Symbol" w:eastAsia="Calibri" w:hAnsi="Symbol" w:cs="Symbol"/>
          <w:color w:val="000000"/>
        </w:rPr>
        <w:tab/>
      </w:r>
      <w:r w:rsidRPr="009E7C31">
        <w:rPr>
          <w:rFonts w:eastAsia="Calibri"/>
          <w:color w:val="000000"/>
        </w:rPr>
        <w:t xml:space="preserve"> от рисков смерти Заемщика и</w:t>
      </w:r>
      <w:r w:rsidR="00160DBD">
        <w:rPr>
          <w:rFonts w:eastAsia="Calibri"/>
          <w:color w:val="000000"/>
        </w:rPr>
        <w:t xml:space="preserve"> постоянной </w:t>
      </w:r>
      <w:r w:rsidRPr="009E7C31">
        <w:rPr>
          <w:rFonts w:eastAsia="Calibri"/>
          <w:color w:val="000000"/>
        </w:rPr>
        <w:t>утраты им трудоспособности (личное страхование) на срок</w:t>
      </w:r>
      <w:r w:rsidR="009863CD">
        <w:rPr>
          <w:rFonts w:eastAsia="Calibri"/>
          <w:color w:val="000000"/>
        </w:rPr>
        <w:t>, равный сроку кредитования</w:t>
      </w:r>
      <w:r w:rsidRPr="009E7C31">
        <w:rPr>
          <w:rFonts w:eastAsia="Calibri"/>
          <w:color w:val="000000"/>
        </w:rPr>
        <w:t>;</w:t>
      </w:r>
    </w:p>
    <w:p w14:paraId="5E47AF4B" w14:textId="0B548525" w:rsidR="00115141" w:rsidRDefault="00115141" w:rsidP="00115141">
      <w:pPr>
        <w:tabs>
          <w:tab w:val="left" w:pos="0"/>
          <w:tab w:val="left" w:pos="459"/>
          <w:tab w:val="left" w:pos="960"/>
          <w:tab w:val="left" w:pos="1080"/>
        </w:tabs>
        <w:autoSpaceDE w:val="0"/>
        <w:autoSpaceDN w:val="0"/>
        <w:adjustRightInd w:val="0"/>
        <w:ind w:left="68" w:firstLine="641"/>
        <w:jc w:val="both"/>
        <w:rPr>
          <w:rFonts w:eastAsia="Calibri"/>
          <w:color w:val="000000"/>
        </w:rPr>
      </w:pPr>
      <w:r w:rsidRPr="009E7C31">
        <w:rPr>
          <w:rFonts w:ascii="Symbol" w:eastAsia="Calibri" w:hAnsi="Symbol" w:cs="Symbol"/>
          <w:color w:val="000000"/>
        </w:rPr>
        <w:t></w:t>
      </w:r>
      <w:r w:rsidRPr="009E7C31">
        <w:rPr>
          <w:rFonts w:ascii="Symbol" w:eastAsia="Calibri" w:hAnsi="Symbol" w:cs="Symbol"/>
          <w:color w:val="000000"/>
        </w:rPr>
        <w:tab/>
      </w:r>
      <w:r w:rsidRPr="009E7C31">
        <w:rPr>
          <w:rFonts w:eastAsia="Calibri"/>
          <w:color w:val="000000"/>
        </w:rPr>
        <w:t xml:space="preserve">от рисков </w:t>
      </w:r>
      <w:r w:rsidR="00160DBD">
        <w:rPr>
          <w:rFonts w:eastAsia="Calibri"/>
          <w:color w:val="000000"/>
        </w:rPr>
        <w:t xml:space="preserve">полной или частичной </w:t>
      </w:r>
      <w:r w:rsidRPr="009E7C31">
        <w:rPr>
          <w:rFonts w:eastAsia="Calibri"/>
          <w:color w:val="000000"/>
        </w:rPr>
        <w:t>утраты</w:t>
      </w:r>
      <w:r w:rsidR="00160DBD">
        <w:rPr>
          <w:rFonts w:eastAsia="Calibri"/>
          <w:color w:val="000000"/>
        </w:rPr>
        <w:t xml:space="preserve"> Объекта недвижимости в следствии прекращения права собственности</w:t>
      </w:r>
      <w:r w:rsidRPr="009E7C31">
        <w:rPr>
          <w:rFonts w:eastAsia="Calibri"/>
          <w:color w:val="000000"/>
        </w:rPr>
        <w:t xml:space="preserve"> или ограничения </w:t>
      </w:r>
      <w:r w:rsidR="00160DBD">
        <w:rPr>
          <w:rFonts w:eastAsia="Calibri"/>
          <w:color w:val="000000"/>
        </w:rPr>
        <w:t xml:space="preserve">(обременения) </w:t>
      </w:r>
      <w:r w:rsidRPr="009E7C31">
        <w:rPr>
          <w:rFonts w:eastAsia="Calibri"/>
          <w:color w:val="000000"/>
        </w:rPr>
        <w:t>права собственности на Объект недвижимости</w:t>
      </w:r>
      <w:r>
        <w:rPr>
          <w:rFonts w:eastAsia="Calibri"/>
          <w:color w:val="000000"/>
        </w:rPr>
        <w:t xml:space="preserve"> (страхование титула) на срок</w:t>
      </w:r>
      <w:r w:rsidR="009863CD">
        <w:rPr>
          <w:rFonts w:eastAsia="Calibri"/>
          <w:color w:val="000000"/>
        </w:rPr>
        <w:t>, равный сроку кредитования</w:t>
      </w:r>
      <w:r>
        <w:rPr>
          <w:rFonts w:eastAsia="Calibri"/>
          <w:color w:val="000000"/>
        </w:rPr>
        <w:t>;</w:t>
      </w:r>
    </w:p>
    <w:p w14:paraId="7F1CCA60" w14:textId="77777777" w:rsidR="00115141" w:rsidRPr="005D5F7E" w:rsidRDefault="00115141" w:rsidP="00115141">
      <w:pPr>
        <w:tabs>
          <w:tab w:val="left" w:pos="0"/>
          <w:tab w:val="left" w:pos="459"/>
          <w:tab w:val="left" w:pos="960"/>
          <w:tab w:val="left" w:pos="1080"/>
        </w:tabs>
        <w:autoSpaceDE w:val="0"/>
        <w:autoSpaceDN w:val="0"/>
        <w:adjustRightInd w:val="0"/>
        <w:ind w:left="68" w:firstLine="641"/>
        <w:jc w:val="both"/>
        <w:rPr>
          <w:rFonts w:eastAsia="Calibri"/>
          <w:color w:val="000000"/>
        </w:rPr>
      </w:pPr>
      <w:r w:rsidRPr="005D5F7E">
        <w:rPr>
          <w:rFonts w:ascii="Symbol" w:eastAsia="Calibri" w:hAnsi="Symbol" w:cs="Symbol"/>
          <w:color w:val="000000"/>
        </w:rPr>
        <w:t></w:t>
      </w:r>
      <w:r w:rsidRPr="005D5F7E">
        <w:rPr>
          <w:rFonts w:ascii="Symbol" w:eastAsia="Calibri" w:hAnsi="Symbol" w:cs="Symbol"/>
          <w:color w:val="000000"/>
        </w:rPr>
        <w:tab/>
      </w:r>
      <w:r w:rsidRPr="005D5F7E">
        <w:rPr>
          <w:rFonts w:eastAsia="Calibri"/>
          <w:color w:val="000000"/>
        </w:rPr>
        <w:t xml:space="preserve">от рисков невыполнения застройщиком, ЖСК своих обязательств (страхование финансовых рисков). </w:t>
      </w:r>
    </w:p>
    <w:p w14:paraId="0E8CC7EE" w14:textId="77777777" w:rsidR="00115141" w:rsidRDefault="00115141" w:rsidP="00676C5E">
      <w:pPr>
        <w:pStyle w:val="35"/>
        <w:numPr>
          <w:ilvl w:val="1"/>
          <w:numId w:val="38"/>
        </w:numPr>
        <w:tabs>
          <w:tab w:val="left" w:pos="1134"/>
        </w:tabs>
        <w:autoSpaceDE w:val="0"/>
        <w:autoSpaceDN w:val="0"/>
        <w:adjustRightInd w:val="0"/>
        <w:spacing w:after="0" w:line="240" w:lineRule="auto"/>
        <w:ind w:left="0" w:firstLine="709"/>
        <w:jc w:val="both"/>
        <w:rPr>
          <w:rFonts w:ascii="Times New Roman" w:hAnsi="Times New Roman"/>
          <w:sz w:val="24"/>
          <w:szCs w:val="24"/>
        </w:rPr>
      </w:pPr>
      <w:r w:rsidRPr="003605C3">
        <w:rPr>
          <w:rFonts w:ascii="Times New Roman" w:hAnsi="Times New Roman"/>
          <w:sz w:val="24"/>
          <w:szCs w:val="24"/>
        </w:rPr>
        <w:t>Договоры страхования заключаются Заемщиком (Залогодателем) на основе правил страхования в страховой компании, соответствующей требованиями Банка, от своего имени за свой счет. В договоре страхования должно быть указано, что застрахованное по данному договору страхования имущество находится в залоге у «Газпромбанк» (Акционерное общество).</w:t>
      </w:r>
    </w:p>
    <w:p w14:paraId="49DE9D19" w14:textId="77777777" w:rsidR="00115141" w:rsidRPr="003605C3" w:rsidRDefault="00115141" w:rsidP="00676C5E">
      <w:pPr>
        <w:pStyle w:val="35"/>
        <w:numPr>
          <w:ilvl w:val="1"/>
          <w:numId w:val="38"/>
        </w:numPr>
        <w:tabs>
          <w:tab w:val="left" w:pos="1134"/>
        </w:tabs>
        <w:autoSpaceDE w:val="0"/>
        <w:autoSpaceDN w:val="0"/>
        <w:adjustRightInd w:val="0"/>
        <w:spacing w:after="0" w:line="240" w:lineRule="auto"/>
        <w:ind w:left="0" w:firstLine="709"/>
        <w:jc w:val="both"/>
        <w:rPr>
          <w:rFonts w:ascii="Times New Roman" w:hAnsi="Times New Roman"/>
          <w:sz w:val="24"/>
          <w:szCs w:val="24"/>
        </w:rPr>
      </w:pPr>
      <w:r>
        <w:rPr>
          <w:rFonts w:ascii="Times New Roman" w:hAnsi="Times New Roman"/>
          <w:sz w:val="24"/>
          <w:szCs w:val="24"/>
        </w:rPr>
        <w:t xml:space="preserve"> Банк является Выгодоприобретателем (Залогодержателем) в части неисполненных на дату страховой выплаты обязательств Заемщика по Кредитному договору.</w:t>
      </w:r>
    </w:p>
    <w:p w14:paraId="7C3DA54A" w14:textId="77777777" w:rsidR="00115141" w:rsidRDefault="00115141" w:rsidP="00676C5E">
      <w:pPr>
        <w:pStyle w:val="35"/>
        <w:numPr>
          <w:ilvl w:val="1"/>
          <w:numId w:val="38"/>
        </w:numPr>
        <w:tabs>
          <w:tab w:val="left" w:pos="1134"/>
        </w:tabs>
        <w:autoSpaceDE w:val="0"/>
        <w:autoSpaceDN w:val="0"/>
        <w:adjustRightInd w:val="0"/>
        <w:spacing w:after="0" w:line="240" w:lineRule="auto"/>
        <w:ind w:left="0" w:firstLine="709"/>
        <w:jc w:val="both"/>
        <w:rPr>
          <w:rFonts w:ascii="Times New Roman" w:hAnsi="Times New Roman"/>
          <w:sz w:val="24"/>
          <w:szCs w:val="24"/>
        </w:rPr>
      </w:pPr>
      <w:r w:rsidRPr="003605C3">
        <w:rPr>
          <w:rFonts w:ascii="Times New Roman" w:hAnsi="Times New Roman"/>
          <w:sz w:val="24"/>
          <w:szCs w:val="24"/>
        </w:rPr>
        <w:t xml:space="preserve"> В договор страхования </w:t>
      </w:r>
      <w:r>
        <w:rPr>
          <w:rFonts w:ascii="Times New Roman" w:hAnsi="Times New Roman"/>
          <w:sz w:val="24"/>
          <w:szCs w:val="24"/>
        </w:rPr>
        <w:t xml:space="preserve">Объекта недвижимости </w:t>
      </w:r>
      <w:r w:rsidRPr="003605C3">
        <w:rPr>
          <w:rFonts w:ascii="Times New Roman" w:hAnsi="Times New Roman"/>
          <w:sz w:val="24"/>
          <w:szCs w:val="24"/>
        </w:rPr>
        <w:t>должно быть включено условие о том, что Банк согласно ст</w:t>
      </w:r>
      <w:r>
        <w:rPr>
          <w:rFonts w:ascii="Times New Roman" w:hAnsi="Times New Roman"/>
          <w:sz w:val="24"/>
          <w:szCs w:val="24"/>
        </w:rPr>
        <w:t>атье</w:t>
      </w:r>
      <w:r w:rsidRPr="003605C3">
        <w:rPr>
          <w:rFonts w:ascii="Times New Roman" w:hAnsi="Times New Roman"/>
          <w:sz w:val="24"/>
          <w:szCs w:val="24"/>
        </w:rPr>
        <w:t xml:space="preserve"> 334 Гражданского кодекса Российской Федерации имеет право получить удовлетворение из страхового возмещения за утрату или повреждение заложенного имущества, в связи с чем Залогодатель обязывает Страховую компанию (Страховщика), а Страховая компания (Страховщик) принимает на себя обязательства при наступлении страхового случая в отношении </w:t>
      </w:r>
      <w:r>
        <w:rPr>
          <w:rFonts w:ascii="Times New Roman" w:hAnsi="Times New Roman"/>
          <w:sz w:val="24"/>
          <w:szCs w:val="24"/>
        </w:rPr>
        <w:t>Объекта недвижимости</w:t>
      </w:r>
      <w:r w:rsidRPr="003605C3">
        <w:rPr>
          <w:rFonts w:ascii="Times New Roman" w:hAnsi="Times New Roman"/>
          <w:sz w:val="24"/>
          <w:szCs w:val="24"/>
        </w:rPr>
        <w:t xml:space="preserve"> перечислить на счет </w:t>
      </w:r>
      <w:r>
        <w:rPr>
          <w:rFonts w:ascii="Times New Roman" w:hAnsi="Times New Roman"/>
          <w:sz w:val="24"/>
          <w:szCs w:val="24"/>
        </w:rPr>
        <w:t>Выгодоприобретателя (</w:t>
      </w:r>
      <w:r w:rsidRPr="003605C3">
        <w:rPr>
          <w:rFonts w:ascii="Times New Roman" w:hAnsi="Times New Roman"/>
          <w:sz w:val="24"/>
          <w:szCs w:val="24"/>
        </w:rPr>
        <w:t>Залогодержателя</w:t>
      </w:r>
      <w:r>
        <w:rPr>
          <w:rFonts w:ascii="Times New Roman" w:hAnsi="Times New Roman"/>
          <w:sz w:val="24"/>
          <w:szCs w:val="24"/>
        </w:rPr>
        <w:t>)</w:t>
      </w:r>
      <w:r w:rsidRPr="003605C3">
        <w:rPr>
          <w:rFonts w:ascii="Times New Roman" w:hAnsi="Times New Roman"/>
          <w:sz w:val="24"/>
          <w:szCs w:val="24"/>
        </w:rPr>
        <w:t xml:space="preserve"> страховое возмещение за его утрату или повреждение в размере неисполненного обязательства по Кредитному договору, обеспеченного залогом. </w:t>
      </w:r>
    </w:p>
    <w:p w14:paraId="63FB0696" w14:textId="77777777" w:rsidR="00115141" w:rsidRPr="007A451A" w:rsidRDefault="00115141" w:rsidP="00676C5E">
      <w:pPr>
        <w:pStyle w:val="35"/>
        <w:numPr>
          <w:ilvl w:val="1"/>
          <w:numId w:val="38"/>
        </w:numPr>
        <w:tabs>
          <w:tab w:val="left" w:pos="1134"/>
        </w:tabs>
        <w:autoSpaceDE w:val="0"/>
        <w:autoSpaceDN w:val="0"/>
        <w:adjustRightInd w:val="0"/>
        <w:spacing w:after="0" w:line="240" w:lineRule="auto"/>
        <w:ind w:left="0" w:firstLine="709"/>
        <w:jc w:val="both"/>
        <w:rPr>
          <w:snapToGrid w:val="0"/>
        </w:rPr>
      </w:pPr>
      <w:r>
        <w:rPr>
          <w:rFonts w:ascii="Times New Roman" w:hAnsi="Times New Roman"/>
          <w:snapToGrid w:val="0"/>
          <w:sz w:val="24"/>
          <w:szCs w:val="24"/>
          <w:lang w:eastAsia="ru-RU"/>
        </w:rPr>
        <w:t xml:space="preserve"> Договор страхования финансовых рисков заключается</w:t>
      </w:r>
      <w:r w:rsidRPr="00921A12">
        <w:rPr>
          <w:rFonts w:ascii="Times New Roman" w:hAnsi="Times New Roman"/>
          <w:snapToGrid w:val="0"/>
          <w:sz w:val="24"/>
          <w:szCs w:val="24"/>
          <w:lang w:eastAsia="ru-RU"/>
        </w:rPr>
        <w:t xml:space="preserve"> на период с д</w:t>
      </w:r>
      <w:r>
        <w:rPr>
          <w:rFonts w:ascii="Times New Roman" w:hAnsi="Times New Roman"/>
          <w:snapToGrid w:val="0"/>
          <w:sz w:val="24"/>
          <w:szCs w:val="24"/>
          <w:lang w:eastAsia="ru-RU"/>
        </w:rPr>
        <w:t>аты</w:t>
      </w:r>
      <w:r w:rsidRPr="00921A12">
        <w:rPr>
          <w:rFonts w:ascii="Times New Roman" w:hAnsi="Times New Roman"/>
          <w:snapToGrid w:val="0"/>
          <w:sz w:val="24"/>
          <w:szCs w:val="24"/>
          <w:lang w:eastAsia="ru-RU"/>
        </w:rPr>
        <w:t xml:space="preserve"> предоставления кредитных средств до даты государственной регистрации права собственности Заемщика на </w:t>
      </w:r>
      <w:r>
        <w:rPr>
          <w:rFonts w:ascii="Times New Roman" w:hAnsi="Times New Roman"/>
          <w:snapToGrid w:val="0"/>
          <w:sz w:val="24"/>
          <w:szCs w:val="24"/>
          <w:lang w:eastAsia="ru-RU"/>
        </w:rPr>
        <w:t xml:space="preserve">Объект недвижимости. </w:t>
      </w:r>
    </w:p>
    <w:p w14:paraId="30388854" w14:textId="77777777" w:rsidR="00115141" w:rsidRPr="003605C3" w:rsidRDefault="00115141" w:rsidP="007F2DCF">
      <w:pPr>
        <w:pStyle w:val="35"/>
        <w:numPr>
          <w:ilvl w:val="1"/>
          <w:numId w:val="38"/>
        </w:numPr>
        <w:tabs>
          <w:tab w:val="left" w:pos="1134"/>
        </w:tabs>
        <w:autoSpaceDE w:val="0"/>
        <w:autoSpaceDN w:val="0"/>
        <w:adjustRightInd w:val="0"/>
        <w:spacing w:after="0" w:line="240" w:lineRule="auto"/>
        <w:ind w:left="0" w:firstLine="709"/>
        <w:jc w:val="both"/>
        <w:rPr>
          <w:rFonts w:ascii="Times New Roman" w:hAnsi="Times New Roman"/>
          <w:sz w:val="24"/>
          <w:szCs w:val="24"/>
        </w:rPr>
      </w:pPr>
      <w:r>
        <w:rPr>
          <w:rFonts w:ascii="Times New Roman" w:hAnsi="Times New Roman"/>
          <w:sz w:val="24"/>
          <w:szCs w:val="24"/>
        </w:rPr>
        <w:t xml:space="preserve"> </w:t>
      </w:r>
      <w:r w:rsidRPr="003605C3">
        <w:rPr>
          <w:rFonts w:ascii="Times New Roman" w:hAnsi="Times New Roman"/>
          <w:sz w:val="24"/>
          <w:szCs w:val="24"/>
        </w:rPr>
        <w:t>Страховая сумма в договоре страхования:</w:t>
      </w:r>
    </w:p>
    <w:p w14:paraId="03D2BE35" w14:textId="6007AB1B" w:rsidR="00115141" w:rsidRPr="003605C3" w:rsidRDefault="00115141" w:rsidP="00115141">
      <w:pPr>
        <w:pStyle w:val="10"/>
        <w:numPr>
          <w:ilvl w:val="0"/>
          <w:numId w:val="9"/>
        </w:numPr>
        <w:tabs>
          <w:tab w:val="left" w:pos="1134"/>
        </w:tabs>
        <w:autoSpaceDE w:val="0"/>
        <w:autoSpaceDN w:val="0"/>
        <w:adjustRightInd w:val="0"/>
        <w:spacing w:after="0" w:line="240" w:lineRule="auto"/>
        <w:ind w:left="0" w:firstLine="709"/>
        <w:jc w:val="both"/>
        <w:rPr>
          <w:rFonts w:ascii="Times New Roman" w:hAnsi="Times New Roman"/>
          <w:sz w:val="24"/>
          <w:szCs w:val="24"/>
        </w:rPr>
      </w:pPr>
      <w:r w:rsidRPr="003605C3">
        <w:rPr>
          <w:rFonts w:ascii="Times New Roman" w:hAnsi="Times New Roman"/>
          <w:sz w:val="24"/>
          <w:szCs w:val="24"/>
        </w:rPr>
        <w:lastRenderedPageBreak/>
        <w:t>имущества или титула определяется в размере не менее размера обеспеченных залогом обязательств перед Банком (основной долг</w:t>
      </w:r>
      <w:r w:rsidR="00295258">
        <w:rPr>
          <w:rFonts w:ascii="Times New Roman" w:hAnsi="Times New Roman"/>
          <w:sz w:val="24"/>
          <w:szCs w:val="24"/>
        </w:rPr>
        <w:t>,</w:t>
      </w:r>
      <w:r w:rsidRPr="003605C3">
        <w:rPr>
          <w:rFonts w:ascii="Times New Roman" w:hAnsi="Times New Roman"/>
          <w:sz w:val="24"/>
          <w:szCs w:val="24"/>
        </w:rPr>
        <w:t xml:space="preserve"> </w:t>
      </w:r>
      <w:r w:rsidR="009863CD">
        <w:rPr>
          <w:rFonts w:ascii="Times New Roman" w:hAnsi="Times New Roman"/>
          <w:sz w:val="24"/>
          <w:szCs w:val="24"/>
        </w:rPr>
        <w:t xml:space="preserve">увеличенный на размер </w:t>
      </w:r>
      <w:r w:rsidRPr="003605C3">
        <w:rPr>
          <w:rFonts w:ascii="Times New Roman" w:hAnsi="Times New Roman"/>
          <w:sz w:val="24"/>
          <w:szCs w:val="24"/>
        </w:rPr>
        <w:t>процент</w:t>
      </w:r>
      <w:r w:rsidR="009863CD">
        <w:rPr>
          <w:rFonts w:ascii="Times New Roman" w:hAnsi="Times New Roman"/>
          <w:sz w:val="24"/>
          <w:szCs w:val="24"/>
        </w:rPr>
        <w:t>ной ставки</w:t>
      </w:r>
      <w:r w:rsidRPr="003605C3">
        <w:rPr>
          <w:rFonts w:ascii="Times New Roman" w:hAnsi="Times New Roman"/>
          <w:sz w:val="24"/>
          <w:szCs w:val="24"/>
        </w:rPr>
        <w:t xml:space="preserve"> за  год), но не более действительной (страховой) стоимости Предмета залога на дату заключения (продления срока действия) договора страхования;</w:t>
      </w:r>
    </w:p>
    <w:p w14:paraId="46D7B9DD" w14:textId="73607FC6" w:rsidR="00115141" w:rsidRDefault="00115141" w:rsidP="00115141">
      <w:pPr>
        <w:pStyle w:val="10"/>
        <w:numPr>
          <w:ilvl w:val="0"/>
          <w:numId w:val="9"/>
        </w:numPr>
        <w:tabs>
          <w:tab w:val="left" w:pos="1134"/>
        </w:tabs>
        <w:autoSpaceDE w:val="0"/>
        <w:autoSpaceDN w:val="0"/>
        <w:adjustRightInd w:val="0"/>
        <w:spacing w:after="0" w:line="240" w:lineRule="auto"/>
        <w:ind w:left="0" w:firstLine="709"/>
        <w:jc w:val="both"/>
        <w:rPr>
          <w:rFonts w:ascii="Times New Roman" w:hAnsi="Times New Roman"/>
          <w:sz w:val="24"/>
          <w:szCs w:val="24"/>
        </w:rPr>
      </w:pPr>
      <w:r w:rsidRPr="003605C3">
        <w:rPr>
          <w:rFonts w:ascii="Times New Roman" w:hAnsi="Times New Roman"/>
          <w:sz w:val="24"/>
          <w:szCs w:val="24"/>
        </w:rPr>
        <w:t xml:space="preserve">личного страхования (в случае принятия Заемщиком соответствующего решения о страховании жизни и здоровья) определяется в размере не менее </w:t>
      </w:r>
      <w:r w:rsidR="009863CD">
        <w:rPr>
          <w:rFonts w:ascii="Times New Roman" w:hAnsi="Times New Roman"/>
          <w:sz w:val="24"/>
          <w:szCs w:val="24"/>
        </w:rPr>
        <w:t xml:space="preserve">остатка </w:t>
      </w:r>
      <w:r w:rsidRPr="00CF56D8">
        <w:rPr>
          <w:rFonts w:ascii="Times New Roman" w:hAnsi="Times New Roman"/>
          <w:sz w:val="24"/>
          <w:szCs w:val="24"/>
        </w:rPr>
        <w:t>обязательства</w:t>
      </w:r>
      <w:r>
        <w:rPr>
          <w:rFonts w:ascii="Times New Roman" w:hAnsi="Times New Roman"/>
          <w:sz w:val="24"/>
          <w:szCs w:val="24"/>
        </w:rPr>
        <w:t xml:space="preserve"> (основной долг</w:t>
      </w:r>
      <w:r w:rsidR="00295258">
        <w:rPr>
          <w:rFonts w:ascii="Times New Roman" w:hAnsi="Times New Roman"/>
          <w:sz w:val="24"/>
          <w:szCs w:val="24"/>
        </w:rPr>
        <w:t>,</w:t>
      </w:r>
      <w:r>
        <w:rPr>
          <w:rFonts w:ascii="Times New Roman" w:hAnsi="Times New Roman"/>
          <w:sz w:val="24"/>
          <w:szCs w:val="24"/>
        </w:rPr>
        <w:t xml:space="preserve"> </w:t>
      </w:r>
      <w:r w:rsidR="00AB193B">
        <w:rPr>
          <w:rFonts w:ascii="Times New Roman" w:hAnsi="Times New Roman"/>
          <w:sz w:val="24"/>
          <w:szCs w:val="24"/>
        </w:rPr>
        <w:t xml:space="preserve">увеличенный на размер </w:t>
      </w:r>
      <w:r>
        <w:rPr>
          <w:rFonts w:ascii="Times New Roman" w:hAnsi="Times New Roman"/>
          <w:sz w:val="24"/>
          <w:szCs w:val="24"/>
        </w:rPr>
        <w:t>процент</w:t>
      </w:r>
      <w:r w:rsidR="00AB193B">
        <w:rPr>
          <w:rFonts w:ascii="Times New Roman" w:hAnsi="Times New Roman"/>
          <w:sz w:val="24"/>
          <w:szCs w:val="24"/>
        </w:rPr>
        <w:t>ной ставки</w:t>
      </w:r>
      <w:r>
        <w:rPr>
          <w:rFonts w:ascii="Times New Roman" w:hAnsi="Times New Roman"/>
          <w:sz w:val="24"/>
          <w:szCs w:val="24"/>
        </w:rPr>
        <w:t xml:space="preserve"> за год)</w:t>
      </w:r>
      <w:r w:rsidRPr="003605C3">
        <w:rPr>
          <w:rFonts w:ascii="Times New Roman" w:hAnsi="Times New Roman"/>
          <w:sz w:val="24"/>
          <w:szCs w:val="24"/>
        </w:rPr>
        <w:t xml:space="preserve"> Заемщика по Кредитному договору на дату заключения договора страхования. </w:t>
      </w:r>
    </w:p>
    <w:p w14:paraId="5D023F7B" w14:textId="77777777" w:rsidR="00657D9F" w:rsidRDefault="00115141" w:rsidP="00676C5E">
      <w:pPr>
        <w:pStyle w:val="35"/>
        <w:numPr>
          <w:ilvl w:val="1"/>
          <w:numId w:val="38"/>
        </w:numPr>
        <w:tabs>
          <w:tab w:val="left" w:pos="1134"/>
        </w:tabs>
        <w:autoSpaceDE w:val="0"/>
        <w:autoSpaceDN w:val="0"/>
        <w:adjustRightInd w:val="0"/>
        <w:spacing w:after="0" w:line="240" w:lineRule="auto"/>
        <w:ind w:left="0" w:firstLine="709"/>
        <w:jc w:val="both"/>
        <w:rPr>
          <w:rFonts w:ascii="Times New Roman" w:hAnsi="Times New Roman"/>
          <w:sz w:val="24"/>
          <w:szCs w:val="24"/>
        </w:rPr>
      </w:pPr>
      <w:r w:rsidRPr="002B7D42">
        <w:rPr>
          <w:rFonts w:ascii="Times New Roman" w:hAnsi="Times New Roman"/>
          <w:sz w:val="24"/>
          <w:szCs w:val="24"/>
        </w:rPr>
        <w:t xml:space="preserve"> Заемщик обязан</w:t>
      </w:r>
      <w:r w:rsidR="00657D9F">
        <w:rPr>
          <w:rFonts w:ascii="Times New Roman" w:hAnsi="Times New Roman"/>
          <w:sz w:val="24"/>
          <w:szCs w:val="24"/>
        </w:rPr>
        <w:t>:</w:t>
      </w:r>
    </w:p>
    <w:p w14:paraId="3A4A369D" w14:textId="77777777" w:rsidR="0041452F" w:rsidRPr="0041452F" w:rsidRDefault="00657D9F" w:rsidP="00676C5E">
      <w:pPr>
        <w:pStyle w:val="13"/>
        <w:numPr>
          <w:ilvl w:val="2"/>
          <w:numId w:val="38"/>
        </w:numPr>
        <w:tabs>
          <w:tab w:val="left" w:pos="1134"/>
          <w:tab w:val="left" w:pos="1322"/>
        </w:tabs>
        <w:autoSpaceDE w:val="0"/>
        <w:autoSpaceDN w:val="0"/>
        <w:adjustRightInd w:val="0"/>
        <w:spacing w:after="0" w:line="240" w:lineRule="auto"/>
        <w:ind w:left="0" w:firstLine="709"/>
        <w:jc w:val="both"/>
        <w:rPr>
          <w:rFonts w:ascii="Times New Roman" w:hAnsi="Times New Roman"/>
          <w:sz w:val="24"/>
          <w:szCs w:val="24"/>
        </w:rPr>
      </w:pPr>
      <w:r>
        <w:rPr>
          <w:rFonts w:ascii="Times New Roman" w:hAnsi="Times New Roman"/>
          <w:sz w:val="24"/>
          <w:szCs w:val="24"/>
        </w:rPr>
        <w:t>О</w:t>
      </w:r>
      <w:r w:rsidRPr="002B7D42">
        <w:rPr>
          <w:rFonts w:ascii="Times New Roman" w:hAnsi="Times New Roman"/>
          <w:sz w:val="24"/>
          <w:szCs w:val="24"/>
        </w:rPr>
        <w:t>существлять своевременное внесение страховых платежей</w:t>
      </w:r>
      <w:r w:rsidRPr="0041452F">
        <w:rPr>
          <w:rFonts w:ascii="Times New Roman" w:hAnsi="Times New Roman"/>
          <w:sz w:val="24"/>
          <w:szCs w:val="24"/>
        </w:rPr>
        <w:t xml:space="preserve"> </w:t>
      </w:r>
      <w:r w:rsidR="0041452F" w:rsidRPr="0041452F">
        <w:rPr>
          <w:rFonts w:ascii="Times New Roman" w:hAnsi="Times New Roman"/>
          <w:sz w:val="24"/>
          <w:szCs w:val="24"/>
        </w:rPr>
        <w:t>ежегодно до даты начала следующего периода страхования (периоды страхования устанавливаются договором страхования).</w:t>
      </w:r>
    </w:p>
    <w:p w14:paraId="4C1DF236" w14:textId="77777777" w:rsidR="00115141" w:rsidRPr="002B7D42" w:rsidRDefault="0041452F" w:rsidP="00676C5E">
      <w:pPr>
        <w:pStyle w:val="13"/>
        <w:numPr>
          <w:ilvl w:val="2"/>
          <w:numId w:val="38"/>
        </w:numPr>
        <w:tabs>
          <w:tab w:val="left" w:pos="1134"/>
          <w:tab w:val="left" w:pos="1322"/>
        </w:tabs>
        <w:autoSpaceDE w:val="0"/>
        <w:autoSpaceDN w:val="0"/>
        <w:adjustRightInd w:val="0"/>
        <w:spacing w:after="0" w:line="240" w:lineRule="auto"/>
        <w:ind w:left="0" w:firstLine="709"/>
        <w:jc w:val="both"/>
        <w:rPr>
          <w:rFonts w:ascii="Times New Roman" w:hAnsi="Times New Roman"/>
          <w:sz w:val="24"/>
          <w:szCs w:val="24"/>
        </w:rPr>
      </w:pPr>
      <w:r>
        <w:rPr>
          <w:rFonts w:ascii="Times New Roman" w:hAnsi="Times New Roman"/>
          <w:sz w:val="24"/>
          <w:szCs w:val="24"/>
        </w:rPr>
        <w:t>П</w:t>
      </w:r>
      <w:r w:rsidR="00115141" w:rsidRPr="002B7D42">
        <w:rPr>
          <w:rFonts w:ascii="Times New Roman" w:hAnsi="Times New Roman"/>
          <w:sz w:val="24"/>
          <w:szCs w:val="24"/>
        </w:rPr>
        <w:t>редоставлять Кредитору в течение срока действия Кредитного договора</w:t>
      </w:r>
      <w:r w:rsidR="0004580D">
        <w:rPr>
          <w:rFonts w:ascii="Times New Roman" w:hAnsi="Times New Roman"/>
          <w:sz w:val="24"/>
          <w:szCs w:val="24"/>
        </w:rPr>
        <w:t>,</w:t>
      </w:r>
    </w:p>
    <w:p w14:paraId="33E1DEE7" w14:textId="77777777" w:rsidR="00115141" w:rsidRDefault="00115141" w:rsidP="00115141">
      <w:pPr>
        <w:ind w:firstLine="709"/>
        <w:jc w:val="both"/>
        <w:rPr>
          <w:i/>
        </w:rPr>
      </w:pPr>
      <w:r w:rsidRPr="00A51973">
        <w:rPr>
          <w:i/>
        </w:rPr>
        <w:t>Указывается один из вариантов</w:t>
      </w:r>
    </w:p>
    <w:tbl>
      <w:tblPr>
        <w:tblW w:w="0" w:type="auto"/>
        <w:tblInd w:w="108"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923"/>
      </w:tblGrid>
      <w:tr w:rsidR="00115141" w:rsidRPr="00E13BA4" w14:paraId="40050E9D" w14:textId="77777777" w:rsidTr="00190EC2">
        <w:tc>
          <w:tcPr>
            <w:tcW w:w="9923" w:type="dxa"/>
            <w:shd w:val="clear" w:color="auto" w:fill="auto"/>
          </w:tcPr>
          <w:p w14:paraId="7B312339" w14:textId="77777777" w:rsidR="00115141" w:rsidRPr="00E13BA4" w:rsidRDefault="00115141" w:rsidP="00190EC2">
            <w:pPr>
              <w:pStyle w:val="a7"/>
              <w:jc w:val="both"/>
              <w:rPr>
                <w:i/>
                <w:sz w:val="24"/>
                <w:szCs w:val="24"/>
              </w:rPr>
            </w:pPr>
            <w:r w:rsidRPr="00E13BA4">
              <w:rPr>
                <w:i/>
                <w:sz w:val="24"/>
                <w:szCs w:val="24"/>
              </w:rPr>
              <w:t xml:space="preserve">Вариант 1. </w:t>
            </w:r>
          </w:p>
          <w:p w14:paraId="272143B6" w14:textId="77777777" w:rsidR="00115141" w:rsidRPr="00E13BA4" w:rsidRDefault="00115141" w:rsidP="00190EC2">
            <w:pPr>
              <w:pStyle w:val="a7"/>
              <w:jc w:val="both"/>
              <w:rPr>
                <w:i/>
                <w:sz w:val="24"/>
                <w:szCs w:val="24"/>
              </w:rPr>
            </w:pPr>
            <w:r w:rsidRPr="00E13BA4">
              <w:rPr>
                <w:i/>
                <w:sz w:val="24"/>
                <w:szCs w:val="24"/>
              </w:rPr>
              <w:t>Применяется для всех Клиентов, за исключением клиентов – физических лиц сегментов «</w:t>
            </w:r>
            <w:r w:rsidRPr="00E13BA4">
              <w:rPr>
                <w:i/>
                <w:sz w:val="24"/>
                <w:szCs w:val="24"/>
                <w:lang w:val="en-US"/>
              </w:rPr>
              <w:t>VIP</w:t>
            </w:r>
            <w:r w:rsidRPr="00E13BA4">
              <w:rPr>
                <w:i/>
                <w:sz w:val="24"/>
                <w:szCs w:val="24"/>
              </w:rPr>
              <w:t>» и «</w:t>
            </w:r>
            <w:r w:rsidRPr="00E13BA4">
              <w:rPr>
                <w:i/>
                <w:sz w:val="24"/>
                <w:szCs w:val="24"/>
                <w:lang w:val="en-US"/>
              </w:rPr>
              <w:t>Private</w:t>
            </w:r>
            <w:r w:rsidRPr="00E13BA4">
              <w:rPr>
                <w:i/>
                <w:sz w:val="24"/>
                <w:szCs w:val="24"/>
              </w:rPr>
              <w:t xml:space="preserve"> </w:t>
            </w:r>
            <w:r w:rsidRPr="00E13BA4">
              <w:rPr>
                <w:i/>
                <w:sz w:val="24"/>
                <w:szCs w:val="24"/>
                <w:lang w:val="en-US"/>
              </w:rPr>
              <w:t>Banking</w:t>
            </w:r>
            <w:r w:rsidRPr="00E13BA4">
              <w:rPr>
                <w:i/>
                <w:sz w:val="24"/>
                <w:szCs w:val="24"/>
              </w:rPr>
              <w:t xml:space="preserve">» </w:t>
            </w:r>
          </w:p>
          <w:p w14:paraId="422F564A" w14:textId="77777777" w:rsidR="00115141" w:rsidRDefault="00115141" w:rsidP="00190EC2">
            <w:pPr>
              <w:ind w:firstLine="709"/>
              <w:jc w:val="both"/>
            </w:pPr>
            <w:r>
              <w:t>не позднее даты окончания оплаченного периода страхования/срока действия предыдущего страхового полиса/договора страхования</w:t>
            </w:r>
            <w:r w:rsidR="0004580D">
              <w:t>,</w:t>
            </w:r>
            <w:r>
              <w:t xml:space="preserve"> </w:t>
            </w:r>
          </w:p>
          <w:p w14:paraId="2D0E1F10" w14:textId="77777777" w:rsidR="00115141" w:rsidRDefault="00115141" w:rsidP="00190EC2">
            <w:pPr>
              <w:ind w:firstLine="709"/>
              <w:jc w:val="both"/>
            </w:pPr>
          </w:p>
          <w:p w14:paraId="11CA7BE9" w14:textId="77777777" w:rsidR="00115141" w:rsidRPr="00E13BA4" w:rsidRDefault="00115141" w:rsidP="00190EC2">
            <w:pPr>
              <w:pStyle w:val="a7"/>
              <w:jc w:val="both"/>
              <w:rPr>
                <w:i/>
                <w:sz w:val="24"/>
                <w:szCs w:val="24"/>
              </w:rPr>
            </w:pPr>
            <w:r w:rsidRPr="00E13BA4">
              <w:rPr>
                <w:i/>
                <w:sz w:val="24"/>
                <w:szCs w:val="24"/>
              </w:rPr>
              <w:t xml:space="preserve">Вариант 2. </w:t>
            </w:r>
          </w:p>
          <w:p w14:paraId="20005DFB" w14:textId="77777777" w:rsidR="00115141" w:rsidRPr="00E13BA4" w:rsidRDefault="00115141" w:rsidP="00190EC2">
            <w:pPr>
              <w:pStyle w:val="a7"/>
              <w:jc w:val="both"/>
              <w:rPr>
                <w:sz w:val="24"/>
                <w:szCs w:val="24"/>
              </w:rPr>
            </w:pPr>
            <w:r w:rsidRPr="00E13BA4">
              <w:rPr>
                <w:i/>
                <w:sz w:val="24"/>
                <w:szCs w:val="24"/>
              </w:rPr>
              <w:t>Применяется для клиентов – физических лиц сегментов «</w:t>
            </w:r>
            <w:r w:rsidRPr="00E13BA4">
              <w:rPr>
                <w:i/>
                <w:sz w:val="24"/>
                <w:szCs w:val="24"/>
                <w:lang w:val="en-US"/>
              </w:rPr>
              <w:t>VIP</w:t>
            </w:r>
            <w:r w:rsidRPr="00E13BA4">
              <w:rPr>
                <w:i/>
                <w:sz w:val="24"/>
                <w:szCs w:val="24"/>
              </w:rPr>
              <w:t>» и «</w:t>
            </w:r>
            <w:r w:rsidRPr="00E13BA4">
              <w:rPr>
                <w:i/>
                <w:sz w:val="24"/>
                <w:szCs w:val="24"/>
                <w:lang w:val="en-US"/>
              </w:rPr>
              <w:t>Private</w:t>
            </w:r>
            <w:r w:rsidRPr="00E13BA4">
              <w:rPr>
                <w:i/>
                <w:sz w:val="24"/>
                <w:szCs w:val="24"/>
              </w:rPr>
              <w:t xml:space="preserve"> </w:t>
            </w:r>
            <w:r w:rsidRPr="00E13BA4">
              <w:rPr>
                <w:i/>
                <w:sz w:val="24"/>
                <w:szCs w:val="24"/>
                <w:lang w:val="en-US"/>
              </w:rPr>
              <w:t>Banking</w:t>
            </w:r>
            <w:r w:rsidRPr="00E13BA4">
              <w:rPr>
                <w:i/>
                <w:sz w:val="24"/>
                <w:szCs w:val="24"/>
              </w:rPr>
              <w:t>»</w:t>
            </w:r>
          </w:p>
          <w:p w14:paraId="492232D6" w14:textId="77777777" w:rsidR="00115141" w:rsidRPr="00E13BA4" w:rsidRDefault="00115141" w:rsidP="00190EC2">
            <w:pPr>
              <w:tabs>
                <w:tab w:val="left" w:pos="709"/>
              </w:tabs>
              <w:ind w:firstLine="709"/>
              <w:jc w:val="both"/>
              <w:rPr>
                <w:i/>
              </w:rPr>
            </w:pPr>
            <w:r w:rsidRPr="00FB334F">
              <w:t>не позднее 14 рабочих дней с даты окончания оплаченного периода страхования/срока действия предыдущего страхов</w:t>
            </w:r>
            <w:r w:rsidRPr="00716899">
              <w:t>ого полиса/договора страхования</w:t>
            </w:r>
            <w:r w:rsidR="0004580D">
              <w:t>,</w:t>
            </w:r>
            <w:r w:rsidRPr="00716899">
              <w:t xml:space="preserve"> </w:t>
            </w:r>
          </w:p>
        </w:tc>
      </w:tr>
    </w:tbl>
    <w:p w14:paraId="1D0E72D5" w14:textId="77777777" w:rsidR="00115141" w:rsidRDefault="00115141" w:rsidP="00115141">
      <w:pPr>
        <w:pStyle w:val="10"/>
        <w:tabs>
          <w:tab w:val="left" w:pos="1134"/>
        </w:tabs>
        <w:autoSpaceDE w:val="0"/>
        <w:autoSpaceDN w:val="0"/>
        <w:adjustRightInd w:val="0"/>
        <w:spacing w:after="0" w:line="240" w:lineRule="auto"/>
        <w:ind w:left="0"/>
        <w:jc w:val="both"/>
        <w:rPr>
          <w:rFonts w:ascii="Times New Roman" w:hAnsi="Times New Roman"/>
          <w:sz w:val="24"/>
          <w:szCs w:val="24"/>
        </w:rPr>
      </w:pPr>
      <w:r w:rsidRPr="002B7D42">
        <w:rPr>
          <w:rFonts w:ascii="Times New Roman" w:hAnsi="Times New Roman"/>
          <w:sz w:val="24"/>
          <w:szCs w:val="24"/>
        </w:rPr>
        <w:t>правила страхования, оригиналы договоров (полисов) страхования, копии документов, подтверждающих оплату страховой премии в установленном размере согласно условиям договора (полиса) страхования</w:t>
      </w:r>
      <w:r>
        <w:rPr>
          <w:rFonts w:ascii="Times New Roman" w:hAnsi="Times New Roman"/>
          <w:sz w:val="24"/>
          <w:szCs w:val="24"/>
        </w:rPr>
        <w:t>.</w:t>
      </w:r>
    </w:p>
    <w:p w14:paraId="4E580808" w14:textId="77777777" w:rsidR="00115141" w:rsidRPr="003605C3" w:rsidRDefault="00115141" w:rsidP="00676C5E">
      <w:pPr>
        <w:pStyle w:val="35"/>
        <w:numPr>
          <w:ilvl w:val="1"/>
          <w:numId w:val="38"/>
        </w:numPr>
        <w:tabs>
          <w:tab w:val="left" w:pos="1134"/>
        </w:tabs>
        <w:autoSpaceDE w:val="0"/>
        <w:autoSpaceDN w:val="0"/>
        <w:adjustRightInd w:val="0"/>
        <w:spacing w:after="0" w:line="240" w:lineRule="auto"/>
        <w:ind w:left="0" w:firstLine="709"/>
        <w:jc w:val="both"/>
        <w:rPr>
          <w:rFonts w:ascii="Times New Roman" w:hAnsi="Times New Roman"/>
          <w:sz w:val="24"/>
          <w:szCs w:val="24"/>
        </w:rPr>
      </w:pPr>
      <w:r w:rsidRPr="003605C3">
        <w:rPr>
          <w:rFonts w:ascii="Times New Roman" w:hAnsi="Times New Roman"/>
          <w:sz w:val="24"/>
          <w:szCs w:val="24"/>
        </w:rPr>
        <w:t>Перед продлением договора (полиса) страхования Заемщик получает у Кредитора информацию о страховых компаниях, соответствующих требованиям Кредитора.</w:t>
      </w:r>
    </w:p>
    <w:p w14:paraId="2238ECA8" w14:textId="41368CDA" w:rsidR="00115141" w:rsidRDefault="00115141" w:rsidP="00115141">
      <w:pPr>
        <w:pStyle w:val="10"/>
        <w:tabs>
          <w:tab w:val="left" w:pos="1134"/>
        </w:tabs>
        <w:autoSpaceDE w:val="0"/>
        <w:autoSpaceDN w:val="0"/>
        <w:adjustRightInd w:val="0"/>
        <w:spacing w:after="0" w:line="240" w:lineRule="auto"/>
        <w:ind w:left="0" w:firstLine="709"/>
        <w:jc w:val="both"/>
        <w:rPr>
          <w:rFonts w:ascii="Times New Roman" w:hAnsi="Times New Roman"/>
          <w:sz w:val="24"/>
          <w:szCs w:val="24"/>
        </w:rPr>
      </w:pPr>
      <w:r w:rsidRPr="003605C3">
        <w:rPr>
          <w:rFonts w:ascii="Times New Roman" w:hAnsi="Times New Roman"/>
          <w:sz w:val="24"/>
          <w:szCs w:val="24"/>
        </w:rPr>
        <w:t>Актуальная информация о требованиях Банка</w:t>
      </w:r>
      <w:r w:rsidRPr="003605C3">
        <w:rPr>
          <w:color w:val="000000"/>
          <w:sz w:val="24"/>
          <w:szCs w:val="24"/>
        </w:rPr>
        <w:t xml:space="preserve"> </w:t>
      </w:r>
      <w:r w:rsidRPr="003605C3">
        <w:rPr>
          <w:rFonts w:ascii="Times New Roman" w:hAnsi="Times New Roman"/>
          <w:sz w:val="24"/>
          <w:szCs w:val="24"/>
        </w:rPr>
        <w:t xml:space="preserve">к Страховым компаниям (Страховщикам) и актуальный перечень Страховых компаний (Страховщиков), соответствующих требованиям Банка, доводится до сведения Заемщика (Залогодателя) путем размещения информации на официальном сайте Банка в сети Интернет, на информационных стендах в помещениях Банка и местах обслуживания Клиентов. </w:t>
      </w:r>
    </w:p>
    <w:p w14:paraId="64C6660E" w14:textId="77777777" w:rsidR="005D702E" w:rsidRDefault="005D702E" w:rsidP="00115141">
      <w:pPr>
        <w:pStyle w:val="10"/>
        <w:tabs>
          <w:tab w:val="left" w:pos="1134"/>
        </w:tabs>
        <w:autoSpaceDE w:val="0"/>
        <w:autoSpaceDN w:val="0"/>
        <w:adjustRightInd w:val="0"/>
        <w:spacing w:after="0" w:line="240" w:lineRule="auto"/>
        <w:ind w:left="0" w:firstLine="709"/>
        <w:jc w:val="both"/>
        <w:rPr>
          <w:rFonts w:ascii="Times New Roman" w:hAnsi="Times New Roman"/>
          <w:sz w:val="24"/>
          <w:szCs w:val="24"/>
        </w:rPr>
      </w:pPr>
    </w:p>
    <w:p w14:paraId="110A0DA6" w14:textId="77777777" w:rsidR="00115141" w:rsidRDefault="00115141" w:rsidP="00676C5E">
      <w:pPr>
        <w:pStyle w:val="ad"/>
        <w:numPr>
          <w:ilvl w:val="0"/>
          <w:numId w:val="38"/>
        </w:numPr>
        <w:tabs>
          <w:tab w:val="left" w:pos="1276"/>
        </w:tabs>
        <w:autoSpaceDE w:val="0"/>
        <w:autoSpaceDN w:val="0"/>
        <w:adjustRightInd w:val="0"/>
        <w:jc w:val="center"/>
        <w:rPr>
          <w:b/>
          <w:bCs/>
        </w:rPr>
      </w:pPr>
      <w:r w:rsidRPr="00071FCB">
        <w:rPr>
          <w:b/>
          <w:bCs/>
        </w:rPr>
        <w:t>Порядок расчетов за</w:t>
      </w:r>
      <w:r>
        <w:rPr>
          <w:b/>
          <w:bCs/>
        </w:rPr>
        <w:t xml:space="preserve"> приобретаемый Объект недвижимости</w:t>
      </w:r>
    </w:p>
    <w:p w14:paraId="49BA6582" w14:textId="77777777" w:rsidR="00115141" w:rsidRPr="002F7E8F" w:rsidRDefault="00115141" w:rsidP="00676C5E">
      <w:pPr>
        <w:pStyle w:val="35"/>
        <w:numPr>
          <w:ilvl w:val="1"/>
          <w:numId w:val="38"/>
        </w:numPr>
        <w:tabs>
          <w:tab w:val="left" w:pos="1134"/>
        </w:tabs>
        <w:autoSpaceDE w:val="0"/>
        <w:autoSpaceDN w:val="0"/>
        <w:adjustRightInd w:val="0"/>
        <w:spacing w:after="0" w:line="240" w:lineRule="auto"/>
        <w:ind w:left="0" w:firstLine="709"/>
        <w:jc w:val="both"/>
        <w:rPr>
          <w:i/>
          <w:szCs w:val="20"/>
        </w:rPr>
      </w:pPr>
      <w:r w:rsidRPr="006F2397">
        <w:rPr>
          <w:rFonts w:ascii="Times New Roman" w:hAnsi="Times New Roman"/>
          <w:sz w:val="24"/>
          <w:szCs w:val="20"/>
          <w:lang w:eastAsia="ru-RU"/>
        </w:rPr>
        <w:t xml:space="preserve">Для проведения Заемщиком расчетов кредитными средствами с </w:t>
      </w:r>
      <w:r w:rsidR="007A63C5">
        <w:rPr>
          <w:rFonts w:ascii="Times New Roman" w:hAnsi="Times New Roman"/>
          <w:sz w:val="24"/>
          <w:szCs w:val="20"/>
          <w:lang w:eastAsia="ru-RU"/>
        </w:rPr>
        <w:t>п</w:t>
      </w:r>
      <w:r w:rsidRPr="006F2397">
        <w:rPr>
          <w:rFonts w:ascii="Times New Roman" w:hAnsi="Times New Roman"/>
          <w:sz w:val="24"/>
          <w:szCs w:val="20"/>
          <w:lang w:eastAsia="ru-RU"/>
        </w:rPr>
        <w:t>родавцом за приобретаемый Объект недвижимости</w:t>
      </w:r>
      <w:r>
        <w:rPr>
          <w:rFonts w:ascii="Times New Roman" w:hAnsi="Times New Roman"/>
          <w:sz w:val="24"/>
          <w:szCs w:val="24"/>
        </w:rPr>
        <w:t xml:space="preserve"> могут быть использованы следующие формы:</w:t>
      </w:r>
    </w:p>
    <w:p w14:paraId="0ED4FBA7" w14:textId="77777777" w:rsidR="00115141" w:rsidRPr="00DF7220" w:rsidRDefault="00115141" w:rsidP="00676C5E">
      <w:pPr>
        <w:pStyle w:val="13"/>
        <w:numPr>
          <w:ilvl w:val="2"/>
          <w:numId w:val="38"/>
        </w:numPr>
        <w:tabs>
          <w:tab w:val="left" w:pos="1134"/>
          <w:tab w:val="left" w:pos="1322"/>
        </w:tabs>
        <w:autoSpaceDE w:val="0"/>
        <w:autoSpaceDN w:val="0"/>
        <w:adjustRightInd w:val="0"/>
        <w:spacing w:after="0" w:line="240" w:lineRule="auto"/>
        <w:ind w:left="0" w:firstLine="709"/>
        <w:jc w:val="both"/>
        <w:rPr>
          <w:i/>
          <w:szCs w:val="20"/>
        </w:rPr>
      </w:pPr>
      <w:r>
        <w:rPr>
          <w:rFonts w:ascii="Times New Roman" w:hAnsi="Times New Roman"/>
          <w:sz w:val="24"/>
          <w:szCs w:val="24"/>
        </w:rPr>
        <w:t>Расчеты с использованием индивидуального банковского сейфа, расположенного у Кредитора (далее – ИБС):</w:t>
      </w:r>
    </w:p>
    <w:tbl>
      <w:tblPr>
        <w:tblStyle w:val="ac"/>
        <w:tblW w:w="0" w:type="auto"/>
        <w:tblInd w:w="108" w:type="dxa"/>
        <w:tblLook w:val="04A0" w:firstRow="1" w:lastRow="0" w:firstColumn="1" w:lastColumn="0" w:noHBand="0" w:noVBand="1"/>
      </w:tblPr>
      <w:tblGrid>
        <w:gridCol w:w="9916"/>
      </w:tblGrid>
      <w:tr w:rsidR="00DF7220" w14:paraId="07DF5CE6" w14:textId="77777777" w:rsidTr="005D702E">
        <w:trPr>
          <w:trHeight w:val="3388"/>
        </w:trPr>
        <w:tc>
          <w:tcPr>
            <w:tcW w:w="9916" w:type="dxa"/>
            <w:tcBorders>
              <w:top w:val="dashed" w:sz="4" w:space="0" w:color="auto"/>
              <w:left w:val="dashed" w:sz="4" w:space="0" w:color="auto"/>
              <w:bottom w:val="dashed" w:sz="4" w:space="0" w:color="auto"/>
              <w:right w:val="dashed" w:sz="4" w:space="0" w:color="auto"/>
            </w:tcBorders>
          </w:tcPr>
          <w:p w14:paraId="3C045E6B" w14:textId="5F61AC21" w:rsidR="00DF7220" w:rsidRPr="00DF7220" w:rsidRDefault="00DF7220" w:rsidP="0041452F">
            <w:pPr>
              <w:pStyle w:val="13"/>
              <w:tabs>
                <w:tab w:val="left" w:pos="1134"/>
                <w:tab w:val="left" w:pos="1322"/>
              </w:tabs>
              <w:autoSpaceDE w:val="0"/>
              <w:autoSpaceDN w:val="0"/>
              <w:adjustRightInd w:val="0"/>
              <w:spacing w:after="0" w:line="240" w:lineRule="auto"/>
              <w:ind w:left="0"/>
              <w:jc w:val="both"/>
              <w:rPr>
                <w:rFonts w:ascii="Times New Roman" w:hAnsi="Times New Roman"/>
                <w:i/>
                <w:sz w:val="24"/>
                <w:szCs w:val="24"/>
              </w:rPr>
            </w:pPr>
            <w:r w:rsidRPr="00DF7220">
              <w:rPr>
                <w:rFonts w:ascii="Times New Roman" w:hAnsi="Times New Roman"/>
                <w:i/>
                <w:sz w:val="24"/>
                <w:szCs w:val="24"/>
              </w:rPr>
              <w:lastRenderedPageBreak/>
              <w:t xml:space="preserve">Редакция подпунктов </w:t>
            </w:r>
            <w:r w:rsidR="00451E51">
              <w:rPr>
                <w:rFonts w:ascii="Times New Roman" w:hAnsi="Times New Roman"/>
                <w:i/>
                <w:sz w:val="24"/>
                <w:szCs w:val="24"/>
              </w:rPr>
              <w:t>8</w:t>
            </w:r>
            <w:r w:rsidRPr="00DF7220">
              <w:rPr>
                <w:rFonts w:ascii="Times New Roman" w:hAnsi="Times New Roman"/>
                <w:i/>
                <w:sz w:val="24"/>
                <w:szCs w:val="24"/>
              </w:rPr>
              <w:t>.1.1.1-</w:t>
            </w:r>
            <w:r w:rsidR="00451E51">
              <w:rPr>
                <w:rFonts w:ascii="Times New Roman" w:hAnsi="Times New Roman"/>
                <w:i/>
                <w:sz w:val="24"/>
                <w:szCs w:val="24"/>
              </w:rPr>
              <w:t>8</w:t>
            </w:r>
            <w:r w:rsidRPr="00DF7220">
              <w:rPr>
                <w:rFonts w:ascii="Times New Roman" w:hAnsi="Times New Roman"/>
                <w:i/>
                <w:sz w:val="24"/>
                <w:szCs w:val="24"/>
              </w:rPr>
              <w:t>.1.1.2 применяется для кредитных договоров, заключенных по 30.04.2019 (включительно)</w:t>
            </w:r>
          </w:p>
          <w:p w14:paraId="0EA715C0" w14:textId="77777777" w:rsidR="00DF7220" w:rsidRPr="00DF7220" w:rsidRDefault="00DF7220" w:rsidP="0041452F">
            <w:pPr>
              <w:pStyle w:val="13"/>
              <w:tabs>
                <w:tab w:val="left" w:pos="1134"/>
                <w:tab w:val="left" w:pos="1322"/>
              </w:tabs>
              <w:autoSpaceDE w:val="0"/>
              <w:autoSpaceDN w:val="0"/>
              <w:adjustRightInd w:val="0"/>
              <w:spacing w:after="0" w:line="240" w:lineRule="auto"/>
              <w:ind w:left="0"/>
              <w:jc w:val="both"/>
              <w:rPr>
                <w:rFonts w:ascii="Times New Roman" w:hAnsi="Times New Roman"/>
                <w:i/>
                <w:sz w:val="24"/>
                <w:szCs w:val="24"/>
              </w:rPr>
            </w:pPr>
          </w:p>
          <w:p w14:paraId="3AFA2949" w14:textId="77777777" w:rsidR="00DF7220" w:rsidRPr="002F7E8F" w:rsidRDefault="00717589" w:rsidP="00676C5E">
            <w:pPr>
              <w:pStyle w:val="13"/>
              <w:numPr>
                <w:ilvl w:val="3"/>
                <w:numId w:val="38"/>
              </w:numPr>
              <w:tabs>
                <w:tab w:val="left" w:pos="1134"/>
                <w:tab w:val="left" w:pos="1364"/>
                <w:tab w:val="left" w:pos="1574"/>
              </w:tabs>
              <w:autoSpaceDE w:val="0"/>
              <w:autoSpaceDN w:val="0"/>
              <w:adjustRightInd w:val="0"/>
              <w:spacing w:after="0" w:line="240" w:lineRule="auto"/>
              <w:ind w:left="-108" w:firstLine="709"/>
              <w:jc w:val="both"/>
              <w:rPr>
                <w:rFonts w:ascii="Times New Roman" w:hAnsi="Times New Roman"/>
                <w:i/>
                <w:sz w:val="24"/>
                <w:szCs w:val="24"/>
              </w:rPr>
            </w:pPr>
            <w:r w:rsidRPr="002F7E8F">
              <w:rPr>
                <w:rFonts w:ascii="Times New Roman" w:hAnsi="Times New Roman"/>
                <w:sz w:val="24"/>
                <w:szCs w:val="24"/>
              </w:rPr>
              <w:t xml:space="preserve">Стороны </w:t>
            </w:r>
            <w:r>
              <w:rPr>
                <w:rFonts w:ascii="Times New Roman" w:hAnsi="Times New Roman"/>
                <w:sz w:val="24"/>
                <w:szCs w:val="24"/>
              </w:rPr>
              <w:t>Договора приобретения</w:t>
            </w:r>
            <w:r w:rsidRPr="002F7E8F">
              <w:rPr>
                <w:rFonts w:ascii="Times New Roman" w:hAnsi="Times New Roman"/>
                <w:sz w:val="24"/>
                <w:szCs w:val="24"/>
              </w:rPr>
              <w:t xml:space="preserve"> Объекта недвижимости </w:t>
            </w:r>
            <w:r>
              <w:rPr>
                <w:rFonts w:ascii="Times New Roman" w:hAnsi="Times New Roman"/>
                <w:sz w:val="24"/>
                <w:szCs w:val="24"/>
              </w:rPr>
              <w:t>одновременно</w:t>
            </w:r>
            <w:r w:rsidRPr="002F7E8F">
              <w:rPr>
                <w:rFonts w:ascii="Times New Roman" w:hAnsi="Times New Roman"/>
                <w:sz w:val="24"/>
                <w:szCs w:val="24"/>
              </w:rPr>
              <w:t xml:space="preserve"> с Кредитным договором обязаны заключить Договор аренды ИБС и Дополнительное соглашение к нему, составленные на основе стандартных документов Кредитора</w:t>
            </w:r>
            <w:r w:rsidR="00DF7220" w:rsidRPr="002F7E8F">
              <w:rPr>
                <w:rFonts w:ascii="Times New Roman" w:hAnsi="Times New Roman"/>
                <w:sz w:val="24"/>
                <w:szCs w:val="24"/>
              </w:rPr>
              <w:t>.</w:t>
            </w:r>
          </w:p>
          <w:p w14:paraId="2A0EBAC0" w14:textId="77777777" w:rsidR="00DF7220" w:rsidRDefault="00DF7220" w:rsidP="00676C5E">
            <w:pPr>
              <w:pStyle w:val="13"/>
              <w:numPr>
                <w:ilvl w:val="3"/>
                <w:numId w:val="38"/>
              </w:numPr>
              <w:tabs>
                <w:tab w:val="left" w:pos="1134"/>
                <w:tab w:val="left" w:pos="1364"/>
                <w:tab w:val="left" w:pos="1574"/>
              </w:tabs>
              <w:autoSpaceDE w:val="0"/>
              <w:autoSpaceDN w:val="0"/>
              <w:adjustRightInd w:val="0"/>
              <w:spacing w:after="0" w:line="240" w:lineRule="auto"/>
              <w:ind w:left="0" w:firstLine="601"/>
              <w:jc w:val="both"/>
              <w:rPr>
                <w:rFonts w:ascii="Times New Roman" w:hAnsi="Times New Roman"/>
                <w:sz w:val="24"/>
                <w:szCs w:val="24"/>
              </w:rPr>
            </w:pPr>
            <w:r w:rsidRPr="00D07096">
              <w:rPr>
                <w:rFonts w:ascii="Times New Roman" w:hAnsi="Times New Roman"/>
                <w:sz w:val="24"/>
                <w:szCs w:val="24"/>
              </w:rPr>
              <w:t>Заемщик обязуется:</w:t>
            </w:r>
          </w:p>
          <w:p w14:paraId="121F1A70" w14:textId="77777777" w:rsidR="00DF7220" w:rsidRPr="00D07096" w:rsidRDefault="00DF7220" w:rsidP="00706A7F">
            <w:pPr>
              <w:pStyle w:val="13"/>
              <w:numPr>
                <w:ilvl w:val="0"/>
                <w:numId w:val="55"/>
              </w:numPr>
              <w:tabs>
                <w:tab w:val="left" w:pos="885"/>
                <w:tab w:val="left" w:pos="1574"/>
              </w:tabs>
              <w:autoSpaceDE w:val="0"/>
              <w:autoSpaceDN w:val="0"/>
              <w:adjustRightInd w:val="0"/>
              <w:spacing w:after="0" w:line="240" w:lineRule="auto"/>
              <w:ind w:left="-108" w:firstLine="709"/>
              <w:jc w:val="both"/>
              <w:rPr>
                <w:rFonts w:ascii="Times New Roman" w:hAnsi="Times New Roman"/>
                <w:sz w:val="24"/>
                <w:szCs w:val="24"/>
              </w:rPr>
            </w:pPr>
            <w:r w:rsidRPr="00D07096">
              <w:rPr>
                <w:rFonts w:ascii="Times New Roman" w:hAnsi="Times New Roman"/>
                <w:sz w:val="24"/>
                <w:szCs w:val="24"/>
              </w:rPr>
              <w:t>включить в список лиц, имеющих допуск к ИБС одновременно с Заемщиком, представителя Кредитора;</w:t>
            </w:r>
          </w:p>
          <w:p w14:paraId="6F9A2737" w14:textId="0E2E32FA" w:rsidR="00DF7220" w:rsidRPr="005D702E" w:rsidRDefault="00DF7220" w:rsidP="0041452F">
            <w:pPr>
              <w:pStyle w:val="13"/>
              <w:numPr>
                <w:ilvl w:val="0"/>
                <w:numId w:val="55"/>
              </w:numPr>
              <w:tabs>
                <w:tab w:val="left" w:pos="-108"/>
                <w:tab w:val="left" w:pos="885"/>
                <w:tab w:val="left" w:pos="1574"/>
              </w:tabs>
              <w:autoSpaceDE w:val="0"/>
              <w:autoSpaceDN w:val="0"/>
              <w:adjustRightInd w:val="0"/>
              <w:spacing w:after="0" w:line="240" w:lineRule="auto"/>
              <w:ind w:left="0" w:firstLine="601"/>
              <w:jc w:val="both"/>
              <w:rPr>
                <w:rFonts w:ascii="Times New Roman" w:hAnsi="Times New Roman"/>
                <w:sz w:val="24"/>
                <w:szCs w:val="24"/>
              </w:rPr>
            </w:pPr>
            <w:r w:rsidRPr="00DF7220">
              <w:rPr>
                <w:rFonts w:ascii="Times New Roman" w:hAnsi="Times New Roman"/>
                <w:sz w:val="24"/>
                <w:szCs w:val="24"/>
              </w:rPr>
              <w:t xml:space="preserve">заложить в присутствии продавца и представителя Кредитора в ИБС конверт с </w:t>
            </w:r>
            <w:r w:rsidRPr="00DF7220">
              <w:rPr>
                <w:rFonts w:ascii="Times New Roman" w:hAnsi="Times New Roman"/>
                <w:sz w:val="24"/>
              </w:rPr>
              <w:t>денежными средствами, полученными им от Кредитора по Кредитному договору в размере</w:t>
            </w:r>
            <w:r w:rsidRPr="00DF7220">
              <w:rPr>
                <w:rFonts w:ascii="Times New Roman" w:hAnsi="Times New Roman"/>
                <w:sz w:val="24"/>
                <w:szCs w:val="24"/>
              </w:rPr>
              <w:t xml:space="preserve"> Кредита (далее – Конверт).</w:t>
            </w:r>
          </w:p>
        </w:tc>
      </w:tr>
    </w:tbl>
    <w:p w14:paraId="1EFB9708" w14:textId="77777777" w:rsidR="0041452F" w:rsidRDefault="0041452F" w:rsidP="00DF7220">
      <w:pPr>
        <w:pStyle w:val="13"/>
        <w:tabs>
          <w:tab w:val="left" w:pos="1134"/>
          <w:tab w:val="left" w:pos="1322"/>
        </w:tabs>
        <w:autoSpaceDE w:val="0"/>
        <w:autoSpaceDN w:val="0"/>
        <w:adjustRightInd w:val="0"/>
        <w:spacing w:after="0" w:line="240" w:lineRule="auto"/>
        <w:jc w:val="both"/>
        <w:rPr>
          <w:rFonts w:ascii="Times New Roman" w:hAnsi="Times New Roman"/>
          <w:sz w:val="24"/>
          <w:szCs w:val="24"/>
        </w:rPr>
      </w:pPr>
    </w:p>
    <w:tbl>
      <w:tblPr>
        <w:tblStyle w:val="ac"/>
        <w:tblW w:w="0" w:type="auto"/>
        <w:tblInd w:w="108"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029"/>
      </w:tblGrid>
      <w:tr w:rsidR="00DF7220" w14:paraId="74434806" w14:textId="77777777" w:rsidTr="009A4512">
        <w:trPr>
          <w:trHeight w:val="3174"/>
        </w:trPr>
        <w:tc>
          <w:tcPr>
            <w:tcW w:w="10029" w:type="dxa"/>
          </w:tcPr>
          <w:p w14:paraId="34DDDF94" w14:textId="30F3C87E" w:rsidR="00DF7220" w:rsidRDefault="00DF7220" w:rsidP="00DF7220">
            <w:pPr>
              <w:pStyle w:val="13"/>
              <w:tabs>
                <w:tab w:val="left" w:pos="1134"/>
                <w:tab w:val="left" w:pos="1322"/>
              </w:tabs>
              <w:autoSpaceDE w:val="0"/>
              <w:autoSpaceDN w:val="0"/>
              <w:adjustRightInd w:val="0"/>
              <w:spacing w:after="0" w:line="240" w:lineRule="auto"/>
              <w:ind w:left="0"/>
              <w:jc w:val="both"/>
              <w:rPr>
                <w:rFonts w:ascii="Times New Roman" w:hAnsi="Times New Roman"/>
                <w:sz w:val="24"/>
                <w:szCs w:val="24"/>
              </w:rPr>
            </w:pPr>
            <w:r w:rsidRPr="00DF7220">
              <w:rPr>
                <w:rFonts w:ascii="Times New Roman" w:hAnsi="Times New Roman"/>
                <w:i/>
                <w:sz w:val="24"/>
                <w:szCs w:val="24"/>
              </w:rPr>
              <w:t xml:space="preserve">Редакция подпунктов </w:t>
            </w:r>
            <w:r w:rsidR="00451E51">
              <w:rPr>
                <w:rFonts w:ascii="Times New Roman" w:hAnsi="Times New Roman"/>
                <w:i/>
                <w:sz w:val="24"/>
                <w:szCs w:val="24"/>
              </w:rPr>
              <w:t>8</w:t>
            </w:r>
            <w:r w:rsidRPr="00DF7220">
              <w:rPr>
                <w:rFonts w:ascii="Times New Roman" w:hAnsi="Times New Roman"/>
                <w:i/>
                <w:sz w:val="24"/>
                <w:szCs w:val="24"/>
              </w:rPr>
              <w:t>.1.1.1-</w:t>
            </w:r>
            <w:r w:rsidR="00451E51">
              <w:rPr>
                <w:rFonts w:ascii="Times New Roman" w:hAnsi="Times New Roman"/>
                <w:i/>
                <w:sz w:val="24"/>
                <w:szCs w:val="24"/>
              </w:rPr>
              <w:t>8</w:t>
            </w:r>
            <w:r w:rsidRPr="00DF7220">
              <w:rPr>
                <w:rFonts w:ascii="Times New Roman" w:hAnsi="Times New Roman"/>
                <w:i/>
                <w:sz w:val="24"/>
                <w:szCs w:val="24"/>
              </w:rPr>
              <w:t xml:space="preserve">.1.1.2 применяется для кредитных договоров, заключенных </w:t>
            </w:r>
            <w:r>
              <w:rPr>
                <w:rFonts w:ascii="Times New Roman" w:hAnsi="Times New Roman"/>
                <w:i/>
                <w:sz w:val="24"/>
                <w:szCs w:val="24"/>
              </w:rPr>
              <w:t xml:space="preserve">с </w:t>
            </w:r>
            <w:r w:rsidRPr="00DF7220">
              <w:rPr>
                <w:rFonts w:ascii="Times New Roman" w:hAnsi="Times New Roman"/>
                <w:i/>
                <w:sz w:val="24"/>
                <w:szCs w:val="24"/>
              </w:rPr>
              <w:t xml:space="preserve"> </w:t>
            </w:r>
            <w:r>
              <w:rPr>
                <w:rFonts w:ascii="Times New Roman" w:hAnsi="Times New Roman"/>
                <w:i/>
                <w:sz w:val="24"/>
                <w:szCs w:val="24"/>
              </w:rPr>
              <w:t>01</w:t>
            </w:r>
            <w:r w:rsidRPr="00DF7220">
              <w:rPr>
                <w:rFonts w:ascii="Times New Roman" w:hAnsi="Times New Roman"/>
                <w:i/>
                <w:sz w:val="24"/>
                <w:szCs w:val="24"/>
              </w:rPr>
              <w:t>.0</w:t>
            </w:r>
            <w:r>
              <w:rPr>
                <w:rFonts w:ascii="Times New Roman" w:hAnsi="Times New Roman"/>
                <w:i/>
                <w:sz w:val="24"/>
                <w:szCs w:val="24"/>
              </w:rPr>
              <w:t>5</w:t>
            </w:r>
            <w:r w:rsidRPr="00DF7220">
              <w:rPr>
                <w:rFonts w:ascii="Times New Roman" w:hAnsi="Times New Roman"/>
                <w:i/>
                <w:sz w:val="24"/>
                <w:szCs w:val="24"/>
              </w:rPr>
              <w:t>.2019</w:t>
            </w:r>
          </w:p>
          <w:p w14:paraId="5AAD6EC1" w14:textId="79FF3706" w:rsidR="00DF7220" w:rsidRPr="00D07096" w:rsidRDefault="00451E51" w:rsidP="00657D9F">
            <w:pPr>
              <w:pStyle w:val="13"/>
              <w:tabs>
                <w:tab w:val="left" w:pos="601"/>
                <w:tab w:val="left" w:pos="1574"/>
              </w:tabs>
              <w:autoSpaceDE w:val="0"/>
              <w:autoSpaceDN w:val="0"/>
              <w:adjustRightInd w:val="0"/>
              <w:spacing w:after="0" w:line="240" w:lineRule="auto"/>
              <w:ind w:left="0" w:firstLine="601"/>
              <w:jc w:val="both"/>
              <w:rPr>
                <w:rFonts w:ascii="Times New Roman" w:hAnsi="Times New Roman"/>
                <w:i/>
                <w:sz w:val="24"/>
                <w:szCs w:val="24"/>
              </w:rPr>
            </w:pPr>
            <w:r>
              <w:rPr>
                <w:rFonts w:ascii="Times New Roman" w:hAnsi="Times New Roman"/>
                <w:sz w:val="24"/>
                <w:szCs w:val="24"/>
              </w:rPr>
              <w:t>8</w:t>
            </w:r>
            <w:r w:rsidR="00657D9F">
              <w:rPr>
                <w:rFonts w:ascii="Times New Roman" w:hAnsi="Times New Roman"/>
                <w:sz w:val="24"/>
                <w:szCs w:val="24"/>
              </w:rPr>
              <w:t xml:space="preserve">.1.1.1. </w:t>
            </w:r>
            <w:r w:rsidR="009A4512" w:rsidRPr="002F7E8F">
              <w:rPr>
                <w:rFonts w:ascii="Times New Roman" w:hAnsi="Times New Roman"/>
                <w:sz w:val="24"/>
                <w:szCs w:val="24"/>
              </w:rPr>
              <w:t xml:space="preserve">Стороны </w:t>
            </w:r>
            <w:r w:rsidR="009A4512">
              <w:rPr>
                <w:rFonts w:ascii="Times New Roman" w:hAnsi="Times New Roman"/>
                <w:sz w:val="24"/>
                <w:szCs w:val="24"/>
              </w:rPr>
              <w:t>Договора приобретения</w:t>
            </w:r>
            <w:r w:rsidR="009A4512" w:rsidRPr="002F7E8F" w:rsidDel="00F90914">
              <w:rPr>
                <w:rFonts w:ascii="Times New Roman" w:hAnsi="Times New Roman"/>
                <w:sz w:val="24"/>
                <w:szCs w:val="24"/>
              </w:rPr>
              <w:t xml:space="preserve"> </w:t>
            </w:r>
            <w:r w:rsidR="009A4512">
              <w:rPr>
                <w:rFonts w:ascii="Times New Roman" w:hAnsi="Times New Roman"/>
                <w:sz w:val="24"/>
                <w:szCs w:val="24"/>
              </w:rPr>
              <w:t xml:space="preserve">одновременно с Кредитным договором </w:t>
            </w:r>
            <w:r w:rsidR="009A4512" w:rsidRPr="002F7E8F">
              <w:rPr>
                <w:rFonts w:ascii="Times New Roman" w:hAnsi="Times New Roman"/>
                <w:sz w:val="24"/>
                <w:szCs w:val="24"/>
              </w:rPr>
              <w:t xml:space="preserve">обязаны заключить </w:t>
            </w:r>
            <w:r w:rsidR="009A4512" w:rsidRPr="00736F5A">
              <w:rPr>
                <w:rFonts w:ascii="Times New Roman" w:hAnsi="Times New Roman"/>
                <w:sz w:val="24"/>
                <w:szCs w:val="24"/>
              </w:rPr>
              <w:t xml:space="preserve">трехсторонний договор аренды </w:t>
            </w:r>
            <w:r w:rsidR="009A4512">
              <w:rPr>
                <w:rFonts w:ascii="Times New Roman" w:hAnsi="Times New Roman"/>
                <w:sz w:val="24"/>
                <w:szCs w:val="24"/>
              </w:rPr>
              <w:t xml:space="preserve">ИБС </w:t>
            </w:r>
            <w:r w:rsidR="009A4512" w:rsidRPr="00736F5A">
              <w:rPr>
                <w:rFonts w:ascii="Times New Roman" w:hAnsi="Times New Roman"/>
                <w:sz w:val="24"/>
                <w:szCs w:val="24"/>
              </w:rPr>
              <w:t>(</w:t>
            </w:r>
            <w:r w:rsidR="009A4512">
              <w:rPr>
                <w:rFonts w:ascii="Times New Roman" w:hAnsi="Times New Roman"/>
                <w:sz w:val="24"/>
                <w:szCs w:val="24"/>
              </w:rPr>
              <w:t>собственник недвижимости (</w:t>
            </w:r>
            <w:r w:rsidR="009A4512" w:rsidRPr="00736F5A">
              <w:rPr>
                <w:rFonts w:ascii="Times New Roman" w:hAnsi="Times New Roman"/>
                <w:sz w:val="24"/>
                <w:szCs w:val="24"/>
              </w:rPr>
              <w:t>продавцом</w:t>
            </w:r>
            <w:r w:rsidR="009A4512">
              <w:rPr>
                <w:rFonts w:ascii="Times New Roman" w:hAnsi="Times New Roman"/>
                <w:sz w:val="24"/>
                <w:szCs w:val="24"/>
              </w:rPr>
              <w:t>)</w:t>
            </w:r>
            <w:r w:rsidR="009A4512" w:rsidRPr="00736F5A">
              <w:rPr>
                <w:rFonts w:ascii="Times New Roman" w:hAnsi="Times New Roman"/>
                <w:sz w:val="24"/>
                <w:szCs w:val="24"/>
              </w:rPr>
              <w:t>,</w:t>
            </w:r>
            <w:r w:rsidR="009A4512">
              <w:rPr>
                <w:rFonts w:ascii="Times New Roman" w:hAnsi="Times New Roman"/>
                <w:sz w:val="24"/>
                <w:szCs w:val="24"/>
              </w:rPr>
              <w:t xml:space="preserve"> Заемщик (</w:t>
            </w:r>
            <w:r w:rsidR="009A4512" w:rsidRPr="00736F5A">
              <w:rPr>
                <w:rFonts w:ascii="Times New Roman" w:hAnsi="Times New Roman"/>
                <w:sz w:val="24"/>
                <w:szCs w:val="24"/>
              </w:rPr>
              <w:t>покупател</w:t>
            </w:r>
            <w:r w:rsidR="009A4512">
              <w:rPr>
                <w:rFonts w:ascii="Times New Roman" w:hAnsi="Times New Roman"/>
                <w:sz w:val="24"/>
                <w:szCs w:val="24"/>
              </w:rPr>
              <w:t>ь) и Банк), определяющий</w:t>
            </w:r>
            <w:r w:rsidR="009A4512" w:rsidRPr="00736F5A">
              <w:rPr>
                <w:rFonts w:ascii="Times New Roman" w:hAnsi="Times New Roman"/>
                <w:sz w:val="24"/>
                <w:szCs w:val="24"/>
              </w:rPr>
              <w:t xml:space="preserve"> условия доступа</w:t>
            </w:r>
            <w:r w:rsidR="009A4512">
              <w:rPr>
                <w:rFonts w:ascii="Times New Roman" w:hAnsi="Times New Roman"/>
                <w:sz w:val="24"/>
                <w:szCs w:val="24"/>
              </w:rPr>
              <w:t xml:space="preserve"> к ИБС по форме</w:t>
            </w:r>
            <w:r w:rsidR="009A4512" w:rsidRPr="002F7E8F">
              <w:rPr>
                <w:rFonts w:ascii="Times New Roman" w:hAnsi="Times New Roman"/>
                <w:sz w:val="24"/>
                <w:szCs w:val="24"/>
              </w:rPr>
              <w:t xml:space="preserve"> стандартных документов Кредитора.</w:t>
            </w:r>
            <w:r w:rsidR="009A4512">
              <w:rPr>
                <w:rFonts w:ascii="Times New Roman" w:hAnsi="Times New Roman"/>
                <w:sz w:val="24"/>
                <w:szCs w:val="24"/>
              </w:rPr>
              <w:t xml:space="preserve"> Доступ к ИБС производится в сопровождении представителя Кредитора</w:t>
            </w:r>
            <w:r w:rsidR="00DF7220">
              <w:rPr>
                <w:rFonts w:ascii="Times New Roman" w:hAnsi="Times New Roman"/>
                <w:sz w:val="24"/>
                <w:szCs w:val="24"/>
              </w:rPr>
              <w:t xml:space="preserve">. </w:t>
            </w:r>
          </w:p>
          <w:p w14:paraId="7EA0A768" w14:textId="15734A18" w:rsidR="00DF7220" w:rsidRDefault="00451E51" w:rsidP="00586CBD">
            <w:pPr>
              <w:pStyle w:val="13"/>
              <w:tabs>
                <w:tab w:val="left" w:pos="601"/>
                <w:tab w:val="left" w:pos="1364"/>
                <w:tab w:val="left" w:pos="1574"/>
              </w:tabs>
              <w:autoSpaceDE w:val="0"/>
              <w:autoSpaceDN w:val="0"/>
              <w:adjustRightInd w:val="0"/>
              <w:spacing w:after="0" w:line="240" w:lineRule="auto"/>
              <w:ind w:left="0" w:firstLine="601"/>
              <w:jc w:val="both"/>
              <w:rPr>
                <w:rFonts w:ascii="Times New Roman" w:hAnsi="Times New Roman"/>
                <w:sz w:val="24"/>
                <w:szCs w:val="24"/>
              </w:rPr>
            </w:pPr>
            <w:r>
              <w:rPr>
                <w:rFonts w:ascii="Times New Roman" w:hAnsi="Times New Roman"/>
                <w:sz w:val="24"/>
                <w:szCs w:val="24"/>
              </w:rPr>
              <w:t>8</w:t>
            </w:r>
            <w:r w:rsidR="00657D9F">
              <w:rPr>
                <w:rFonts w:ascii="Times New Roman" w:hAnsi="Times New Roman"/>
                <w:sz w:val="24"/>
                <w:szCs w:val="24"/>
              </w:rPr>
              <w:t xml:space="preserve">.1.1.2. </w:t>
            </w:r>
            <w:r w:rsidR="00DF7220" w:rsidRPr="00DF7220">
              <w:rPr>
                <w:rFonts w:ascii="Times New Roman" w:hAnsi="Times New Roman"/>
                <w:sz w:val="24"/>
                <w:szCs w:val="24"/>
              </w:rPr>
              <w:t xml:space="preserve">Заемщик обязуется заложить в присутствии продавца и представителя Кредитора в ИБС конверт с </w:t>
            </w:r>
            <w:r w:rsidR="00DF7220" w:rsidRPr="00DF7220">
              <w:rPr>
                <w:rFonts w:ascii="Times New Roman" w:hAnsi="Times New Roman"/>
                <w:sz w:val="24"/>
              </w:rPr>
              <w:t>денежными средствами, полученными им от Кредитора по Кредитному договору в размере</w:t>
            </w:r>
            <w:r w:rsidR="00DF7220" w:rsidRPr="00DF7220">
              <w:rPr>
                <w:rFonts w:ascii="Times New Roman" w:hAnsi="Times New Roman"/>
                <w:sz w:val="24"/>
                <w:szCs w:val="24"/>
              </w:rPr>
              <w:t xml:space="preserve"> Кредита (далее – Конверт).</w:t>
            </w:r>
          </w:p>
        </w:tc>
      </w:tr>
    </w:tbl>
    <w:p w14:paraId="542F0923" w14:textId="77777777" w:rsidR="00DF7220" w:rsidRDefault="00DF7220" w:rsidP="00DF7220">
      <w:pPr>
        <w:pStyle w:val="13"/>
        <w:tabs>
          <w:tab w:val="left" w:pos="1134"/>
          <w:tab w:val="left" w:pos="1322"/>
        </w:tabs>
        <w:autoSpaceDE w:val="0"/>
        <w:autoSpaceDN w:val="0"/>
        <w:adjustRightInd w:val="0"/>
        <w:spacing w:after="0" w:line="240" w:lineRule="auto"/>
        <w:jc w:val="both"/>
        <w:rPr>
          <w:rFonts w:ascii="Times New Roman" w:hAnsi="Times New Roman"/>
          <w:sz w:val="24"/>
          <w:szCs w:val="24"/>
        </w:rPr>
      </w:pPr>
    </w:p>
    <w:p w14:paraId="2B7E6067" w14:textId="77777777" w:rsidR="00115141" w:rsidRDefault="00115141" w:rsidP="00676C5E">
      <w:pPr>
        <w:pStyle w:val="13"/>
        <w:numPr>
          <w:ilvl w:val="3"/>
          <w:numId w:val="38"/>
        </w:numPr>
        <w:tabs>
          <w:tab w:val="left" w:pos="1134"/>
          <w:tab w:val="left" w:pos="1364"/>
          <w:tab w:val="left" w:pos="1594"/>
        </w:tabs>
        <w:autoSpaceDE w:val="0"/>
        <w:autoSpaceDN w:val="0"/>
        <w:adjustRightInd w:val="0"/>
        <w:spacing w:after="0" w:line="240" w:lineRule="auto"/>
        <w:ind w:left="0" w:firstLine="709"/>
        <w:jc w:val="both"/>
        <w:rPr>
          <w:rFonts w:ascii="Times New Roman" w:hAnsi="Times New Roman"/>
          <w:sz w:val="24"/>
          <w:szCs w:val="24"/>
        </w:rPr>
      </w:pPr>
      <w:r w:rsidRPr="00BB1640">
        <w:rPr>
          <w:rFonts w:ascii="Times New Roman" w:hAnsi="Times New Roman"/>
          <w:sz w:val="24"/>
          <w:szCs w:val="24"/>
        </w:rPr>
        <w:t>Вскрытие ИБС производится Заемщиком в случае отказа в государственной регистрации права собственности на Объект недвижимости</w:t>
      </w:r>
      <w:r>
        <w:rPr>
          <w:rFonts w:ascii="Times New Roman" w:hAnsi="Times New Roman"/>
          <w:sz w:val="24"/>
          <w:szCs w:val="24"/>
        </w:rPr>
        <w:t>, а также</w:t>
      </w:r>
      <w:r w:rsidRPr="00BB1640">
        <w:rPr>
          <w:rFonts w:ascii="Times New Roman" w:hAnsi="Times New Roman"/>
          <w:sz w:val="24"/>
          <w:szCs w:val="24"/>
        </w:rPr>
        <w:t xml:space="preserve"> ипотеки в пользу Кредитора только в присутствии представителя Кредитора. </w:t>
      </w:r>
      <w:r>
        <w:rPr>
          <w:rFonts w:ascii="Times New Roman" w:hAnsi="Times New Roman"/>
          <w:sz w:val="24"/>
          <w:szCs w:val="24"/>
        </w:rPr>
        <w:t>Находящиеся в Конверте д</w:t>
      </w:r>
      <w:r w:rsidRPr="00BB1640">
        <w:rPr>
          <w:rFonts w:ascii="Times New Roman" w:hAnsi="Times New Roman"/>
          <w:sz w:val="24"/>
          <w:szCs w:val="24"/>
        </w:rPr>
        <w:t>енежные средства</w:t>
      </w:r>
      <w:r>
        <w:rPr>
          <w:rFonts w:ascii="Times New Roman" w:hAnsi="Times New Roman"/>
          <w:sz w:val="24"/>
          <w:szCs w:val="24"/>
        </w:rPr>
        <w:t xml:space="preserve"> (Кредит)</w:t>
      </w:r>
      <w:r w:rsidRPr="00BB1640">
        <w:rPr>
          <w:rFonts w:ascii="Times New Roman" w:hAnsi="Times New Roman"/>
          <w:sz w:val="24"/>
          <w:szCs w:val="24"/>
        </w:rPr>
        <w:t xml:space="preserve"> Заемщик в присутствии представителя Кредитора в установленном порядке вносит на Счет </w:t>
      </w:r>
      <w:r w:rsidR="000C6071">
        <w:rPr>
          <w:rFonts w:ascii="Times New Roman" w:hAnsi="Times New Roman"/>
          <w:sz w:val="24"/>
          <w:szCs w:val="24"/>
        </w:rPr>
        <w:t>зачисления</w:t>
      </w:r>
      <w:r w:rsidRPr="00BB1640">
        <w:rPr>
          <w:rFonts w:ascii="Times New Roman" w:hAnsi="Times New Roman"/>
          <w:sz w:val="24"/>
          <w:szCs w:val="24"/>
        </w:rPr>
        <w:t xml:space="preserve"> для погашения задолженности Заемщика по Кредитному договору</w:t>
      </w:r>
      <w:r w:rsidRPr="00711ECF">
        <w:rPr>
          <w:rFonts w:ascii="Times New Roman" w:hAnsi="Times New Roman"/>
          <w:sz w:val="24"/>
          <w:szCs w:val="24"/>
        </w:rPr>
        <w:t>.</w:t>
      </w:r>
      <w:r w:rsidRPr="001453D6">
        <w:rPr>
          <w:rFonts w:ascii="Times New Roman" w:hAnsi="Times New Roman"/>
          <w:sz w:val="24"/>
          <w:szCs w:val="24"/>
        </w:rPr>
        <w:t xml:space="preserve"> </w:t>
      </w:r>
    </w:p>
    <w:p w14:paraId="2A451D58" w14:textId="77777777" w:rsidR="00115141" w:rsidRDefault="00115141" w:rsidP="00115141">
      <w:pPr>
        <w:pStyle w:val="13"/>
        <w:tabs>
          <w:tab w:val="left" w:pos="0"/>
          <w:tab w:val="left" w:pos="34"/>
        </w:tabs>
        <w:autoSpaceDE w:val="0"/>
        <w:autoSpaceDN w:val="0"/>
        <w:adjustRightInd w:val="0"/>
        <w:spacing w:after="0" w:line="240" w:lineRule="auto"/>
        <w:ind w:left="34" w:firstLine="709"/>
        <w:jc w:val="both"/>
        <w:rPr>
          <w:rFonts w:ascii="Times New Roman" w:hAnsi="Times New Roman"/>
          <w:sz w:val="24"/>
          <w:szCs w:val="24"/>
        </w:rPr>
      </w:pPr>
      <w:r w:rsidRPr="00711ECF">
        <w:rPr>
          <w:rFonts w:ascii="Times New Roman" w:hAnsi="Times New Roman"/>
          <w:sz w:val="24"/>
          <w:szCs w:val="24"/>
        </w:rPr>
        <w:t xml:space="preserve">В случае недостаточности денежных средств на Счете </w:t>
      </w:r>
      <w:r w:rsidR="000C6071">
        <w:rPr>
          <w:rFonts w:ascii="Times New Roman" w:hAnsi="Times New Roman"/>
          <w:sz w:val="24"/>
          <w:szCs w:val="24"/>
        </w:rPr>
        <w:t>зачисления</w:t>
      </w:r>
      <w:r w:rsidRPr="00711ECF">
        <w:rPr>
          <w:rFonts w:ascii="Times New Roman" w:hAnsi="Times New Roman"/>
          <w:sz w:val="24"/>
          <w:szCs w:val="24"/>
        </w:rPr>
        <w:t xml:space="preserve"> для исполнения обязательств по Кредитному договору в полном объеме Заемщик обязуется внести недостающие денежные средства на Счет </w:t>
      </w:r>
      <w:r w:rsidR="000C6071">
        <w:rPr>
          <w:rFonts w:ascii="Times New Roman" w:hAnsi="Times New Roman"/>
          <w:sz w:val="24"/>
          <w:szCs w:val="24"/>
        </w:rPr>
        <w:t>зачисления</w:t>
      </w:r>
      <w:r w:rsidRPr="00711ECF">
        <w:rPr>
          <w:rFonts w:ascii="Times New Roman" w:hAnsi="Times New Roman"/>
          <w:sz w:val="24"/>
          <w:szCs w:val="24"/>
        </w:rPr>
        <w:t xml:space="preserve">. </w:t>
      </w:r>
    </w:p>
    <w:p w14:paraId="38838F36" w14:textId="77777777" w:rsidR="00115141" w:rsidRPr="00EC0CA2" w:rsidRDefault="00115141" w:rsidP="00115141">
      <w:pPr>
        <w:pStyle w:val="13"/>
        <w:tabs>
          <w:tab w:val="left" w:pos="0"/>
          <w:tab w:val="left" w:pos="34"/>
        </w:tabs>
        <w:autoSpaceDE w:val="0"/>
        <w:autoSpaceDN w:val="0"/>
        <w:adjustRightInd w:val="0"/>
        <w:spacing w:after="0" w:line="240" w:lineRule="auto"/>
        <w:ind w:left="34" w:firstLine="709"/>
        <w:jc w:val="both"/>
        <w:rPr>
          <w:rFonts w:ascii="Times New Roman" w:hAnsi="Times New Roman"/>
          <w:sz w:val="24"/>
          <w:szCs w:val="24"/>
        </w:rPr>
      </w:pPr>
      <w:r w:rsidRPr="00EC0CA2">
        <w:rPr>
          <w:rFonts w:ascii="Times New Roman" w:hAnsi="Times New Roman"/>
          <w:sz w:val="24"/>
          <w:szCs w:val="24"/>
        </w:rPr>
        <w:t xml:space="preserve">Заемщик дает Банку согласие (заранее данный акцепт) на перевод (списание) без его дополнительных распоряжений на основании расчетных документов, предусмотренных законодательством Российской Федерации, указанных в настоящем пункте Кредитного договора денежных средств со Счета </w:t>
      </w:r>
      <w:r w:rsidR="000C6071">
        <w:rPr>
          <w:rFonts w:ascii="Times New Roman" w:hAnsi="Times New Roman"/>
          <w:sz w:val="24"/>
          <w:szCs w:val="24"/>
        </w:rPr>
        <w:t>зачисления</w:t>
      </w:r>
      <w:r w:rsidRPr="00EC0CA2">
        <w:rPr>
          <w:rFonts w:ascii="Times New Roman" w:hAnsi="Times New Roman"/>
          <w:sz w:val="24"/>
          <w:szCs w:val="24"/>
        </w:rPr>
        <w:t xml:space="preserve"> в очередности, установленной Кредитным договором:</w:t>
      </w:r>
    </w:p>
    <w:p w14:paraId="2A19E715" w14:textId="77777777" w:rsidR="00115141" w:rsidRPr="00EC0CA2" w:rsidRDefault="00115141" w:rsidP="00115141">
      <w:pPr>
        <w:pStyle w:val="13"/>
        <w:numPr>
          <w:ilvl w:val="0"/>
          <w:numId w:val="9"/>
        </w:numPr>
        <w:tabs>
          <w:tab w:val="left" w:pos="1134"/>
        </w:tabs>
        <w:autoSpaceDE w:val="0"/>
        <w:autoSpaceDN w:val="0"/>
        <w:adjustRightInd w:val="0"/>
        <w:spacing w:after="0" w:line="240" w:lineRule="auto"/>
        <w:ind w:left="0" w:firstLine="709"/>
        <w:jc w:val="both"/>
        <w:rPr>
          <w:rFonts w:ascii="Times New Roman" w:hAnsi="Times New Roman"/>
          <w:sz w:val="24"/>
          <w:szCs w:val="24"/>
        </w:rPr>
      </w:pPr>
      <w:r w:rsidRPr="00EC0CA2">
        <w:rPr>
          <w:rFonts w:ascii="Times New Roman" w:hAnsi="Times New Roman"/>
          <w:sz w:val="24"/>
          <w:szCs w:val="24"/>
        </w:rPr>
        <w:t xml:space="preserve">в размере Кредита – в дату их изъятия из ИБС и внесения денежных средств на Счет </w:t>
      </w:r>
      <w:r w:rsidR="000C6071">
        <w:rPr>
          <w:rFonts w:ascii="Times New Roman" w:hAnsi="Times New Roman"/>
          <w:sz w:val="24"/>
          <w:szCs w:val="24"/>
        </w:rPr>
        <w:t>зачисления</w:t>
      </w:r>
      <w:r w:rsidRPr="00EC0CA2">
        <w:rPr>
          <w:rFonts w:ascii="Times New Roman" w:hAnsi="Times New Roman"/>
          <w:sz w:val="24"/>
          <w:szCs w:val="24"/>
        </w:rPr>
        <w:t>;</w:t>
      </w:r>
    </w:p>
    <w:p w14:paraId="3EC2C9A6" w14:textId="77777777" w:rsidR="00115141" w:rsidRPr="00EC0CA2" w:rsidRDefault="00115141" w:rsidP="00115141">
      <w:pPr>
        <w:pStyle w:val="13"/>
        <w:numPr>
          <w:ilvl w:val="0"/>
          <w:numId w:val="9"/>
        </w:numPr>
        <w:tabs>
          <w:tab w:val="left" w:pos="1134"/>
        </w:tabs>
        <w:autoSpaceDE w:val="0"/>
        <w:autoSpaceDN w:val="0"/>
        <w:adjustRightInd w:val="0"/>
        <w:spacing w:after="0" w:line="240" w:lineRule="auto"/>
        <w:ind w:left="0" w:firstLine="709"/>
        <w:jc w:val="both"/>
        <w:rPr>
          <w:rFonts w:ascii="Times New Roman" w:hAnsi="Times New Roman"/>
          <w:sz w:val="24"/>
          <w:szCs w:val="24"/>
        </w:rPr>
      </w:pPr>
      <w:r w:rsidRPr="00EC0CA2">
        <w:rPr>
          <w:rFonts w:ascii="Times New Roman" w:hAnsi="Times New Roman"/>
          <w:sz w:val="24"/>
          <w:szCs w:val="24"/>
        </w:rPr>
        <w:t xml:space="preserve">в размере, необходимом для полного погашения обязательств – не позднее даты, следующей за датой поступления указанных денежных средств на Счет </w:t>
      </w:r>
      <w:r w:rsidR="000C6071">
        <w:rPr>
          <w:rFonts w:ascii="Times New Roman" w:hAnsi="Times New Roman"/>
          <w:sz w:val="24"/>
          <w:szCs w:val="24"/>
        </w:rPr>
        <w:t>зачисления</w:t>
      </w:r>
      <w:r w:rsidRPr="00EC0CA2">
        <w:rPr>
          <w:rFonts w:ascii="Times New Roman" w:hAnsi="Times New Roman"/>
          <w:sz w:val="24"/>
          <w:szCs w:val="24"/>
        </w:rPr>
        <w:t xml:space="preserve"> в счет погашения обязательств по Кредитному договору. </w:t>
      </w:r>
    </w:p>
    <w:p w14:paraId="51BEC7E9" w14:textId="77777777" w:rsidR="00115141" w:rsidRDefault="00115141" w:rsidP="00676C5E">
      <w:pPr>
        <w:pStyle w:val="13"/>
        <w:numPr>
          <w:ilvl w:val="3"/>
          <w:numId w:val="38"/>
        </w:numPr>
        <w:tabs>
          <w:tab w:val="left" w:pos="1134"/>
          <w:tab w:val="left" w:pos="1364"/>
          <w:tab w:val="left" w:pos="1594"/>
        </w:tabs>
        <w:autoSpaceDE w:val="0"/>
        <w:autoSpaceDN w:val="0"/>
        <w:adjustRightInd w:val="0"/>
        <w:spacing w:after="0" w:line="240" w:lineRule="auto"/>
        <w:ind w:left="0" w:firstLine="709"/>
        <w:jc w:val="both"/>
        <w:rPr>
          <w:rFonts w:ascii="Times New Roman" w:hAnsi="Times New Roman"/>
          <w:sz w:val="24"/>
          <w:szCs w:val="24"/>
        </w:rPr>
      </w:pPr>
      <w:r w:rsidRPr="002F7E8F">
        <w:rPr>
          <w:rFonts w:ascii="Times New Roman" w:hAnsi="Times New Roman"/>
          <w:sz w:val="24"/>
          <w:szCs w:val="24"/>
        </w:rPr>
        <w:t xml:space="preserve">С даты изъятия Сторонами денежных средств из ИБС и внесения вышеуказанных денежных средств на Счет зачисления для дальнейшего списания в счет погашения задолженности по </w:t>
      </w:r>
      <w:r>
        <w:rPr>
          <w:rFonts w:ascii="Times New Roman" w:hAnsi="Times New Roman"/>
          <w:sz w:val="24"/>
          <w:szCs w:val="24"/>
        </w:rPr>
        <w:t>К</w:t>
      </w:r>
      <w:r w:rsidRPr="002F7E8F">
        <w:rPr>
          <w:rFonts w:ascii="Times New Roman" w:hAnsi="Times New Roman"/>
          <w:sz w:val="24"/>
          <w:szCs w:val="24"/>
        </w:rPr>
        <w:t>редиту и при уплате Заемщи</w:t>
      </w:r>
      <w:r>
        <w:rPr>
          <w:rFonts w:ascii="Times New Roman" w:hAnsi="Times New Roman"/>
          <w:sz w:val="24"/>
          <w:szCs w:val="24"/>
        </w:rPr>
        <w:t>ком начисленных за пользование К</w:t>
      </w:r>
      <w:r w:rsidRPr="002F7E8F">
        <w:rPr>
          <w:rFonts w:ascii="Times New Roman" w:hAnsi="Times New Roman"/>
          <w:sz w:val="24"/>
          <w:szCs w:val="24"/>
        </w:rPr>
        <w:t>редитом процентов и пеней при наличии просроченной задолженности, Кредитный договор считается расторгнутым, расчеты по нему между Сторонами – произведенными</w:t>
      </w:r>
      <w:r>
        <w:rPr>
          <w:rFonts w:ascii="Times New Roman" w:hAnsi="Times New Roman"/>
          <w:sz w:val="24"/>
          <w:szCs w:val="24"/>
        </w:rPr>
        <w:t>.</w:t>
      </w:r>
    </w:p>
    <w:p w14:paraId="1F0810FC" w14:textId="77777777" w:rsidR="00115141" w:rsidRDefault="00115141" w:rsidP="00676C5E">
      <w:pPr>
        <w:pStyle w:val="13"/>
        <w:numPr>
          <w:ilvl w:val="2"/>
          <w:numId w:val="38"/>
        </w:numPr>
        <w:tabs>
          <w:tab w:val="left" w:pos="1134"/>
          <w:tab w:val="left" w:pos="1322"/>
        </w:tabs>
        <w:autoSpaceDE w:val="0"/>
        <w:autoSpaceDN w:val="0"/>
        <w:adjustRightInd w:val="0"/>
        <w:spacing w:after="0" w:line="240" w:lineRule="auto"/>
        <w:ind w:left="0" w:firstLine="709"/>
        <w:jc w:val="both"/>
        <w:rPr>
          <w:rFonts w:ascii="Times New Roman" w:hAnsi="Times New Roman"/>
          <w:sz w:val="24"/>
          <w:szCs w:val="24"/>
        </w:rPr>
      </w:pPr>
      <w:r>
        <w:rPr>
          <w:rFonts w:ascii="Times New Roman" w:hAnsi="Times New Roman"/>
          <w:sz w:val="24"/>
          <w:szCs w:val="24"/>
        </w:rPr>
        <w:t xml:space="preserve"> Расчеты с использованием покрытых (депонированных) аккредитивов:</w:t>
      </w:r>
    </w:p>
    <w:p w14:paraId="13805723" w14:textId="77777777" w:rsidR="00115141" w:rsidRPr="006E7A4E" w:rsidRDefault="00115141" w:rsidP="00676C5E">
      <w:pPr>
        <w:pStyle w:val="13"/>
        <w:numPr>
          <w:ilvl w:val="3"/>
          <w:numId w:val="38"/>
        </w:numPr>
        <w:tabs>
          <w:tab w:val="left" w:pos="1134"/>
          <w:tab w:val="left" w:pos="1364"/>
          <w:tab w:val="left" w:pos="1594"/>
        </w:tabs>
        <w:autoSpaceDE w:val="0"/>
        <w:autoSpaceDN w:val="0"/>
        <w:adjustRightInd w:val="0"/>
        <w:spacing w:after="0" w:line="240" w:lineRule="auto"/>
        <w:ind w:left="0" w:firstLine="709"/>
        <w:jc w:val="both"/>
        <w:rPr>
          <w:rFonts w:ascii="Times New Roman" w:hAnsi="Times New Roman"/>
          <w:vanish/>
          <w:sz w:val="24"/>
          <w:szCs w:val="20"/>
        </w:rPr>
      </w:pPr>
      <w:r w:rsidRPr="006E7A4E">
        <w:rPr>
          <w:rFonts w:ascii="Times New Roman" w:hAnsi="Times New Roman"/>
          <w:sz w:val="24"/>
        </w:rPr>
        <w:t xml:space="preserve">Заемщик предоставляет Кредитору условия открытия аккредитива, соответствующие условиям Договора приобретения, и оформляет заявление на открытие аккредитива в установленном Банком порядке. </w:t>
      </w:r>
    </w:p>
    <w:p w14:paraId="3D9B870C" w14:textId="77777777" w:rsidR="00115141" w:rsidRPr="006E7A4E" w:rsidRDefault="00115141">
      <w:pPr>
        <w:pStyle w:val="13"/>
        <w:numPr>
          <w:ilvl w:val="3"/>
          <w:numId w:val="38"/>
        </w:numPr>
        <w:tabs>
          <w:tab w:val="left" w:pos="1134"/>
          <w:tab w:val="left" w:pos="1364"/>
          <w:tab w:val="left" w:pos="1594"/>
        </w:tabs>
        <w:autoSpaceDE w:val="0"/>
        <w:autoSpaceDN w:val="0"/>
        <w:adjustRightInd w:val="0"/>
        <w:spacing w:after="0" w:line="240" w:lineRule="auto"/>
        <w:ind w:left="0" w:firstLine="709"/>
        <w:jc w:val="both"/>
        <w:rPr>
          <w:rFonts w:ascii="Times New Roman" w:hAnsi="Times New Roman"/>
          <w:sz w:val="28"/>
          <w:szCs w:val="24"/>
        </w:rPr>
      </w:pPr>
      <w:r w:rsidRPr="006E7A4E">
        <w:rPr>
          <w:rFonts w:ascii="Times New Roman" w:hAnsi="Times New Roman"/>
          <w:sz w:val="24"/>
          <w:szCs w:val="24"/>
        </w:rPr>
        <w:t xml:space="preserve">В случае закрытия аккредитива без выплаты </w:t>
      </w:r>
      <w:r w:rsidRPr="006E7A4E">
        <w:rPr>
          <w:rFonts w:ascii="Times New Roman" w:hAnsi="Times New Roman"/>
          <w:sz w:val="24"/>
          <w:szCs w:val="24"/>
        </w:rPr>
        <w:lastRenderedPageBreak/>
        <w:t xml:space="preserve">денежных средств по нему Заемщик дает Кредитору согласие (заранее данный акцепт) на перевод (списание) без его дополнительных распоряжений на основании расчетных документов, предусмотренных законодательством Российской Федерации, денежных средств со Счета </w:t>
      </w:r>
      <w:r w:rsidR="00AE5564">
        <w:rPr>
          <w:rFonts w:ascii="Times New Roman" w:hAnsi="Times New Roman"/>
          <w:sz w:val="24"/>
          <w:szCs w:val="24"/>
        </w:rPr>
        <w:t>зачисления</w:t>
      </w:r>
      <w:r w:rsidRPr="006E7A4E">
        <w:rPr>
          <w:rFonts w:ascii="Times New Roman" w:hAnsi="Times New Roman"/>
          <w:sz w:val="24"/>
          <w:szCs w:val="24"/>
        </w:rPr>
        <w:t xml:space="preserve"> в очередности, установленной Кредитным договором:</w:t>
      </w:r>
    </w:p>
    <w:p w14:paraId="1298AD15" w14:textId="77777777" w:rsidR="00115141" w:rsidRDefault="00115141" w:rsidP="00115141">
      <w:pPr>
        <w:pStyle w:val="13"/>
        <w:numPr>
          <w:ilvl w:val="0"/>
          <w:numId w:val="9"/>
        </w:numPr>
        <w:tabs>
          <w:tab w:val="left" w:pos="1134"/>
        </w:tabs>
        <w:autoSpaceDE w:val="0"/>
        <w:autoSpaceDN w:val="0"/>
        <w:adjustRightInd w:val="0"/>
        <w:spacing w:after="0" w:line="240" w:lineRule="auto"/>
        <w:ind w:left="0" w:firstLine="709"/>
        <w:jc w:val="both"/>
        <w:rPr>
          <w:rFonts w:ascii="Times New Roman" w:hAnsi="Times New Roman"/>
          <w:sz w:val="24"/>
          <w:szCs w:val="24"/>
        </w:rPr>
      </w:pPr>
      <w:r>
        <w:rPr>
          <w:rFonts w:ascii="Times New Roman" w:hAnsi="Times New Roman"/>
          <w:sz w:val="24"/>
          <w:szCs w:val="24"/>
        </w:rPr>
        <w:t xml:space="preserve">в размере Кредита – в дату закрытия аккредитива и поступления денежных средств на Счет </w:t>
      </w:r>
      <w:r w:rsidR="00AE5564">
        <w:rPr>
          <w:rFonts w:ascii="Times New Roman" w:hAnsi="Times New Roman"/>
          <w:sz w:val="24"/>
          <w:szCs w:val="24"/>
        </w:rPr>
        <w:t>зачисления</w:t>
      </w:r>
      <w:r>
        <w:rPr>
          <w:rFonts w:ascii="Times New Roman" w:hAnsi="Times New Roman"/>
          <w:sz w:val="24"/>
          <w:szCs w:val="24"/>
        </w:rPr>
        <w:t>;</w:t>
      </w:r>
    </w:p>
    <w:p w14:paraId="0634AA51" w14:textId="77777777" w:rsidR="00115141" w:rsidRDefault="00115141" w:rsidP="00115141">
      <w:pPr>
        <w:pStyle w:val="13"/>
        <w:numPr>
          <w:ilvl w:val="0"/>
          <w:numId w:val="9"/>
        </w:numPr>
        <w:tabs>
          <w:tab w:val="left" w:pos="1134"/>
        </w:tabs>
        <w:autoSpaceDE w:val="0"/>
        <w:autoSpaceDN w:val="0"/>
        <w:adjustRightInd w:val="0"/>
        <w:spacing w:after="0" w:line="240" w:lineRule="auto"/>
        <w:ind w:left="0" w:firstLine="709"/>
        <w:jc w:val="both"/>
        <w:rPr>
          <w:rFonts w:ascii="Times New Roman" w:hAnsi="Times New Roman"/>
          <w:sz w:val="24"/>
          <w:szCs w:val="24"/>
        </w:rPr>
      </w:pPr>
      <w:r>
        <w:rPr>
          <w:rFonts w:ascii="Times New Roman" w:hAnsi="Times New Roman"/>
          <w:sz w:val="24"/>
          <w:szCs w:val="24"/>
        </w:rPr>
        <w:t>в размере, необходимом для полного погашения обязательств (в</w:t>
      </w:r>
      <w:r w:rsidRPr="002F7E8F">
        <w:rPr>
          <w:rFonts w:ascii="Times New Roman" w:hAnsi="Times New Roman"/>
          <w:sz w:val="24"/>
          <w:szCs w:val="24"/>
        </w:rPr>
        <w:t xml:space="preserve"> случае недостаточности денежных средств на Счете </w:t>
      </w:r>
      <w:r w:rsidR="00AE5564">
        <w:rPr>
          <w:rFonts w:ascii="Times New Roman" w:hAnsi="Times New Roman"/>
          <w:sz w:val="24"/>
          <w:szCs w:val="24"/>
        </w:rPr>
        <w:t>зачисления</w:t>
      </w:r>
      <w:r w:rsidRPr="002F7E8F">
        <w:rPr>
          <w:rFonts w:ascii="Times New Roman" w:hAnsi="Times New Roman"/>
          <w:sz w:val="24"/>
          <w:szCs w:val="24"/>
        </w:rPr>
        <w:t xml:space="preserve"> для погашения задолженности (исполнения обязательств) по Кредитному договору в полном объеме Заемщик обязуется внести недостающие денежные средства на Счет </w:t>
      </w:r>
      <w:r w:rsidR="00DA0998">
        <w:rPr>
          <w:rFonts w:ascii="Times New Roman" w:hAnsi="Times New Roman"/>
          <w:sz w:val="24"/>
          <w:szCs w:val="24"/>
        </w:rPr>
        <w:t>зачисления</w:t>
      </w:r>
      <w:r w:rsidRPr="002F7E8F">
        <w:rPr>
          <w:rFonts w:ascii="Times New Roman" w:hAnsi="Times New Roman"/>
          <w:sz w:val="24"/>
          <w:szCs w:val="24"/>
        </w:rPr>
        <w:t xml:space="preserve"> </w:t>
      </w:r>
      <w:r>
        <w:rPr>
          <w:rFonts w:ascii="Times New Roman" w:hAnsi="Times New Roman"/>
          <w:sz w:val="24"/>
          <w:szCs w:val="24"/>
        </w:rPr>
        <w:t xml:space="preserve">для полного погашения Кредита) – не позднее даты, следующей за датой поступления указанных денежных средств на Счет </w:t>
      </w:r>
      <w:r w:rsidR="00DA0998">
        <w:rPr>
          <w:rFonts w:ascii="Times New Roman" w:hAnsi="Times New Roman"/>
          <w:sz w:val="24"/>
          <w:szCs w:val="24"/>
        </w:rPr>
        <w:t>зачисления</w:t>
      </w:r>
      <w:r>
        <w:rPr>
          <w:rFonts w:ascii="Times New Roman" w:hAnsi="Times New Roman"/>
          <w:sz w:val="24"/>
          <w:szCs w:val="24"/>
        </w:rPr>
        <w:t xml:space="preserve"> в счет погашения обязательств по Кредитному договору. </w:t>
      </w:r>
    </w:p>
    <w:p w14:paraId="2D7694EF" w14:textId="3BF6A4B5" w:rsidR="00115141" w:rsidRPr="00240B0C" w:rsidRDefault="00451E51" w:rsidP="002D1D10">
      <w:pPr>
        <w:pStyle w:val="13"/>
        <w:tabs>
          <w:tab w:val="left" w:pos="1134"/>
          <w:tab w:val="left" w:pos="1364"/>
          <w:tab w:val="left" w:pos="1594"/>
        </w:tabs>
        <w:autoSpaceDE w:val="0"/>
        <w:autoSpaceDN w:val="0"/>
        <w:adjustRightInd w:val="0"/>
        <w:spacing w:after="0" w:line="240" w:lineRule="auto"/>
        <w:ind w:left="0" w:firstLine="680"/>
        <w:jc w:val="both"/>
        <w:rPr>
          <w:rFonts w:ascii="Times New Roman" w:hAnsi="Times New Roman"/>
          <w:sz w:val="24"/>
          <w:szCs w:val="24"/>
        </w:rPr>
      </w:pPr>
      <w:r>
        <w:rPr>
          <w:rFonts w:ascii="Times New Roman" w:hAnsi="Times New Roman"/>
          <w:sz w:val="24"/>
          <w:szCs w:val="24"/>
        </w:rPr>
        <w:t>8</w:t>
      </w:r>
      <w:r w:rsidR="002D1D10">
        <w:rPr>
          <w:rFonts w:ascii="Times New Roman" w:hAnsi="Times New Roman"/>
          <w:sz w:val="24"/>
          <w:szCs w:val="24"/>
        </w:rPr>
        <w:t xml:space="preserve">.1.2.2. </w:t>
      </w:r>
      <w:r w:rsidR="00115141" w:rsidRPr="00275F82">
        <w:rPr>
          <w:rFonts w:ascii="Times New Roman" w:hAnsi="Times New Roman"/>
          <w:sz w:val="24"/>
          <w:szCs w:val="24"/>
        </w:rPr>
        <w:t>С даты закрытия аккредитива</w:t>
      </w:r>
      <w:r w:rsidR="00115141" w:rsidRPr="002F7E8F">
        <w:rPr>
          <w:rFonts w:ascii="Times New Roman" w:hAnsi="Times New Roman"/>
          <w:sz w:val="24"/>
          <w:szCs w:val="24"/>
        </w:rPr>
        <w:t xml:space="preserve"> и внесения указанных денежных средств в счет полного погашения задолженности</w:t>
      </w:r>
      <w:r w:rsidR="00115141" w:rsidRPr="002F7E8F">
        <w:rPr>
          <w:rFonts w:ascii="Times New Roman" w:hAnsi="Times New Roman"/>
          <w:color w:val="000000"/>
          <w:sz w:val="24"/>
          <w:szCs w:val="24"/>
        </w:rPr>
        <w:t xml:space="preserve"> по </w:t>
      </w:r>
      <w:r w:rsidR="00115141">
        <w:rPr>
          <w:rFonts w:ascii="Times New Roman" w:hAnsi="Times New Roman"/>
          <w:color w:val="000000"/>
          <w:sz w:val="24"/>
          <w:szCs w:val="24"/>
        </w:rPr>
        <w:t>К</w:t>
      </w:r>
      <w:r w:rsidR="00115141" w:rsidRPr="002F7E8F">
        <w:rPr>
          <w:rFonts w:ascii="Times New Roman" w:hAnsi="Times New Roman"/>
          <w:color w:val="000000"/>
          <w:sz w:val="24"/>
          <w:szCs w:val="24"/>
        </w:rPr>
        <w:t xml:space="preserve">редиту и при уплате Заемщиком начисленных за пользование </w:t>
      </w:r>
      <w:r w:rsidR="00115141">
        <w:rPr>
          <w:rFonts w:ascii="Times New Roman" w:hAnsi="Times New Roman"/>
          <w:color w:val="000000"/>
          <w:sz w:val="24"/>
          <w:szCs w:val="24"/>
        </w:rPr>
        <w:t>К</w:t>
      </w:r>
      <w:r w:rsidR="00115141" w:rsidRPr="002F7E8F">
        <w:rPr>
          <w:rFonts w:ascii="Times New Roman" w:hAnsi="Times New Roman"/>
          <w:color w:val="000000"/>
          <w:sz w:val="24"/>
          <w:szCs w:val="24"/>
        </w:rPr>
        <w:t>редитом процентов и пеней при наличии просроченной задолженности Кредитный договор считается расторгнутым, расчеты по нему между Сторонами – произведенными</w:t>
      </w:r>
      <w:r w:rsidR="00115141">
        <w:rPr>
          <w:rFonts w:ascii="Times New Roman" w:hAnsi="Times New Roman"/>
          <w:color w:val="000000"/>
          <w:sz w:val="24"/>
          <w:szCs w:val="24"/>
        </w:rPr>
        <w:t>.</w:t>
      </w:r>
    </w:p>
    <w:p w14:paraId="393C4E72" w14:textId="77777777" w:rsidR="00240B0C" w:rsidRPr="004E7DF7" w:rsidRDefault="00240B0C" w:rsidP="00676C5E">
      <w:pPr>
        <w:pStyle w:val="13"/>
        <w:numPr>
          <w:ilvl w:val="2"/>
          <w:numId w:val="38"/>
        </w:numPr>
        <w:tabs>
          <w:tab w:val="left" w:pos="1134"/>
          <w:tab w:val="left" w:pos="1322"/>
        </w:tabs>
        <w:autoSpaceDE w:val="0"/>
        <w:autoSpaceDN w:val="0"/>
        <w:adjustRightInd w:val="0"/>
        <w:spacing w:after="0" w:line="240" w:lineRule="auto"/>
        <w:ind w:left="0" w:firstLine="709"/>
        <w:jc w:val="both"/>
        <w:rPr>
          <w:rFonts w:ascii="Times New Roman" w:hAnsi="Times New Roman"/>
          <w:sz w:val="24"/>
          <w:szCs w:val="24"/>
        </w:rPr>
      </w:pPr>
      <w:r w:rsidRPr="004E7DF7">
        <w:rPr>
          <w:rFonts w:ascii="Times New Roman" w:hAnsi="Times New Roman"/>
          <w:sz w:val="24"/>
          <w:szCs w:val="24"/>
        </w:rPr>
        <w:t>Расчеты с использованием счетов эскроу:</w:t>
      </w:r>
    </w:p>
    <w:p w14:paraId="599A390A" w14:textId="4D7EFE9E" w:rsidR="00E03DAE" w:rsidRPr="004E7DF7" w:rsidRDefault="00E03DAE" w:rsidP="00676C5E">
      <w:pPr>
        <w:pStyle w:val="13"/>
        <w:numPr>
          <w:ilvl w:val="3"/>
          <w:numId w:val="38"/>
        </w:numPr>
        <w:tabs>
          <w:tab w:val="left" w:pos="1134"/>
          <w:tab w:val="left" w:pos="1364"/>
          <w:tab w:val="left" w:pos="1594"/>
        </w:tabs>
        <w:autoSpaceDE w:val="0"/>
        <w:autoSpaceDN w:val="0"/>
        <w:adjustRightInd w:val="0"/>
        <w:spacing w:after="0" w:line="240" w:lineRule="auto"/>
        <w:ind w:left="0" w:firstLine="709"/>
        <w:jc w:val="both"/>
        <w:rPr>
          <w:rFonts w:ascii="Times New Roman" w:hAnsi="Times New Roman"/>
          <w:sz w:val="24"/>
          <w:szCs w:val="24"/>
        </w:rPr>
      </w:pPr>
      <w:r w:rsidRPr="004E7DF7">
        <w:rPr>
          <w:rFonts w:ascii="Times New Roman" w:hAnsi="Times New Roman"/>
          <w:sz w:val="24"/>
          <w:szCs w:val="24"/>
        </w:rPr>
        <w:t xml:space="preserve">Открытие банковского счета эскору осуществляется на основании </w:t>
      </w:r>
      <w:r w:rsidR="00A6629A" w:rsidRPr="004E7DF7">
        <w:rPr>
          <w:rFonts w:ascii="Times New Roman" w:hAnsi="Times New Roman"/>
          <w:sz w:val="24"/>
          <w:szCs w:val="24"/>
        </w:rPr>
        <w:t>Договора приобретения с регистрационными надписями Органа регистрации о регистрации Договора приобретения и залога (ипотеки) прав (требований), возникших из Договора приобретения.</w:t>
      </w:r>
    </w:p>
    <w:p w14:paraId="0C8B155E" w14:textId="77777777" w:rsidR="003E01F2" w:rsidRPr="004E7DF7" w:rsidRDefault="003E01F2" w:rsidP="00676C5E">
      <w:pPr>
        <w:pStyle w:val="13"/>
        <w:numPr>
          <w:ilvl w:val="3"/>
          <w:numId w:val="38"/>
        </w:numPr>
        <w:tabs>
          <w:tab w:val="left" w:pos="1134"/>
          <w:tab w:val="left" w:pos="1364"/>
          <w:tab w:val="left" w:pos="1594"/>
        </w:tabs>
        <w:autoSpaceDE w:val="0"/>
        <w:autoSpaceDN w:val="0"/>
        <w:adjustRightInd w:val="0"/>
        <w:spacing w:after="0" w:line="240" w:lineRule="auto"/>
        <w:ind w:left="0" w:firstLine="709"/>
        <w:jc w:val="both"/>
        <w:rPr>
          <w:rFonts w:ascii="Times New Roman" w:hAnsi="Times New Roman"/>
          <w:sz w:val="24"/>
          <w:szCs w:val="24"/>
        </w:rPr>
      </w:pPr>
      <w:r w:rsidRPr="004E7DF7">
        <w:rPr>
          <w:rFonts w:ascii="Times New Roman" w:hAnsi="Times New Roman"/>
          <w:sz w:val="24"/>
          <w:szCs w:val="24"/>
        </w:rPr>
        <w:t xml:space="preserve">Для Депонирования суммы Заемщик предоставляет Кредитору </w:t>
      </w:r>
      <w:r w:rsidR="0091673B" w:rsidRPr="004E7DF7">
        <w:rPr>
          <w:rFonts w:ascii="Times New Roman" w:hAnsi="Times New Roman"/>
          <w:sz w:val="24"/>
          <w:szCs w:val="24"/>
        </w:rPr>
        <w:t xml:space="preserve">письменное(-ые) распоряжение(-я) установленной Кредитором формы о списании (перечислении) денежных средств </w:t>
      </w:r>
      <w:r w:rsidR="000C6B8F" w:rsidRPr="004E7DF7">
        <w:rPr>
          <w:rFonts w:ascii="Times New Roman" w:hAnsi="Times New Roman"/>
          <w:sz w:val="24"/>
          <w:szCs w:val="24"/>
        </w:rPr>
        <w:t xml:space="preserve">со Счета зачисления </w:t>
      </w:r>
      <w:r w:rsidR="0091673B" w:rsidRPr="004E7DF7">
        <w:rPr>
          <w:rFonts w:ascii="Times New Roman" w:hAnsi="Times New Roman"/>
          <w:sz w:val="24"/>
          <w:szCs w:val="24"/>
        </w:rPr>
        <w:t>на счет эскроу Депонента, указанный Заемщиком в распоряжении</w:t>
      </w:r>
      <w:r w:rsidR="000C6B8F" w:rsidRPr="004E7DF7">
        <w:rPr>
          <w:rFonts w:ascii="Times New Roman" w:hAnsi="Times New Roman"/>
          <w:sz w:val="24"/>
          <w:szCs w:val="24"/>
        </w:rPr>
        <w:t xml:space="preserve">, </w:t>
      </w:r>
      <w:r w:rsidR="0091673B" w:rsidRPr="004E7DF7">
        <w:rPr>
          <w:rFonts w:ascii="Times New Roman" w:hAnsi="Times New Roman"/>
          <w:sz w:val="24"/>
          <w:szCs w:val="24"/>
        </w:rPr>
        <w:t>– кредитных средств и собственных средств (при наличии)</w:t>
      </w:r>
      <w:r w:rsidR="00C20936" w:rsidRPr="004E7DF7">
        <w:rPr>
          <w:rFonts w:ascii="Times New Roman" w:hAnsi="Times New Roman"/>
          <w:sz w:val="24"/>
          <w:szCs w:val="24"/>
        </w:rPr>
        <w:t>.</w:t>
      </w:r>
    </w:p>
    <w:p w14:paraId="4EBF7DBB" w14:textId="77777777" w:rsidR="003E01F2" w:rsidRPr="004E7DF7" w:rsidRDefault="003E01F2" w:rsidP="007F2DCF">
      <w:pPr>
        <w:pStyle w:val="13"/>
        <w:numPr>
          <w:ilvl w:val="3"/>
          <w:numId w:val="38"/>
        </w:numPr>
        <w:tabs>
          <w:tab w:val="left" w:pos="1134"/>
          <w:tab w:val="left" w:pos="1364"/>
          <w:tab w:val="left" w:pos="1594"/>
        </w:tabs>
        <w:autoSpaceDE w:val="0"/>
        <w:autoSpaceDN w:val="0"/>
        <w:adjustRightInd w:val="0"/>
        <w:spacing w:after="0" w:line="240" w:lineRule="auto"/>
        <w:ind w:left="0" w:firstLine="709"/>
        <w:jc w:val="both"/>
        <w:rPr>
          <w:rFonts w:ascii="Times New Roman" w:hAnsi="Times New Roman"/>
          <w:sz w:val="24"/>
          <w:szCs w:val="24"/>
        </w:rPr>
      </w:pPr>
      <w:r w:rsidRPr="004E7DF7">
        <w:rPr>
          <w:rFonts w:ascii="Times New Roman" w:hAnsi="Times New Roman"/>
          <w:sz w:val="24"/>
          <w:szCs w:val="24"/>
        </w:rPr>
        <w:t>Депонируемая сумма со счета эскроу</w:t>
      </w:r>
      <w:r w:rsidR="005E7756" w:rsidRPr="004E7DF7">
        <w:rPr>
          <w:rFonts w:ascii="Times New Roman" w:hAnsi="Times New Roman"/>
          <w:sz w:val="24"/>
          <w:szCs w:val="24"/>
        </w:rPr>
        <w:t xml:space="preserve"> Депонента перечисляется продавцу Объекта недвижимости в порядке, предусмотренном договором банковского счета эскроу.</w:t>
      </w:r>
    </w:p>
    <w:p w14:paraId="23474CD2" w14:textId="77777777" w:rsidR="00894E78" w:rsidRPr="004E7DF7" w:rsidRDefault="00103759" w:rsidP="007F2DCF">
      <w:pPr>
        <w:pStyle w:val="13"/>
        <w:numPr>
          <w:ilvl w:val="3"/>
          <w:numId w:val="38"/>
        </w:numPr>
        <w:tabs>
          <w:tab w:val="left" w:pos="1134"/>
          <w:tab w:val="left" w:pos="1364"/>
          <w:tab w:val="left" w:pos="1594"/>
        </w:tabs>
        <w:autoSpaceDE w:val="0"/>
        <w:autoSpaceDN w:val="0"/>
        <w:adjustRightInd w:val="0"/>
        <w:spacing w:after="0" w:line="240" w:lineRule="auto"/>
        <w:ind w:left="0" w:firstLine="709"/>
        <w:jc w:val="both"/>
        <w:rPr>
          <w:rFonts w:ascii="Times New Roman" w:hAnsi="Times New Roman"/>
          <w:sz w:val="24"/>
          <w:szCs w:val="24"/>
        </w:rPr>
      </w:pPr>
      <w:r w:rsidRPr="004E7DF7">
        <w:rPr>
          <w:rFonts w:ascii="Times New Roman" w:hAnsi="Times New Roman"/>
          <w:sz w:val="24"/>
          <w:szCs w:val="24"/>
        </w:rPr>
        <w:t xml:space="preserve">В случае </w:t>
      </w:r>
      <w:r w:rsidR="003940F5" w:rsidRPr="004E7DF7">
        <w:rPr>
          <w:rFonts w:ascii="Times New Roman" w:hAnsi="Times New Roman"/>
          <w:sz w:val="24"/>
          <w:szCs w:val="24"/>
        </w:rPr>
        <w:t>прекращения</w:t>
      </w:r>
      <w:r w:rsidR="008F118A" w:rsidRPr="004E7DF7">
        <w:rPr>
          <w:rFonts w:ascii="Times New Roman" w:hAnsi="Times New Roman"/>
          <w:sz w:val="24"/>
          <w:szCs w:val="24"/>
        </w:rPr>
        <w:t>/расторжения Договора приобретения</w:t>
      </w:r>
      <w:r w:rsidR="00C73A62" w:rsidRPr="004E7DF7">
        <w:rPr>
          <w:rFonts w:ascii="Times New Roman" w:hAnsi="Times New Roman"/>
          <w:sz w:val="24"/>
          <w:szCs w:val="24"/>
        </w:rPr>
        <w:t xml:space="preserve">, </w:t>
      </w:r>
      <w:r w:rsidR="008F118A" w:rsidRPr="004E7DF7">
        <w:rPr>
          <w:rFonts w:ascii="Times New Roman" w:hAnsi="Times New Roman"/>
          <w:sz w:val="24"/>
          <w:szCs w:val="24"/>
        </w:rPr>
        <w:t xml:space="preserve">либо отказа одной из сторон в одностороннем порядке от Договора приобретения в случаях, установленных законодательством Российской Федерации, при получении Банком уведомления из </w:t>
      </w:r>
      <w:r w:rsidR="005E7756" w:rsidRPr="004E7DF7">
        <w:rPr>
          <w:rFonts w:ascii="Times New Roman" w:hAnsi="Times New Roman"/>
          <w:sz w:val="24"/>
          <w:szCs w:val="24"/>
        </w:rPr>
        <w:t>О</w:t>
      </w:r>
      <w:r w:rsidR="008F118A" w:rsidRPr="004E7DF7">
        <w:rPr>
          <w:rFonts w:ascii="Times New Roman" w:hAnsi="Times New Roman"/>
          <w:sz w:val="24"/>
          <w:szCs w:val="24"/>
        </w:rPr>
        <w:t>ргана</w:t>
      </w:r>
      <w:r w:rsidR="005E7756" w:rsidRPr="004E7DF7">
        <w:rPr>
          <w:rFonts w:ascii="Times New Roman" w:hAnsi="Times New Roman"/>
          <w:sz w:val="24"/>
          <w:szCs w:val="24"/>
        </w:rPr>
        <w:t xml:space="preserve"> регистрации</w:t>
      </w:r>
      <w:r w:rsidR="008F118A" w:rsidRPr="004E7DF7">
        <w:rPr>
          <w:rFonts w:ascii="Times New Roman" w:hAnsi="Times New Roman"/>
          <w:sz w:val="24"/>
          <w:szCs w:val="24"/>
        </w:rPr>
        <w:t xml:space="preserve">, о погашении записи о регистрации Договора приобретения </w:t>
      </w:r>
      <w:r w:rsidR="00894E78" w:rsidRPr="004E7DF7">
        <w:rPr>
          <w:rFonts w:ascii="Times New Roman" w:hAnsi="Times New Roman"/>
          <w:sz w:val="24"/>
          <w:szCs w:val="24"/>
        </w:rPr>
        <w:t xml:space="preserve">Депонируемая сумма перечисляется со счета эскроу Депонента на Счет </w:t>
      </w:r>
      <w:r w:rsidR="00582BEB">
        <w:rPr>
          <w:rFonts w:ascii="Times New Roman" w:hAnsi="Times New Roman"/>
          <w:sz w:val="24"/>
          <w:szCs w:val="24"/>
        </w:rPr>
        <w:t>зачисления</w:t>
      </w:r>
      <w:r w:rsidR="00894E78" w:rsidRPr="004E7DF7">
        <w:rPr>
          <w:rFonts w:ascii="Times New Roman" w:hAnsi="Times New Roman"/>
          <w:sz w:val="24"/>
          <w:szCs w:val="24"/>
        </w:rPr>
        <w:t xml:space="preserve">. </w:t>
      </w:r>
    </w:p>
    <w:p w14:paraId="015ADE9F" w14:textId="0150E144" w:rsidR="008F118A" w:rsidRPr="004E7DF7" w:rsidRDefault="00894E78" w:rsidP="007F2DCF">
      <w:pPr>
        <w:pStyle w:val="13"/>
        <w:numPr>
          <w:ilvl w:val="3"/>
          <w:numId w:val="38"/>
        </w:numPr>
        <w:tabs>
          <w:tab w:val="left" w:pos="1134"/>
          <w:tab w:val="left" w:pos="1364"/>
          <w:tab w:val="left" w:pos="1594"/>
        </w:tabs>
        <w:autoSpaceDE w:val="0"/>
        <w:autoSpaceDN w:val="0"/>
        <w:adjustRightInd w:val="0"/>
        <w:spacing w:after="0" w:line="240" w:lineRule="auto"/>
        <w:ind w:left="0" w:firstLine="709"/>
        <w:jc w:val="both"/>
        <w:rPr>
          <w:rFonts w:ascii="Times New Roman" w:hAnsi="Times New Roman"/>
          <w:sz w:val="28"/>
          <w:szCs w:val="24"/>
        </w:rPr>
      </w:pPr>
      <w:r w:rsidRPr="004E7DF7">
        <w:rPr>
          <w:rFonts w:ascii="Times New Roman" w:hAnsi="Times New Roman"/>
          <w:sz w:val="24"/>
          <w:szCs w:val="24"/>
        </w:rPr>
        <w:t>Заемщик дает Банку согласие (заранее данный акцепт) на перевод (списание) без его дополнительных распоряжени</w:t>
      </w:r>
      <w:r w:rsidR="00586CBD">
        <w:rPr>
          <w:rFonts w:ascii="Times New Roman" w:hAnsi="Times New Roman"/>
          <w:sz w:val="24"/>
          <w:szCs w:val="24"/>
        </w:rPr>
        <w:t>й</w:t>
      </w:r>
      <w:r w:rsidRPr="004E7DF7">
        <w:rPr>
          <w:rFonts w:ascii="Times New Roman" w:hAnsi="Times New Roman"/>
          <w:sz w:val="24"/>
          <w:szCs w:val="24"/>
        </w:rPr>
        <w:t xml:space="preserve"> </w:t>
      </w:r>
      <w:r w:rsidR="008F118A" w:rsidRPr="004E7DF7">
        <w:rPr>
          <w:rFonts w:ascii="Times New Roman" w:hAnsi="Times New Roman"/>
          <w:sz w:val="24"/>
          <w:szCs w:val="24"/>
        </w:rPr>
        <w:t xml:space="preserve">на основании расчетных документов, предусмотренных законодательством Российской Федерации, денежных средств со Счета </w:t>
      </w:r>
      <w:r w:rsidR="00582BEB">
        <w:rPr>
          <w:rFonts w:ascii="Times New Roman" w:hAnsi="Times New Roman"/>
          <w:sz w:val="24"/>
          <w:szCs w:val="24"/>
        </w:rPr>
        <w:t>зачисления</w:t>
      </w:r>
      <w:r w:rsidR="008F118A" w:rsidRPr="004E7DF7">
        <w:rPr>
          <w:rFonts w:ascii="Times New Roman" w:hAnsi="Times New Roman"/>
          <w:sz w:val="24"/>
          <w:szCs w:val="24"/>
        </w:rPr>
        <w:t xml:space="preserve"> в очередности, установленной Кредитным договором:</w:t>
      </w:r>
    </w:p>
    <w:p w14:paraId="161B346F" w14:textId="77777777" w:rsidR="008F118A" w:rsidRPr="004E7DF7" w:rsidRDefault="008F118A" w:rsidP="008F118A">
      <w:pPr>
        <w:pStyle w:val="13"/>
        <w:numPr>
          <w:ilvl w:val="0"/>
          <w:numId w:val="9"/>
        </w:numPr>
        <w:tabs>
          <w:tab w:val="left" w:pos="1134"/>
        </w:tabs>
        <w:autoSpaceDE w:val="0"/>
        <w:autoSpaceDN w:val="0"/>
        <w:adjustRightInd w:val="0"/>
        <w:spacing w:after="0" w:line="240" w:lineRule="auto"/>
        <w:ind w:left="0" w:firstLine="709"/>
        <w:jc w:val="both"/>
        <w:rPr>
          <w:rFonts w:ascii="Times New Roman" w:hAnsi="Times New Roman"/>
          <w:sz w:val="24"/>
          <w:szCs w:val="24"/>
        </w:rPr>
      </w:pPr>
      <w:r w:rsidRPr="004E7DF7">
        <w:rPr>
          <w:rFonts w:ascii="Times New Roman" w:hAnsi="Times New Roman"/>
          <w:sz w:val="24"/>
          <w:szCs w:val="24"/>
        </w:rPr>
        <w:t xml:space="preserve">в размере Кредита – в дату поступления денежных средств на Счет </w:t>
      </w:r>
      <w:r w:rsidR="00582BEB">
        <w:rPr>
          <w:rFonts w:ascii="Times New Roman" w:hAnsi="Times New Roman"/>
          <w:sz w:val="24"/>
          <w:szCs w:val="24"/>
        </w:rPr>
        <w:t>з</w:t>
      </w:r>
      <w:r w:rsidRPr="004E7DF7">
        <w:rPr>
          <w:rFonts w:ascii="Times New Roman" w:hAnsi="Times New Roman"/>
          <w:sz w:val="24"/>
          <w:szCs w:val="24"/>
        </w:rPr>
        <w:t>а</w:t>
      </w:r>
      <w:r w:rsidR="00582BEB">
        <w:rPr>
          <w:rFonts w:ascii="Times New Roman" w:hAnsi="Times New Roman"/>
          <w:sz w:val="24"/>
          <w:szCs w:val="24"/>
        </w:rPr>
        <w:t>числения</w:t>
      </w:r>
      <w:r w:rsidRPr="004E7DF7">
        <w:rPr>
          <w:rFonts w:ascii="Times New Roman" w:hAnsi="Times New Roman"/>
          <w:sz w:val="24"/>
          <w:szCs w:val="24"/>
        </w:rPr>
        <w:t>;</w:t>
      </w:r>
    </w:p>
    <w:p w14:paraId="2CB7426B" w14:textId="77777777" w:rsidR="00103759" w:rsidRPr="004E7DF7" w:rsidRDefault="008F118A" w:rsidP="008F118A">
      <w:pPr>
        <w:pStyle w:val="13"/>
        <w:numPr>
          <w:ilvl w:val="0"/>
          <w:numId w:val="9"/>
        </w:numPr>
        <w:tabs>
          <w:tab w:val="left" w:pos="1134"/>
        </w:tabs>
        <w:autoSpaceDE w:val="0"/>
        <w:autoSpaceDN w:val="0"/>
        <w:adjustRightInd w:val="0"/>
        <w:spacing w:after="0" w:line="240" w:lineRule="auto"/>
        <w:ind w:left="0" w:firstLine="709"/>
        <w:jc w:val="both"/>
        <w:rPr>
          <w:rFonts w:ascii="Times New Roman" w:hAnsi="Times New Roman"/>
          <w:sz w:val="24"/>
          <w:szCs w:val="24"/>
        </w:rPr>
      </w:pPr>
      <w:r w:rsidRPr="004E7DF7">
        <w:rPr>
          <w:rFonts w:ascii="Times New Roman" w:hAnsi="Times New Roman"/>
          <w:sz w:val="24"/>
          <w:szCs w:val="24"/>
        </w:rPr>
        <w:t xml:space="preserve">в размере, необходимом для полного погашения обязательств (в случае недостаточности денежных средств на </w:t>
      </w:r>
      <w:r w:rsidRPr="00582BEB">
        <w:rPr>
          <w:rFonts w:ascii="Times New Roman" w:hAnsi="Times New Roman"/>
          <w:sz w:val="24"/>
          <w:szCs w:val="24"/>
        </w:rPr>
        <w:t xml:space="preserve">Счете </w:t>
      </w:r>
      <w:r w:rsidR="00582BEB" w:rsidRPr="00582BEB">
        <w:rPr>
          <w:rFonts w:ascii="Times New Roman" w:hAnsi="Times New Roman"/>
          <w:sz w:val="24"/>
          <w:szCs w:val="24"/>
        </w:rPr>
        <w:t>зачисления</w:t>
      </w:r>
      <w:r w:rsidRPr="004E7DF7">
        <w:rPr>
          <w:rFonts w:ascii="Times New Roman" w:hAnsi="Times New Roman"/>
          <w:sz w:val="24"/>
          <w:szCs w:val="24"/>
        </w:rPr>
        <w:t xml:space="preserve"> для погашения задолженности (исполнения обязательств) по Кредитному договору в полном объеме Заемщик обязуется внести недостающие денежные средства на Счет </w:t>
      </w:r>
      <w:r w:rsidR="00582BEB">
        <w:rPr>
          <w:rFonts w:ascii="Times New Roman" w:hAnsi="Times New Roman"/>
          <w:sz w:val="24"/>
          <w:szCs w:val="24"/>
        </w:rPr>
        <w:t>зачисления</w:t>
      </w:r>
      <w:r w:rsidRPr="004E7DF7">
        <w:rPr>
          <w:rFonts w:ascii="Times New Roman" w:hAnsi="Times New Roman"/>
          <w:sz w:val="24"/>
          <w:szCs w:val="24"/>
        </w:rPr>
        <w:t xml:space="preserve"> для полного погашения Кредита) – не позднее даты, следующей за датой поступления указанных денежных средств на Счет </w:t>
      </w:r>
      <w:r w:rsidR="00582BEB">
        <w:rPr>
          <w:rFonts w:ascii="Times New Roman" w:hAnsi="Times New Roman"/>
          <w:sz w:val="24"/>
          <w:szCs w:val="24"/>
        </w:rPr>
        <w:t>зачисления</w:t>
      </w:r>
      <w:r w:rsidRPr="004E7DF7">
        <w:rPr>
          <w:rFonts w:ascii="Times New Roman" w:hAnsi="Times New Roman"/>
          <w:sz w:val="24"/>
          <w:szCs w:val="24"/>
        </w:rPr>
        <w:t xml:space="preserve"> в счет погашения обязательств по Кредитному договору.</w:t>
      </w:r>
    </w:p>
    <w:p w14:paraId="0D7BDBC7" w14:textId="77777777" w:rsidR="008F118A" w:rsidRPr="004E7DF7" w:rsidRDefault="008F118A" w:rsidP="00676C5E">
      <w:pPr>
        <w:pStyle w:val="13"/>
        <w:numPr>
          <w:ilvl w:val="3"/>
          <w:numId w:val="38"/>
        </w:numPr>
        <w:tabs>
          <w:tab w:val="left" w:pos="1134"/>
          <w:tab w:val="left" w:pos="1364"/>
          <w:tab w:val="left" w:pos="1594"/>
        </w:tabs>
        <w:autoSpaceDE w:val="0"/>
        <w:autoSpaceDN w:val="0"/>
        <w:adjustRightInd w:val="0"/>
        <w:spacing w:after="0" w:line="240" w:lineRule="auto"/>
        <w:ind w:left="0" w:firstLine="709"/>
        <w:jc w:val="both"/>
        <w:rPr>
          <w:rFonts w:ascii="Times New Roman" w:hAnsi="Times New Roman"/>
          <w:sz w:val="24"/>
          <w:szCs w:val="24"/>
        </w:rPr>
      </w:pPr>
      <w:r w:rsidRPr="004E7DF7">
        <w:rPr>
          <w:rFonts w:ascii="Times New Roman" w:hAnsi="Times New Roman"/>
          <w:sz w:val="24"/>
          <w:szCs w:val="24"/>
        </w:rPr>
        <w:t xml:space="preserve">С даты закрытия счета эскроу и внесения указанных денежных средств в счет полного погашения задолженности по Кредиту и при уплате Заемщиком начисленных за пользование Кредитом процентов и пеней </w:t>
      </w:r>
      <w:r w:rsidR="000C6B8F" w:rsidRPr="004E7DF7">
        <w:rPr>
          <w:rFonts w:ascii="Times New Roman" w:hAnsi="Times New Roman"/>
          <w:sz w:val="24"/>
          <w:szCs w:val="24"/>
        </w:rPr>
        <w:t>(</w:t>
      </w:r>
      <w:r w:rsidRPr="004E7DF7">
        <w:rPr>
          <w:rFonts w:ascii="Times New Roman" w:hAnsi="Times New Roman"/>
          <w:sz w:val="24"/>
          <w:szCs w:val="24"/>
        </w:rPr>
        <w:t>при наличии просроченной задолженности</w:t>
      </w:r>
      <w:r w:rsidR="000C6B8F" w:rsidRPr="004E7DF7">
        <w:rPr>
          <w:rFonts w:ascii="Times New Roman" w:hAnsi="Times New Roman"/>
          <w:sz w:val="24"/>
          <w:szCs w:val="24"/>
        </w:rPr>
        <w:t>)</w:t>
      </w:r>
      <w:r w:rsidRPr="004E7DF7">
        <w:rPr>
          <w:rFonts w:ascii="Times New Roman" w:hAnsi="Times New Roman"/>
          <w:sz w:val="24"/>
          <w:szCs w:val="24"/>
        </w:rPr>
        <w:t xml:space="preserve"> Кредитный договор считается расторгнутым, расчеты по нему между Сторонами – произведенными</w:t>
      </w:r>
      <w:r w:rsidR="00C73A62" w:rsidRPr="004E7DF7">
        <w:rPr>
          <w:rFonts w:ascii="Times New Roman" w:hAnsi="Times New Roman"/>
          <w:sz w:val="24"/>
          <w:szCs w:val="24"/>
        </w:rPr>
        <w:t>.</w:t>
      </w:r>
    </w:p>
    <w:p w14:paraId="63AB1567" w14:textId="77777777" w:rsidR="009C4C70" w:rsidRPr="004E7DF7" w:rsidRDefault="009C4C70" w:rsidP="00676C5E">
      <w:pPr>
        <w:pStyle w:val="13"/>
        <w:numPr>
          <w:ilvl w:val="3"/>
          <w:numId w:val="38"/>
        </w:numPr>
        <w:tabs>
          <w:tab w:val="left" w:pos="1134"/>
          <w:tab w:val="left" w:pos="1364"/>
          <w:tab w:val="left" w:pos="1594"/>
        </w:tabs>
        <w:autoSpaceDE w:val="0"/>
        <w:autoSpaceDN w:val="0"/>
        <w:adjustRightInd w:val="0"/>
        <w:spacing w:after="0" w:line="240" w:lineRule="auto"/>
        <w:ind w:left="0" w:firstLine="709"/>
        <w:jc w:val="both"/>
        <w:rPr>
          <w:rFonts w:ascii="Times New Roman" w:hAnsi="Times New Roman"/>
          <w:sz w:val="24"/>
          <w:szCs w:val="24"/>
        </w:rPr>
      </w:pPr>
      <w:r w:rsidRPr="004E7DF7">
        <w:rPr>
          <w:rFonts w:ascii="Times New Roman" w:hAnsi="Times New Roman"/>
          <w:sz w:val="24"/>
          <w:szCs w:val="24"/>
        </w:rPr>
        <w:t>В случае</w:t>
      </w:r>
      <w:r w:rsidR="004E7DF7">
        <w:rPr>
          <w:rFonts w:ascii="Times New Roman" w:hAnsi="Times New Roman"/>
          <w:sz w:val="24"/>
          <w:szCs w:val="24"/>
        </w:rPr>
        <w:t>,</w:t>
      </w:r>
      <w:r w:rsidRPr="004E7DF7">
        <w:rPr>
          <w:rFonts w:ascii="Times New Roman" w:hAnsi="Times New Roman"/>
          <w:sz w:val="24"/>
          <w:szCs w:val="24"/>
        </w:rPr>
        <w:t xml:space="preserve"> если счет эскроу открыт в иной кредитной организации Заемщик обязан одновременно с зарегистрированным Договором приобретения предоставить реквизиты счета эскроу, необходимые для перечисления Кредита в целях </w:t>
      </w:r>
      <w:r w:rsidR="000C6B8F" w:rsidRPr="004E7DF7">
        <w:rPr>
          <w:rFonts w:ascii="Times New Roman" w:hAnsi="Times New Roman"/>
          <w:sz w:val="24"/>
          <w:szCs w:val="24"/>
        </w:rPr>
        <w:t>д</w:t>
      </w:r>
      <w:r w:rsidRPr="004E7DF7">
        <w:rPr>
          <w:rFonts w:ascii="Times New Roman" w:hAnsi="Times New Roman"/>
          <w:sz w:val="24"/>
          <w:szCs w:val="24"/>
        </w:rPr>
        <w:t>епонирования суммы.</w:t>
      </w:r>
    </w:p>
    <w:p w14:paraId="35610A24" w14:textId="77777777" w:rsidR="000E1478" w:rsidRPr="004E7DF7" w:rsidRDefault="00660E2D" w:rsidP="00676C5E">
      <w:pPr>
        <w:pStyle w:val="13"/>
        <w:numPr>
          <w:ilvl w:val="3"/>
          <w:numId w:val="38"/>
        </w:numPr>
        <w:tabs>
          <w:tab w:val="left" w:pos="1134"/>
          <w:tab w:val="left" w:pos="1364"/>
          <w:tab w:val="left" w:pos="1594"/>
        </w:tabs>
        <w:autoSpaceDE w:val="0"/>
        <w:autoSpaceDN w:val="0"/>
        <w:adjustRightInd w:val="0"/>
        <w:spacing w:after="0" w:line="240" w:lineRule="auto"/>
        <w:ind w:left="0" w:firstLine="709"/>
        <w:jc w:val="both"/>
        <w:rPr>
          <w:rFonts w:ascii="Times New Roman" w:hAnsi="Times New Roman"/>
          <w:sz w:val="24"/>
          <w:szCs w:val="24"/>
        </w:rPr>
      </w:pPr>
      <w:r w:rsidRPr="004E7DF7">
        <w:rPr>
          <w:rFonts w:ascii="Times New Roman" w:hAnsi="Times New Roman"/>
          <w:sz w:val="24"/>
          <w:szCs w:val="24"/>
        </w:rPr>
        <w:t xml:space="preserve">В случае приобретения Объекта недвижимости на основании </w:t>
      </w:r>
      <w:r w:rsidR="003940F5" w:rsidRPr="004E7DF7">
        <w:rPr>
          <w:rFonts w:ascii="Times New Roman" w:hAnsi="Times New Roman"/>
          <w:sz w:val="24"/>
          <w:szCs w:val="24"/>
        </w:rPr>
        <w:t xml:space="preserve">договора </w:t>
      </w:r>
      <w:r w:rsidRPr="004E7DF7">
        <w:rPr>
          <w:rFonts w:ascii="Times New Roman" w:hAnsi="Times New Roman"/>
          <w:sz w:val="24"/>
          <w:szCs w:val="24"/>
        </w:rPr>
        <w:t xml:space="preserve">уступки прав </w:t>
      </w:r>
      <w:r w:rsidR="003940F5" w:rsidRPr="004E7DF7">
        <w:rPr>
          <w:rFonts w:ascii="Times New Roman" w:hAnsi="Times New Roman"/>
          <w:sz w:val="24"/>
          <w:szCs w:val="24"/>
        </w:rPr>
        <w:t>(</w:t>
      </w:r>
      <w:r w:rsidRPr="004E7DF7">
        <w:rPr>
          <w:rFonts w:ascii="Times New Roman" w:hAnsi="Times New Roman"/>
          <w:sz w:val="24"/>
          <w:szCs w:val="24"/>
        </w:rPr>
        <w:t>требований</w:t>
      </w:r>
      <w:r w:rsidR="003940F5" w:rsidRPr="004E7DF7">
        <w:rPr>
          <w:rFonts w:ascii="Times New Roman" w:hAnsi="Times New Roman"/>
          <w:sz w:val="24"/>
          <w:szCs w:val="24"/>
        </w:rPr>
        <w:t>)</w:t>
      </w:r>
      <w:r w:rsidRPr="004E7DF7">
        <w:rPr>
          <w:rFonts w:ascii="Times New Roman" w:hAnsi="Times New Roman"/>
          <w:sz w:val="24"/>
          <w:szCs w:val="24"/>
        </w:rPr>
        <w:t xml:space="preserve"> по договору участия в долевом строительстве Заемщик </w:t>
      </w:r>
      <w:r w:rsidR="000E1478" w:rsidRPr="004E7DF7">
        <w:rPr>
          <w:rFonts w:ascii="Times New Roman" w:hAnsi="Times New Roman"/>
          <w:sz w:val="24"/>
          <w:szCs w:val="24"/>
        </w:rPr>
        <w:t>обязан предоставить:</w:t>
      </w:r>
    </w:p>
    <w:p w14:paraId="66CED0A8" w14:textId="77777777" w:rsidR="000E1478" w:rsidRPr="004E7DF7" w:rsidRDefault="00660E2D" w:rsidP="000E1478">
      <w:pPr>
        <w:pStyle w:val="13"/>
        <w:numPr>
          <w:ilvl w:val="0"/>
          <w:numId w:val="9"/>
        </w:numPr>
        <w:tabs>
          <w:tab w:val="left" w:pos="1134"/>
        </w:tabs>
        <w:autoSpaceDE w:val="0"/>
        <w:autoSpaceDN w:val="0"/>
        <w:adjustRightInd w:val="0"/>
        <w:spacing w:after="0" w:line="240" w:lineRule="auto"/>
        <w:ind w:left="0" w:firstLine="709"/>
        <w:jc w:val="both"/>
        <w:rPr>
          <w:rFonts w:ascii="Times New Roman" w:hAnsi="Times New Roman"/>
          <w:sz w:val="24"/>
          <w:szCs w:val="24"/>
        </w:rPr>
      </w:pPr>
      <w:r w:rsidRPr="004E7DF7">
        <w:rPr>
          <w:rFonts w:ascii="Times New Roman" w:hAnsi="Times New Roman"/>
          <w:sz w:val="24"/>
          <w:szCs w:val="24"/>
        </w:rPr>
        <w:lastRenderedPageBreak/>
        <w:t xml:space="preserve">письменное(-ые) распоряжение(-я) установленном Кредитором формы о списании (перечислении) денежных средств </w:t>
      </w:r>
      <w:r w:rsidR="00C34C92" w:rsidRPr="004E7DF7">
        <w:rPr>
          <w:rFonts w:ascii="Times New Roman" w:hAnsi="Times New Roman"/>
          <w:sz w:val="24"/>
          <w:szCs w:val="24"/>
        </w:rPr>
        <w:t xml:space="preserve">со Счета зачисления </w:t>
      </w:r>
      <w:r w:rsidRPr="004E7DF7">
        <w:rPr>
          <w:rFonts w:ascii="Times New Roman" w:hAnsi="Times New Roman"/>
          <w:sz w:val="24"/>
          <w:szCs w:val="24"/>
        </w:rPr>
        <w:t>для осуществления перевода денежных средств на счет продавца Объекта недвижимости</w:t>
      </w:r>
      <w:r w:rsidR="000E1478" w:rsidRPr="004E7DF7">
        <w:rPr>
          <w:rFonts w:ascii="Times New Roman" w:hAnsi="Times New Roman"/>
          <w:sz w:val="24"/>
          <w:szCs w:val="24"/>
        </w:rPr>
        <w:t>;</w:t>
      </w:r>
    </w:p>
    <w:p w14:paraId="2727A51C" w14:textId="77777777" w:rsidR="009C4C70" w:rsidRPr="004E7DF7" w:rsidRDefault="00660E2D" w:rsidP="000E1478">
      <w:pPr>
        <w:pStyle w:val="13"/>
        <w:numPr>
          <w:ilvl w:val="0"/>
          <w:numId w:val="9"/>
        </w:numPr>
        <w:tabs>
          <w:tab w:val="left" w:pos="1134"/>
        </w:tabs>
        <w:autoSpaceDE w:val="0"/>
        <w:autoSpaceDN w:val="0"/>
        <w:adjustRightInd w:val="0"/>
        <w:spacing w:after="0" w:line="240" w:lineRule="auto"/>
        <w:ind w:left="0" w:firstLine="709"/>
        <w:jc w:val="both"/>
        <w:rPr>
          <w:rFonts w:ascii="Times New Roman" w:hAnsi="Times New Roman"/>
          <w:sz w:val="24"/>
          <w:szCs w:val="24"/>
        </w:rPr>
      </w:pPr>
      <w:r w:rsidRPr="004E7DF7">
        <w:rPr>
          <w:rFonts w:ascii="Times New Roman" w:hAnsi="Times New Roman"/>
          <w:sz w:val="24"/>
          <w:szCs w:val="24"/>
        </w:rPr>
        <w:t>заявление</w:t>
      </w:r>
      <w:r w:rsidR="000E1478" w:rsidRPr="004E7DF7">
        <w:rPr>
          <w:rFonts w:ascii="Times New Roman" w:hAnsi="Times New Roman"/>
          <w:sz w:val="24"/>
          <w:szCs w:val="24"/>
        </w:rPr>
        <w:t xml:space="preserve"> о переходе прав</w:t>
      </w:r>
      <w:r w:rsidR="003940F5" w:rsidRPr="004E7DF7">
        <w:rPr>
          <w:rFonts w:ascii="Times New Roman" w:hAnsi="Times New Roman"/>
          <w:sz w:val="24"/>
          <w:szCs w:val="24"/>
        </w:rPr>
        <w:t xml:space="preserve"> (</w:t>
      </w:r>
      <w:r w:rsidR="000E1478" w:rsidRPr="004E7DF7">
        <w:rPr>
          <w:rFonts w:ascii="Times New Roman" w:hAnsi="Times New Roman"/>
          <w:sz w:val="24"/>
          <w:szCs w:val="24"/>
        </w:rPr>
        <w:t>требовани</w:t>
      </w:r>
      <w:r w:rsidR="003940F5" w:rsidRPr="004E7DF7">
        <w:rPr>
          <w:rFonts w:ascii="Times New Roman" w:hAnsi="Times New Roman"/>
          <w:sz w:val="24"/>
          <w:szCs w:val="24"/>
        </w:rPr>
        <w:t>й)</w:t>
      </w:r>
      <w:r w:rsidR="000E1478" w:rsidRPr="004E7DF7">
        <w:rPr>
          <w:rFonts w:ascii="Times New Roman" w:hAnsi="Times New Roman"/>
          <w:sz w:val="24"/>
          <w:szCs w:val="24"/>
        </w:rPr>
        <w:t xml:space="preserve"> по договору участия в долевом строительстве (в случае, если счет эскроу открыт в Банке).</w:t>
      </w:r>
      <w:r w:rsidRPr="004E7DF7">
        <w:rPr>
          <w:rFonts w:ascii="Times New Roman" w:hAnsi="Times New Roman"/>
          <w:sz w:val="24"/>
          <w:szCs w:val="24"/>
        </w:rPr>
        <w:t xml:space="preserve"> </w:t>
      </w:r>
    </w:p>
    <w:p w14:paraId="36F5E21D" w14:textId="77777777" w:rsidR="00115141" w:rsidRDefault="00115141" w:rsidP="00676C5E">
      <w:pPr>
        <w:pStyle w:val="13"/>
        <w:numPr>
          <w:ilvl w:val="2"/>
          <w:numId w:val="38"/>
        </w:numPr>
        <w:tabs>
          <w:tab w:val="left" w:pos="1134"/>
          <w:tab w:val="left" w:pos="1322"/>
        </w:tabs>
        <w:autoSpaceDE w:val="0"/>
        <w:autoSpaceDN w:val="0"/>
        <w:adjustRightInd w:val="0"/>
        <w:spacing w:after="0" w:line="240" w:lineRule="auto"/>
        <w:ind w:left="0" w:firstLine="709"/>
        <w:jc w:val="both"/>
        <w:rPr>
          <w:rFonts w:ascii="Times New Roman" w:hAnsi="Times New Roman"/>
          <w:sz w:val="24"/>
          <w:szCs w:val="24"/>
        </w:rPr>
      </w:pPr>
      <w:r w:rsidRPr="00711ECF">
        <w:rPr>
          <w:rFonts w:ascii="Times New Roman" w:hAnsi="Times New Roman"/>
          <w:sz w:val="24"/>
          <w:szCs w:val="24"/>
        </w:rPr>
        <w:t xml:space="preserve">При проведении расчетов путем безналичного перевода </w:t>
      </w:r>
      <w:r>
        <w:rPr>
          <w:rFonts w:ascii="Times New Roman" w:hAnsi="Times New Roman"/>
          <w:sz w:val="24"/>
          <w:szCs w:val="24"/>
        </w:rPr>
        <w:t>денежных средств:</w:t>
      </w:r>
    </w:p>
    <w:p w14:paraId="11F03C31" w14:textId="77777777" w:rsidR="00115141" w:rsidRPr="00711ECF" w:rsidRDefault="00115141" w:rsidP="00676C5E">
      <w:pPr>
        <w:pStyle w:val="13"/>
        <w:numPr>
          <w:ilvl w:val="3"/>
          <w:numId w:val="38"/>
        </w:numPr>
        <w:tabs>
          <w:tab w:val="left" w:pos="1134"/>
          <w:tab w:val="left" w:pos="1364"/>
          <w:tab w:val="left" w:pos="1594"/>
        </w:tabs>
        <w:autoSpaceDE w:val="0"/>
        <w:autoSpaceDN w:val="0"/>
        <w:adjustRightInd w:val="0"/>
        <w:spacing w:after="0" w:line="240" w:lineRule="auto"/>
        <w:ind w:left="0" w:firstLine="709"/>
        <w:jc w:val="both"/>
        <w:rPr>
          <w:rFonts w:ascii="Times New Roman" w:hAnsi="Times New Roman"/>
          <w:sz w:val="24"/>
          <w:szCs w:val="24"/>
        </w:rPr>
      </w:pPr>
      <w:r w:rsidRPr="00711ECF">
        <w:rPr>
          <w:rFonts w:ascii="Times New Roman" w:hAnsi="Times New Roman"/>
          <w:sz w:val="24"/>
          <w:szCs w:val="24"/>
        </w:rPr>
        <w:t>Заемщик предоставляет Кредитору письменное</w:t>
      </w:r>
      <w:r>
        <w:rPr>
          <w:rFonts w:ascii="Times New Roman" w:hAnsi="Times New Roman"/>
          <w:sz w:val="24"/>
          <w:szCs w:val="24"/>
        </w:rPr>
        <w:t xml:space="preserve"> </w:t>
      </w:r>
      <w:r w:rsidRPr="00711ECF">
        <w:rPr>
          <w:rFonts w:ascii="Times New Roman" w:hAnsi="Times New Roman"/>
          <w:sz w:val="24"/>
          <w:szCs w:val="24"/>
        </w:rPr>
        <w:t>(</w:t>
      </w:r>
      <w:r>
        <w:rPr>
          <w:rFonts w:ascii="Times New Roman" w:hAnsi="Times New Roman"/>
          <w:sz w:val="24"/>
          <w:szCs w:val="24"/>
        </w:rPr>
        <w:t>-</w:t>
      </w:r>
      <w:r w:rsidRPr="00711ECF">
        <w:rPr>
          <w:rFonts w:ascii="Times New Roman" w:hAnsi="Times New Roman"/>
          <w:sz w:val="24"/>
          <w:szCs w:val="24"/>
        </w:rPr>
        <w:t xml:space="preserve">ые) распоряжение (-я) установленной Кредитором формы о списании (перечислении) денежных средств для осуществления перевода денежных средств на счет продавца Объекта недвижимости, указанный Заемщиком в распоряжении: </w:t>
      </w:r>
    </w:p>
    <w:p w14:paraId="4841EC7B" w14:textId="77777777" w:rsidR="00115141" w:rsidRPr="000E2E83" w:rsidRDefault="00115141" w:rsidP="00115141">
      <w:pPr>
        <w:pStyle w:val="13"/>
        <w:numPr>
          <w:ilvl w:val="0"/>
          <w:numId w:val="9"/>
        </w:numPr>
        <w:tabs>
          <w:tab w:val="left" w:pos="1134"/>
        </w:tabs>
        <w:autoSpaceDE w:val="0"/>
        <w:autoSpaceDN w:val="0"/>
        <w:adjustRightInd w:val="0"/>
        <w:spacing w:after="0" w:line="240" w:lineRule="auto"/>
        <w:ind w:left="0" w:firstLine="709"/>
        <w:jc w:val="both"/>
      </w:pPr>
      <w:r w:rsidRPr="005A69F6">
        <w:rPr>
          <w:rFonts w:ascii="Times New Roman" w:hAnsi="Times New Roman"/>
          <w:sz w:val="24"/>
          <w:szCs w:val="24"/>
        </w:rPr>
        <w:t>с</w:t>
      </w:r>
      <w:r w:rsidRPr="00F829E8">
        <w:rPr>
          <w:rFonts w:ascii="Times New Roman" w:hAnsi="Times New Roman"/>
          <w:sz w:val="24"/>
          <w:szCs w:val="24"/>
        </w:rPr>
        <w:t>о Счета зачисления - кредитных средств и собственных средств (при наличии);</w:t>
      </w:r>
    </w:p>
    <w:p w14:paraId="241A0BDE" w14:textId="77777777" w:rsidR="007B7D8B" w:rsidRDefault="007B7D8B" w:rsidP="007B7D8B">
      <w:pPr>
        <w:pStyle w:val="13"/>
        <w:numPr>
          <w:ilvl w:val="0"/>
          <w:numId w:val="9"/>
        </w:numPr>
        <w:tabs>
          <w:tab w:val="left" w:pos="1134"/>
        </w:tabs>
        <w:autoSpaceDE w:val="0"/>
        <w:autoSpaceDN w:val="0"/>
        <w:adjustRightInd w:val="0"/>
        <w:spacing w:after="0" w:line="240" w:lineRule="auto"/>
        <w:ind w:left="0" w:firstLine="709"/>
        <w:jc w:val="both"/>
        <w:rPr>
          <w:rFonts w:ascii="Times New Roman" w:hAnsi="Times New Roman"/>
          <w:sz w:val="24"/>
          <w:szCs w:val="24"/>
        </w:rPr>
      </w:pPr>
      <w:r w:rsidRPr="00F829E8">
        <w:rPr>
          <w:rFonts w:ascii="Times New Roman" w:hAnsi="Times New Roman"/>
          <w:sz w:val="24"/>
          <w:szCs w:val="24"/>
        </w:rPr>
        <w:t xml:space="preserve">с текущего банковского счета, указанного в Индивидуальных условиях, - </w:t>
      </w:r>
      <w:r w:rsidRPr="00F829E8">
        <w:rPr>
          <w:rFonts w:ascii="Times New Roman" w:hAnsi="Times New Roman"/>
          <w:bCs/>
          <w:sz w:val="24"/>
          <w:szCs w:val="24"/>
        </w:rPr>
        <w:t>средств федерального/регионального бюджета/социальной выплаты</w:t>
      </w:r>
      <w:r w:rsidRPr="00F829E8">
        <w:rPr>
          <w:rFonts w:ascii="Times New Roman" w:hAnsi="Times New Roman"/>
          <w:sz w:val="24"/>
          <w:szCs w:val="24"/>
        </w:rPr>
        <w:t>, предоставленных для уплаты первоначального взноса</w:t>
      </w:r>
      <w:r>
        <w:rPr>
          <w:rFonts w:ascii="Times New Roman" w:hAnsi="Times New Roman"/>
          <w:sz w:val="24"/>
          <w:szCs w:val="24"/>
        </w:rPr>
        <w:t xml:space="preserve"> (в случае </w:t>
      </w:r>
      <w:r w:rsidRPr="000E2E83">
        <w:rPr>
          <w:rFonts w:ascii="Times New Roman" w:hAnsi="Times New Roman"/>
          <w:sz w:val="24"/>
          <w:szCs w:val="24"/>
        </w:rPr>
        <w:t>использования ГЖС/социальной выплаты).</w:t>
      </w:r>
    </w:p>
    <w:p w14:paraId="16460DAE" w14:textId="77777777" w:rsidR="00115141" w:rsidRPr="00071FCB" w:rsidRDefault="00115141" w:rsidP="00676C5E">
      <w:pPr>
        <w:pStyle w:val="13"/>
        <w:numPr>
          <w:ilvl w:val="3"/>
          <w:numId w:val="38"/>
        </w:numPr>
        <w:tabs>
          <w:tab w:val="left" w:pos="1134"/>
          <w:tab w:val="left" w:pos="1364"/>
          <w:tab w:val="left" w:pos="1594"/>
        </w:tabs>
        <w:autoSpaceDE w:val="0"/>
        <w:autoSpaceDN w:val="0"/>
        <w:adjustRightInd w:val="0"/>
        <w:spacing w:after="0" w:line="240" w:lineRule="auto"/>
        <w:ind w:left="0" w:firstLine="709"/>
        <w:jc w:val="both"/>
        <w:rPr>
          <w:rFonts w:ascii="Times New Roman" w:hAnsi="Times New Roman"/>
          <w:sz w:val="24"/>
          <w:szCs w:val="24"/>
        </w:rPr>
      </w:pPr>
      <w:r w:rsidRPr="00071FCB">
        <w:rPr>
          <w:rFonts w:ascii="Times New Roman" w:hAnsi="Times New Roman"/>
          <w:sz w:val="24"/>
          <w:szCs w:val="24"/>
        </w:rPr>
        <w:t>В случае отказа в государственной регистрации права собственности на Объект недвижимости</w:t>
      </w:r>
      <w:r w:rsidRPr="005A69F6">
        <w:rPr>
          <w:rFonts w:ascii="Times New Roman" w:hAnsi="Times New Roman"/>
          <w:sz w:val="24"/>
          <w:szCs w:val="24"/>
        </w:rPr>
        <w:t xml:space="preserve"> и</w:t>
      </w:r>
      <w:r>
        <w:rPr>
          <w:rFonts w:ascii="Times New Roman" w:hAnsi="Times New Roman"/>
          <w:sz w:val="24"/>
          <w:szCs w:val="24"/>
        </w:rPr>
        <w:t>/или</w:t>
      </w:r>
      <w:r w:rsidRPr="00071FCB">
        <w:rPr>
          <w:rFonts w:ascii="Times New Roman" w:hAnsi="Times New Roman"/>
          <w:sz w:val="24"/>
          <w:szCs w:val="24"/>
        </w:rPr>
        <w:t xml:space="preserve"> ипотеки в пользу Кредитора</w:t>
      </w:r>
      <w:r w:rsidRPr="005A69F6">
        <w:rPr>
          <w:rFonts w:ascii="Times New Roman" w:hAnsi="Times New Roman"/>
          <w:sz w:val="24"/>
          <w:szCs w:val="24"/>
        </w:rPr>
        <w:t>, и/или расторжении Договора приобретения при поступлении (возврате) денежных средств</w:t>
      </w:r>
      <w:r w:rsidRPr="00071FCB">
        <w:rPr>
          <w:rFonts w:ascii="Times New Roman" w:hAnsi="Times New Roman"/>
          <w:sz w:val="24"/>
          <w:szCs w:val="24"/>
        </w:rPr>
        <w:t xml:space="preserve"> </w:t>
      </w:r>
      <w:r w:rsidRPr="005A69F6">
        <w:rPr>
          <w:rFonts w:ascii="Times New Roman" w:hAnsi="Times New Roman"/>
          <w:sz w:val="24"/>
          <w:szCs w:val="24"/>
        </w:rPr>
        <w:t xml:space="preserve">от продавца Объекта недвижимости </w:t>
      </w:r>
      <w:r w:rsidRPr="00071FCB">
        <w:rPr>
          <w:rFonts w:ascii="Times New Roman" w:hAnsi="Times New Roman"/>
          <w:sz w:val="24"/>
          <w:szCs w:val="24"/>
        </w:rPr>
        <w:t xml:space="preserve">Заемщик дает Кредитору согласие (заранее данный акцепт) на перевод (списание) </w:t>
      </w:r>
      <w:r w:rsidRPr="005A69F6">
        <w:rPr>
          <w:rFonts w:ascii="Times New Roman" w:hAnsi="Times New Roman"/>
          <w:sz w:val="24"/>
          <w:szCs w:val="24"/>
        </w:rPr>
        <w:t xml:space="preserve">денежных средств со Счета </w:t>
      </w:r>
      <w:r w:rsidR="00582BEB">
        <w:rPr>
          <w:rFonts w:ascii="Times New Roman" w:hAnsi="Times New Roman"/>
          <w:sz w:val="24"/>
          <w:szCs w:val="24"/>
        </w:rPr>
        <w:t>зачисления</w:t>
      </w:r>
      <w:r w:rsidRPr="005A69F6">
        <w:rPr>
          <w:rFonts w:ascii="Times New Roman" w:hAnsi="Times New Roman"/>
          <w:sz w:val="24"/>
          <w:szCs w:val="24"/>
        </w:rPr>
        <w:t xml:space="preserve"> </w:t>
      </w:r>
      <w:r w:rsidRPr="00071FCB">
        <w:rPr>
          <w:rFonts w:ascii="Times New Roman" w:hAnsi="Times New Roman"/>
          <w:sz w:val="24"/>
          <w:szCs w:val="24"/>
        </w:rPr>
        <w:t>без его дополнительных распоряжений на основании расчетных документов, предусмотренных законодательством Российской Федерации, в счет погашения обязательств по Кредитному договору в очередности, установленной Кредитным договором:</w:t>
      </w:r>
    </w:p>
    <w:p w14:paraId="1887915F" w14:textId="77777777" w:rsidR="00115141" w:rsidRPr="00071FCB" w:rsidRDefault="00115141" w:rsidP="00115141">
      <w:pPr>
        <w:pStyle w:val="13"/>
        <w:numPr>
          <w:ilvl w:val="0"/>
          <w:numId w:val="43"/>
        </w:numPr>
        <w:tabs>
          <w:tab w:val="left" w:pos="1134"/>
        </w:tabs>
        <w:autoSpaceDE w:val="0"/>
        <w:autoSpaceDN w:val="0"/>
        <w:adjustRightInd w:val="0"/>
        <w:spacing w:after="0" w:line="240" w:lineRule="auto"/>
        <w:ind w:left="0" w:firstLine="709"/>
        <w:jc w:val="both"/>
        <w:rPr>
          <w:rFonts w:ascii="Times New Roman" w:hAnsi="Times New Roman"/>
          <w:sz w:val="24"/>
          <w:szCs w:val="24"/>
        </w:rPr>
      </w:pPr>
      <w:r w:rsidRPr="00071FCB">
        <w:rPr>
          <w:rFonts w:ascii="Times New Roman" w:hAnsi="Times New Roman"/>
          <w:sz w:val="24"/>
          <w:szCs w:val="24"/>
        </w:rPr>
        <w:t>в размере Кредита по Кредитному договору</w:t>
      </w:r>
      <w:r w:rsidRPr="005A69F6">
        <w:rPr>
          <w:rFonts w:ascii="Times New Roman" w:hAnsi="Times New Roman"/>
          <w:sz w:val="24"/>
          <w:szCs w:val="24"/>
        </w:rPr>
        <w:t xml:space="preserve"> не позднее даты, следующей за датой поступления указанных денежных средств на Счет </w:t>
      </w:r>
      <w:r w:rsidR="000C6071">
        <w:rPr>
          <w:rFonts w:ascii="Times New Roman" w:hAnsi="Times New Roman"/>
          <w:sz w:val="24"/>
          <w:szCs w:val="24"/>
        </w:rPr>
        <w:t>зачисления</w:t>
      </w:r>
      <w:r w:rsidRPr="00071FCB">
        <w:rPr>
          <w:rFonts w:ascii="Times New Roman" w:hAnsi="Times New Roman"/>
          <w:sz w:val="24"/>
          <w:szCs w:val="24"/>
        </w:rPr>
        <w:t>;</w:t>
      </w:r>
    </w:p>
    <w:p w14:paraId="23E0B617" w14:textId="77777777" w:rsidR="00115141" w:rsidRDefault="00115141" w:rsidP="00115141">
      <w:pPr>
        <w:pStyle w:val="13"/>
        <w:numPr>
          <w:ilvl w:val="0"/>
          <w:numId w:val="43"/>
        </w:numPr>
        <w:tabs>
          <w:tab w:val="left" w:pos="0"/>
          <w:tab w:val="left" w:pos="1134"/>
        </w:tabs>
        <w:autoSpaceDE w:val="0"/>
        <w:autoSpaceDN w:val="0"/>
        <w:adjustRightInd w:val="0"/>
        <w:spacing w:after="0" w:line="240" w:lineRule="auto"/>
        <w:ind w:left="0" w:firstLine="709"/>
        <w:jc w:val="both"/>
        <w:rPr>
          <w:rFonts w:ascii="Times New Roman" w:hAnsi="Times New Roman"/>
          <w:sz w:val="24"/>
          <w:szCs w:val="24"/>
        </w:rPr>
      </w:pPr>
      <w:r w:rsidRPr="00071FCB">
        <w:rPr>
          <w:rFonts w:ascii="Times New Roman" w:hAnsi="Times New Roman"/>
          <w:sz w:val="24"/>
          <w:szCs w:val="24"/>
        </w:rPr>
        <w:t>в размере, необходимом для полного погашения обязательств</w:t>
      </w:r>
      <w:r>
        <w:rPr>
          <w:rFonts w:ascii="Times New Roman" w:hAnsi="Times New Roman"/>
          <w:sz w:val="24"/>
          <w:szCs w:val="24"/>
        </w:rPr>
        <w:t xml:space="preserve"> (в</w:t>
      </w:r>
      <w:r w:rsidRPr="002F7E8F">
        <w:rPr>
          <w:rFonts w:ascii="Times New Roman" w:hAnsi="Times New Roman"/>
          <w:sz w:val="24"/>
          <w:szCs w:val="24"/>
        </w:rPr>
        <w:t xml:space="preserve"> случае недостаточности денежных средств на Счете </w:t>
      </w:r>
      <w:r w:rsidR="000C6071">
        <w:rPr>
          <w:rFonts w:ascii="Times New Roman" w:hAnsi="Times New Roman"/>
          <w:sz w:val="24"/>
          <w:szCs w:val="24"/>
        </w:rPr>
        <w:t>зачисления</w:t>
      </w:r>
      <w:r w:rsidRPr="002F7E8F">
        <w:rPr>
          <w:rFonts w:ascii="Times New Roman" w:hAnsi="Times New Roman"/>
          <w:sz w:val="24"/>
          <w:szCs w:val="24"/>
        </w:rPr>
        <w:t xml:space="preserve"> для погашения задолженности (исполнения обязательств) по Кредитному договору в полном объеме Заемщик обязуется внести недостающие денежные средства на Счет </w:t>
      </w:r>
      <w:r w:rsidR="000C6071">
        <w:rPr>
          <w:rFonts w:ascii="Times New Roman" w:hAnsi="Times New Roman"/>
          <w:sz w:val="24"/>
          <w:szCs w:val="24"/>
        </w:rPr>
        <w:t>зачисления</w:t>
      </w:r>
      <w:r w:rsidRPr="002F7E8F">
        <w:rPr>
          <w:rFonts w:ascii="Times New Roman" w:hAnsi="Times New Roman"/>
          <w:sz w:val="24"/>
          <w:szCs w:val="24"/>
        </w:rPr>
        <w:t xml:space="preserve"> </w:t>
      </w:r>
      <w:r>
        <w:rPr>
          <w:rFonts w:ascii="Times New Roman" w:hAnsi="Times New Roman"/>
          <w:sz w:val="24"/>
          <w:szCs w:val="24"/>
        </w:rPr>
        <w:t xml:space="preserve">для полного погашения Кредита) – не </w:t>
      </w:r>
      <w:r w:rsidRPr="0066187D">
        <w:rPr>
          <w:rFonts w:ascii="Times New Roman" w:hAnsi="Times New Roman"/>
          <w:sz w:val="24"/>
          <w:szCs w:val="24"/>
        </w:rPr>
        <w:t xml:space="preserve">позднее даты, следующей за датой поступления указанных денежных средств на Счет </w:t>
      </w:r>
      <w:r w:rsidR="000C6071">
        <w:rPr>
          <w:rFonts w:ascii="Times New Roman" w:hAnsi="Times New Roman"/>
          <w:sz w:val="24"/>
          <w:szCs w:val="24"/>
        </w:rPr>
        <w:t>зачисления</w:t>
      </w:r>
      <w:r w:rsidRPr="0066187D">
        <w:rPr>
          <w:rFonts w:ascii="Times New Roman" w:hAnsi="Times New Roman"/>
          <w:sz w:val="24"/>
          <w:szCs w:val="24"/>
        </w:rPr>
        <w:t xml:space="preserve">. </w:t>
      </w:r>
    </w:p>
    <w:p w14:paraId="7EB65C41" w14:textId="77777777" w:rsidR="002B31D3" w:rsidRPr="00240B0C" w:rsidRDefault="002B31D3" w:rsidP="00676C5E">
      <w:pPr>
        <w:pStyle w:val="13"/>
        <w:numPr>
          <w:ilvl w:val="1"/>
          <w:numId w:val="38"/>
        </w:numPr>
        <w:tabs>
          <w:tab w:val="left" w:pos="0"/>
          <w:tab w:val="left" w:pos="1134"/>
          <w:tab w:val="left" w:pos="1364"/>
          <w:tab w:val="left" w:pos="1594"/>
        </w:tabs>
        <w:autoSpaceDE w:val="0"/>
        <w:autoSpaceDN w:val="0"/>
        <w:adjustRightInd w:val="0"/>
        <w:spacing w:after="0" w:line="240" w:lineRule="auto"/>
        <w:ind w:left="0" w:firstLine="709"/>
        <w:jc w:val="both"/>
        <w:rPr>
          <w:rFonts w:ascii="Times New Roman" w:hAnsi="Times New Roman"/>
          <w:sz w:val="24"/>
          <w:szCs w:val="24"/>
        </w:rPr>
      </w:pPr>
      <w:r w:rsidRPr="00240B0C">
        <w:rPr>
          <w:rFonts w:ascii="Times New Roman" w:hAnsi="Times New Roman"/>
          <w:sz w:val="24"/>
        </w:rPr>
        <w:t>Если заявление о государственной регистрации прав и прилагаемые к нему документы были представлены в Орган регистрации прав в форме электронных документов (электронных образов документов), Договор приобретения представляется одним из следующих способов:</w:t>
      </w:r>
    </w:p>
    <w:p w14:paraId="34FE29E4" w14:textId="77777777" w:rsidR="002B31D3" w:rsidRDefault="002B31D3" w:rsidP="002B31D3">
      <w:pPr>
        <w:pStyle w:val="35"/>
        <w:numPr>
          <w:ilvl w:val="0"/>
          <w:numId w:val="53"/>
        </w:numPr>
        <w:tabs>
          <w:tab w:val="left" w:pos="0"/>
        </w:tabs>
        <w:autoSpaceDE w:val="0"/>
        <w:autoSpaceDN w:val="0"/>
        <w:adjustRightInd w:val="0"/>
        <w:spacing w:after="0" w:line="240" w:lineRule="auto"/>
        <w:ind w:left="0" w:firstLine="1051"/>
        <w:jc w:val="both"/>
        <w:rPr>
          <w:rFonts w:ascii="Times New Roman" w:hAnsi="Times New Roman"/>
          <w:sz w:val="24"/>
        </w:rPr>
      </w:pPr>
      <w:r w:rsidRPr="002B31D3">
        <w:rPr>
          <w:rFonts w:ascii="Times New Roman" w:hAnsi="Times New Roman"/>
          <w:sz w:val="24"/>
        </w:rPr>
        <w:t>посредством направления ссылки на электронный документ, размещенный на официальном сайте Органа регистрации в сети «Интернет»</w:t>
      </w:r>
      <w:r>
        <w:rPr>
          <w:rFonts w:ascii="Times New Roman" w:hAnsi="Times New Roman"/>
          <w:sz w:val="24"/>
        </w:rPr>
        <w:t>;</w:t>
      </w:r>
    </w:p>
    <w:p w14:paraId="1599E879" w14:textId="77777777" w:rsidR="002B31D3" w:rsidRPr="002B31D3" w:rsidRDefault="002B31D3" w:rsidP="002B31D3">
      <w:pPr>
        <w:pStyle w:val="35"/>
        <w:numPr>
          <w:ilvl w:val="0"/>
          <w:numId w:val="53"/>
        </w:numPr>
        <w:tabs>
          <w:tab w:val="left" w:pos="0"/>
        </w:tabs>
        <w:autoSpaceDE w:val="0"/>
        <w:autoSpaceDN w:val="0"/>
        <w:adjustRightInd w:val="0"/>
        <w:spacing w:after="0" w:line="240" w:lineRule="auto"/>
        <w:ind w:left="0" w:firstLine="1051"/>
        <w:jc w:val="both"/>
        <w:rPr>
          <w:rFonts w:ascii="Times New Roman" w:hAnsi="Times New Roman"/>
          <w:sz w:val="24"/>
          <w:szCs w:val="24"/>
        </w:rPr>
      </w:pPr>
      <w:r w:rsidRPr="002B31D3">
        <w:rPr>
          <w:rFonts w:ascii="Times New Roman" w:hAnsi="Times New Roman"/>
          <w:sz w:val="24"/>
        </w:rPr>
        <w:t xml:space="preserve">посредством направления сообщения, полученного от Органа регистрации, содержащего </w:t>
      </w:r>
      <w:r w:rsidR="00DC730A">
        <w:rPr>
          <w:rFonts w:ascii="Times New Roman" w:hAnsi="Times New Roman"/>
          <w:sz w:val="24"/>
        </w:rPr>
        <w:t>Договор приобретения</w:t>
      </w:r>
      <w:r w:rsidRPr="002B31D3">
        <w:rPr>
          <w:rFonts w:ascii="Times New Roman" w:hAnsi="Times New Roman"/>
          <w:sz w:val="24"/>
        </w:rPr>
        <w:t xml:space="preserve"> в форме электронного документа, специальную регистрационную надпись Органа регистрации о регистрации ипотеки в пользу Кредитора, подписанную усиленной квалифицированной электронной подписью (далее – УКЭП) государственного регистратора прав</w:t>
      </w:r>
      <w:r>
        <w:rPr>
          <w:rFonts w:ascii="Times New Roman" w:hAnsi="Times New Roman"/>
          <w:sz w:val="24"/>
        </w:rPr>
        <w:t xml:space="preserve">. </w:t>
      </w:r>
    </w:p>
    <w:p w14:paraId="4C7818DD" w14:textId="77777777" w:rsidR="0007441B" w:rsidRDefault="002B31D3" w:rsidP="002B31D3">
      <w:pPr>
        <w:pStyle w:val="35"/>
        <w:tabs>
          <w:tab w:val="left" w:pos="0"/>
        </w:tabs>
        <w:autoSpaceDE w:val="0"/>
        <w:autoSpaceDN w:val="0"/>
        <w:adjustRightInd w:val="0"/>
        <w:spacing w:after="0" w:line="240" w:lineRule="auto"/>
        <w:ind w:left="0" w:firstLine="1051"/>
        <w:jc w:val="both"/>
        <w:rPr>
          <w:rFonts w:ascii="Times New Roman" w:hAnsi="Times New Roman"/>
          <w:sz w:val="24"/>
        </w:rPr>
      </w:pPr>
      <w:r w:rsidRPr="002B31D3">
        <w:rPr>
          <w:rFonts w:ascii="Times New Roman" w:hAnsi="Times New Roman"/>
          <w:sz w:val="24"/>
        </w:rPr>
        <w:t xml:space="preserve">В целях получения Кредитором Договора </w:t>
      </w:r>
      <w:r w:rsidR="00DC730A">
        <w:rPr>
          <w:rFonts w:ascii="Times New Roman" w:hAnsi="Times New Roman"/>
          <w:sz w:val="24"/>
        </w:rPr>
        <w:t xml:space="preserve">приобретения </w:t>
      </w:r>
      <w:r w:rsidRPr="002B31D3">
        <w:rPr>
          <w:rFonts w:ascii="Times New Roman" w:hAnsi="Times New Roman"/>
          <w:sz w:val="24"/>
        </w:rPr>
        <w:t xml:space="preserve">посредством обращения к официальному сайту Органа регистрации Заемщик предоставляет Кредитору код (ключ) доступа, подлежащий уничтожению Кредитором в день получения Договора </w:t>
      </w:r>
      <w:r w:rsidR="00DC730A">
        <w:rPr>
          <w:rFonts w:ascii="Times New Roman" w:hAnsi="Times New Roman"/>
          <w:sz w:val="24"/>
        </w:rPr>
        <w:t xml:space="preserve">приобретения </w:t>
      </w:r>
      <w:r w:rsidRPr="002B31D3">
        <w:rPr>
          <w:rFonts w:ascii="Times New Roman" w:hAnsi="Times New Roman"/>
          <w:sz w:val="24"/>
        </w:rPr>
        <w:t>и успешной проверки УКЭП государственного регистратора прав</w:t>
      </w:r>
      <w:r w:rsidR="00412A6C" w:rsidRPr="002B31D3">
        <w:rPr>
          <w:rFonts w:ascii="Times New Roman" w:hAnsi="Times New Roman"/>
          <w:sz w:val="24"/>
        </w:rPr>
        <w:t xml:space="preserve">. </w:t>
      </w:r>
      <w:r w:rsidR="000552D9" w:rsidRPr="002B31D3">
        <w:rPr>
          <w:rFonts w:ascii="Times New Roman" w:hAnsi="Times New Roman"/>
          <w:sz w:val="24"/>
        </w:rPr>
        <w:t xml:space="preserve">  </w:t>
      </w:r>
    </w:p>
    <w:p w14:paraId="365EA4E3" w14:textId="77777777" w:rsidR="00005E5B" w:rsidRDefault="009A4512" w:rsidP="00676C5E">
      <w:pPr>
        <w:pStyle w:val="13"/>
        <w:numPr>
          <w:ilvl w:val="1"/>
          <w:numId w:val="38"/>
        </w:numPr>
        <w:tabs>
          <w:tab w:val="left" w:pos="0"/>
          <w:tab w:val="left" w:pos="1134"/>
          <w:tab w:val="left" w:pos="1364"/>
          <w:tab w:val="left" w:pos="1594"/>
        </w:tabs>
        <w:autoSpaceDE w:val="0"/>
        <w:autoSpaceDN w:val="0"/>
        <w:adjustRightInd w:val="0"/>
        <w:spacing w:after="0" w:line="240" w:lineRule="auto"/>
        <w:ind w:left="0" w:firstLine="709"/>
        <w:jc w:val="both"/>
        <w:rPr>
          <w:rFonts w:ascii="Times New Roman" w:hAnsi="Times New Roman"/>
          <w:sz w:val="24"/>
        </w:rPr>
      </w:pPr>
      <w:r w:rsidRPr="009A4512">
        <w:rPr>
          <w:rFonts w:ascii="Times New Roman" w:hAnsi="Times New Roman"/>
          <w:sz w:val="24"/>
        </w:rPr>
        <w:t xml:space="preserve">В случае нотариального удостоверения Договора приобретения Объекта недвижимости, Договор приобретения, содержащий специальную регистрационную надпись </w:t>
      </w:r>
      <w:r>
        <w:rPr>
          <w:rFonts w:ascii="Times New Roman" w:hAnsi="Times New Roman"/>
          <w:sz w:val="24"/>
        </w:rPr>
        <w:t>(</w:t>
      </w:r>
      <w:r w:rsidRPr="009A4512">
        <w:rPr>
          <w:rFonts w:ascii="Times New Roman" w:hAnsi="Times New Roman"/>
          <w:sz w:val="24"/>
        </w:rPr>
        <w:t>штамп) о регистрации ипотеки в пользу Банка ГПБ (АО), предоставляется в Банк в виде документа на бумажном носителе с удостоверительной надписью нотариуса об удостоверении равнозначности документа на бумажном носителе электронному документу, полученному от Органа регистрации</w:t>
      </w:r>
      <w:r w:rsidR="001F3637">
        <w:rPr>
          <w:rFonts w:ascii="Times New Roman" w:hAnsi="Times New Roman"/>
          <w:sz w:val="24"/>
        </w:rPr>
        <w:t xml:space="preserve">. </w:t>
      </w:r>
    </w:p>
    <w:p w14:paraId="67E860B2" w14:textId="44AD4AC1" w:rsidR="002B31D3" w:rsidRPr="00762D9C" w:rsidRDefault="002B31D3" w:rsidP="00676C5E">
      <w:pPr>
        <w:pStyle w:val="13"/>
        <w:numPr>
          <w:ilvl w:val="1"/>
          <w:numId w:val="38"/>
        </w:numPr>
        <w:tabs>
          <w:tab w:val="left" w:pos="0"/>
          <w:tab w:val="left" w:pos="1134"/>
          <w:tab w:val="left" w:pos="1364"/>
          <w:tab w:val="left" w:pos="1594"/>
        </w:tabs>
        <w:autoSpaceDE w:val="0"/>
        <w:autoSpaceDN w:val="0"/>
        <w:adjustRightInd w:val="0"/>
        <w:spacing w:after="0" w:line="240" w:lineRule="auto"/>
        <w:ind w:left="0" w:firstLine="709"/>
        <w:jc w:val="both"/>
        <w:rPr>
          <w:rFonts w:ascii="Times New Roman" w:hAnsi="Times New Roman"/>
          <w:sz w:val="24"/>
        </w:rPr>
      </w:pPr>
      <w:r w:rsidRPr="009C1600">
        <w:rPr>
          <w:rFonts w:ascii="Times New Roman" w:hAnsi="Times New Roman"/>
          <w:sz w:val="24"/>
          <w:szCs w:val="24"/>
        </w:rPr>
        <w:t>В целях проведения Заемщиком расчетов с продавцом за приобретаемый Объект недвижимости с использованием аккредитивов или ИБС</w:t>
      </w:r>
      <w:r w:rsidR="004A730D">
        <w:rPr>
          <w:rFonts w:ascii="Times New Roman" w:hAnsi="Times New Roman"/>
          <w:sz w:val="24"/>
          <w:szCs w:val="24"/>
        </w:rPr>
        <w:t xml:space="preserve"> </w:t>
      </w:r>
      <w:r w:rsidRPr="009C1600">
        <w:rPr>
          <w:rFonts w:ascii="Times New Roman" w:hAnsi="Times New Roman"/>
          <w:sz w:val="24"/>
          <w:szCs w:val="24"/>
        </w:rPr>
        <w:t xml:space="preserve">продавец Объекта недвижимости вправе самостоятельно предоставить выписку из ЕГРН, удостоверяющую государственную регистрацию залога (ипотеки) Объекта недвижимости или прав (требований) по Договору приобретения в пользу </w:t>
      </w:r>
      <w:r w:rsidRPr="009C1600">
        <w:rPr>
          <w:rFonts w:ascii="Times New Roman" w:hAnsi="Times New Roman"/>
          <w:sz w:val="24"/>
          <w:szCs w:val="24"/>
        </w:rPr>
        <w:lastRenderedPageBreak/>
        <w:t>Кредитора или</w:t>
      </w:r>
      <w:r w:rsidRPr="001F3637">
        <w:rPr>
          <w:rFonts w:ascii="Times New Roman" w:hAnsi="Times New Roman"/>
          <w:sz w:val="24"/>
          <w:szCs w:val="24"/>
        </w:rPr>
        <w:t xml:space="preserve"> формирование выписки из ЕГРН осуществляется Кредитором</w:t>
      </w:r>
      <w:r w:rsidR="001F3637">
        <w:rPr>
          <w:rFonts w:ascii="Times New Roman" w:hAnsi="Times New Roman"/>
          <w:sz w:val="24"/>
          <w:szCs w:val="24"/>
        </w:rPr>
        <w:t xml:space="preserve"> (при необходимости)</w:t>
      </w:r>
      <w:r w:rsidRPr="001F3637">
        <w:rPr>
          <w:rFonts w:ascii="Times New Roman" w:hAnsi="Times New Roman"/>
          <w:sz w:val="24"/>
          <w:szCs w:val="24"/>
        </w:rPr>
        <w:t>.</w:t>
      </w:r>
      <w:r w:rsidRPr="001F3637">
        <w:rPr>
          <w:rFonts w:ascii="Times New Roman" w:hAnsi="Times New Roman"/>
          <w:color w:val="FF0000"/>
          <w:sz w:val="24"/>
          <w:szCs w:val="24"/>
        </w:rPr>
        <w:t xml:space="preserve"> </w:t>
      </w:r>
      <w:r w:rsidRPr="001F3637">
        <w:rPr>
          <w:rFonts w:ascii="Times New Roman" w:hAnsi="Times New Roman"/>
          <w:sz w:val="24"/>
          <w:szCs w:val="24"/>
        </w:rPr>
        <w:t xml:space="preserve">Кредит (денежные средства) перечисляются в пользу продавца </w:t>
      </w:r>
      <w:r w:rsidR="00E53BCC" w:rsidRPr="001F3637">
        <w:rPr>
          <w:rFonts w:ascii="Times New Roman" w:hAnsi="Times New Roman"/>
          <w:sz w:val="24"/>
          <w:szCs w:val="24"/>
        </w:rPr>
        <w:t xml:space="preserve">Объекта недвижимости </w:t>
      </w:r>
      <w:r w:rsidRPr="001F3637">
        <w:rPr>
          <w:rFonts w:ascii="Times New Roman" w:hAnsi="Times New Roman"/>
          <w:sz w:val="24"/>
          <w:szCs w:val="24"/>
        </w:rPr>
        <w:t>при наличии в ЕГРН сведений (внесения сведений) о государственной регистрации залога (ипотеки) Объекта недвижимости или прав (требований) по Договору приобретения в силу закона в пользу Кредитора.</w:t>
      </w:r>
    </w:p>
    <w:p w14:paraId="58D26A66" w14:textId="77777777" w:rsidR="00115141" w:rsidRDefault="00115141" w:rsidP="00676C5E">
      <w:pPr>
        <w:pStyle w:val="35"/>
        <w:numPr>
          <w:ilvl w:val="1"/>
          <w:numId w:val="38"/>
        </w:numPr>
        <w:tabs>
          <w:tab w:val="left" w:pos="1134"/>
        </w:tabs>
        <w:autoSpaceDE w:val="0"/>
        <w:autoSpaceDN w:val="0"/>
        <w:adjustRightInd w:val="0"/>
        <w:spacing w:after="0" w:line="240" w:lineRule="auto"/>
        <w:ind w:left="0" w:firstLine="709"/>
        <w:jc w:val="both"/>
        <w:rPr>
          <w:rFonts w:ascii="Times New Roman" w:hAnsi="Times New Roman"/>
          <w:sz w:val="24"/>
          <w:szCs w:val="24"/>
        </w:rPr>
      </w:pPr>
      <w:r w:rsidRPr="0066187D">
        <w:rPr>
          <w:rFonts w:ascii="Times New Roman" w:hAnsi="Times New Roman"/>
          <w:sz w:val="24"/>
          <w:szCs w:val="24"/>
        </w:rPr>
        <w:t>В случае приобретения Объекта недвижимости в регионе, отличном от расположения подразделения Банка, осуществляющего</w:t>
      </w:r>
      <w:r>
        <w:rPr>
          <w:rFonts w:ascii="Times New Roman" w:hAnsi="Times New Roman"/>
          <w:sz w:val="24"/>
          <w:szCs w:val="24"/>
        </w:rPr>
        <w:t xml:space="preserve"> предоставление кредитных средств,  </w:t>
      </w:r>
      <w:r w:rsidRPr="0038605C">
        <w:rPr>
          <w:rFonts w:ascii="Times New Roman" w:hAnsi="Times New Roman"/>
          <w:sz w:val="24"/>
          <w:szCs w:val="24"/>
        </w:rPr>
        <w:t xml:space="preserve">Заемщик обязан оформить </w:t>
      </w:r>
      <w:r>
        <w:rPr>
          <w:rFonts w:ascii="Times New Roman" w:hAnsi="Times New Roman"/>
          <w:sz w:val="24"/>
          <w:szCs w:val="24"/>
        </w:rPr>
        <w:t>распоряжение</w:t>
      </w:r>
      <w:r w:rsidRPr="0038605C">
        <w:rPr>
          <w:rFonts w:ascii="Times New Roman" w:hAnsi="Times New Roman"/>
          <w:sz w:val="24"/>
          <w:szCs w:val="24"/>
        </w:rPr>
        <w:t xml:space="preserve"> на перевод кредитных средств и собственных</w:t>
      </w:r>
      <w:r>
        <w:rPr>
          <w:rFonts w:ascii="Times New Roman" w:hAnsi="Times New Roman"/>
          <w:sz w:val="24"/>
          <w:szCs w:val="24"/>
        </w:rPr>
        <w:t xml:space="preserve"> средств</w:t>
      </w:r>
      <w:r w:rsidRPr="0038605C">
        <w:rPr>
          <w:rFonts w:ascii="Times New Roman" w:hAnsi="Times New Roman"/>
          <w:sz w:val="24"/>
          <w:szCs w:val="24"/>
        </w:rPr>
        <w:t xml:space="preserve"> (при наличии) на банковский счет Заемщика, открытый в Банке по месту приобретения Объекта недвижимости и аренды ИБС/открытия аккредитива</w:t>
      </w:r>
      <w:r>
        <w:rPr>
          <w:rFonts w:ascii="Times New Roman" w:hAnsi="Times New Roman"/>
          <w:sz w:val="24"/>
          <w:szCs w:val="24"/>
        </w:rPr>
        <w:t xml:space="preserve">/осуществления перевода, а также распоряжение на перевод кредитных средств и собственных средств на Счет </w:t>
      </w:r>
      <w:r w:rsidR="00DA0998">
        <w:rPr>
          <w:rFonts w:ascii="Times New Roman" w:hAnsi="Times New Roman"/>
          <w:sz w:val="24"/>
          <w:szCs w:val="24"/>
        </w:rPr>
        <w:t>зачисления</w:t>
      </w:r>
      <w:r>
        <w:rPr>
          <w:rFonts w:ascii="Times New Roman" w:hAnsi="Times New Roman"/>
          <w:sz w:val="24"/>
          <w:szCs w:val="24"/>
        </w:rPr>
        <w:t xml:space="preserve"> (при недостаточности </w:t>
      </w:r>
      <w:r w:rsidRPr="002F7E8F">
        <w:rPr>
          <w:rFonts w:ascii="Times New Roman" w:hAnsi="Times New Roman"/>
          <w:sz w:val="24"/>
          <w:szCs w:val="24"/>
        </w:rPr>
        <w:t xml:space="preserve">денежных средств на Счете </w:t>
      </w:r>
      <w:r w:rsidR="00DA0998">
        <w:rPr>
          <w:rFonts w:ascii="Times New Roman" w:hAnsi="Times New Roman"/>
          <w:sz w:val="24"/>
          <w:szCs w:val="24"/>
        </w:rPr>
        <w:t>зачисления</w:t>
      </w:r>
      <w:r w:rsidRPr="002F7E8F">
        <w:rPr>
          <w:rFonts w:ascii="Times New Roman" w:hAnsi="Times New Roman"/>
          <w:sz w:val="24"/>
          <w:szCs w:val="24"/>
        </w:rPr>
        <w:t xml:space="preserve"> для погашения задолженности (исполнения обязательств) по Кредитному договору в полном объеме</w:t>
      </w:r>
      <w:r>
        <w:rPr>
          <w:rFonts w:ascii="Times New Roman" w:hAnsi="Times New Roman"/>
          <w:sz w:val="24"/>
          <w:szCs w:val="24"/>
        </w:rPr>
        <w:t>) при</w:t>
      </w:r>
      <w:r w:rsidRPr="002F7E8F">
        <w:rPr>
          <w:rFonts w:ascii="Times New Roman" w:hAnsi="Times New Roman"/>
          <w:sz w:val="24"/>
          <w:szCs w:val="24"/>
        </w:rPr>
        <w:t xml:space="preserve"> отказ</w:t>
      </w:r>
      <w:r>
        <w:rPr>
          <w:rFonts w:ascii="Times New Roman" w:hAnsi="Times New Roman"/>
          <w:sz w:val="24"/>
          <w:szCs w:val="24"/>
        </w:rPr>
        <w:t>е</w:t>
      </w:r>
      <w:r w:rsidRPr="002F7E8F">
        <w:rPr>
          <w:rFonts w:ascii="Times New Roman" w:hAnsi="Times New Roman"/>
          <w:sz w:val="24"/>
          <w:szCs w:val="24"/>
        </w:rPr>
        <w:t xml:space="preserve"> в государственной регистрации права собственности на Объект недвижимости и</w:t>
      </w:r>
      <w:r>
        <w:rPr>
          <w:rFonts w:ascii="Times New Roman" w:hAnsi="Times New Roman"/>
          <w:sz w:val="24"/>
          <w:szCs w:val="24"/>
        </w:rPr>
        <w:t>/или</w:t>
      </w:r>
      <w:r w:rsidRPr="002F7E8F">
        <w:rPr>
          <w:rFonts w:ascii="Times New Roman" w:hAnsi="Times New Roman"/>
          <w:sz w:val="24"/>
          <w:szCs w:val="24"/>
        </w:rPr>
        <w:t xml:space="preserve"> ипотеки в пользу Кредитора</w:t>
      </w:r>
      <w:r>
        <w:rPr>
          <w:rFonts w:ascii="Times New Roman" w:hAnsi="Times New Roman"/>
          <w:sz w:val="24"/>
          <w:szCs w:val="24"/>
        </w:rPr>
        <w:t>.</w:t>
      </w:r>
    </w:p>
    <w:p w14:paraId="1B48ADD0" w14:textId="77777777" w:rsidR="00115141" w:rsidRDefault="00115141" w:rsidP="007F2DCF">
      <w:pPr>
        <w:pStyle w:val="35"/>
        <w:numPr>
          <w:ilvl w:val="1"/>
          <w:numId w:val="38"/>
        </w:numPr>
        <w:tabs>
          <w:tab w:val="left" w:pos="1134"/>
        </w:tabs>
        <w:autoSpaceDE w:val="0"/>
        <w:autoSpaceDN w:val="0"/>
        <w:adjustRightInd w:val="0"/>
        <w:spacing w:after="0" w:line="240" w:lineRule="auto"/>
        <w:ind w:left="0" w:firstLine="709"/>
        <w:jc w:val="both"/>
        <w:rPr>
          <w:rFonts w:ascii="Times New Roman" w:hAnsi="Times New Roman"/>
          <w:sz w:val="24"/>
          <w:szCs w:val="24"/>
        </w:rPr>
      </w:pPr>
      <w:r w:rsidRPr="00D70457">
        <w:rPr>
          <w:rFonts w:ascii="Times New Roman" w:hAnsi="Times New Roman"/>
          <w:sz w:val="24"/>
          <w:szCs w:val="24"/>
        </w:rPr>
        <w:t>Кредитор в соответствии с распоряжением (-ями) Заемщика осуществляет перевод предоставленных в соответствии с Кредитным договором кредитных средств на счет продавца Объекта недвижимости</w:t>
      </w:r>
      <w:r>
        <w:rPr>
          <w:rFonts w:ascii="Times New Roman" w:hAnsi="Times New Roman"/>
          <w:sz w:val="24"/>
          <w:szCs w:val="24"/>
        </w:rPr>
        <w:t>.</w:t>
      </w:r>
    </w:p>
    <w:p w14:paraId="4E40C779" w14:textId="48DF5BE4" w:rsidR="00115141" w:rsidRDefault="00115141" w:rsidP="007F2DCF">
      <w:pPr>
        <w:pStyle w:val="35"/>
        <w:numPr>
          <w:ilvl w:val="1"/>
          <w:numId w:val="38"/>
        </w:numPr>
        <w:tabs>
          <w:tab w:val="left" w:pos="1134"/>
        </w:tabs>
        <w:autoSpaceDE w:val="0"/>
        <w:autoSpaceDN w:val="0"/>
        <w:adjustRightInd w:val="0"/>
        <w:spacing w:after="0" w:line="240" w:lineRule="auto"/>
        <w:ind w:left="0" w:firstLine="709"/>
        <w:jc w:val="both"/>
        <w:rPr>
          <w:rFonts w:ascii="Times New Roman" w:hAnsi="Times New Roman"/>
          <w:sz w:val="24"/>
          <w:szCs w:val="24"/>
        </w:rPr>
      </w:pPr>
      <w:r>
        <w:rPr>
          <w:rFonts w:ascii="Times New Roman" w:hAnsi="Times New Roman"/>
          <w:sz w:val="24"/>
          <w:szCs w:val="24"/>
        </w:rPr>
        <w:t xml:space="preserve">Порядок (форма) расчетов по Договору приобретения Объекта недвижимости отражается в Индивидуальных условиях. </w:t>
      </w:r>
    </w:p>
    <w:p w14:paraId="3BD52414" w14:textId="77777777" w:rsidR="005D702E" w:rsidRDefault="005D702E" w:rsidP="005D702E">
      <w:pPr>
        <w:pStyle w:val="35"/>
        <w:tabs>
          <w:tab w:val="left" w:pos="1134"/>
        </w:tabs>
        <w:autoSpaceDE w:val="0"/>
        <w:autoSpaceDN w:val="0"/>
        <w:adjustRightInd w:val="0"/>
        <w:spacing w:after="0" w:line="240" w:lineRule="auto"/>
        <w:ind w:left="709"/>
        <w:jc w:val="both"/>
        <w:rPr>
          <w:rFonts w:ascii="Times New Roman" w:hAnsi="Times New Roman"/>
          <w:sz w:val="24"/>
          <w:szCs w:val="24"/>
        </w:rPr>
      </w:pPr>
    </w:p>
    <w:p w14:paraId="26314EAA" w14:textId="77777777" w:rsidR="00CF12A2" w:rsidRPr="003605C3" w:rsidRDefault="00CF12A2" w:rsidP="007F2DCF">
      <w:pPr>
        <w:pStyle w:val="ad"/>
        <w:numPr>
          <w:ilvl w:val="0"/>
          <w:numId w:val="38"/>
        </w:numPr>
        <w:tabs>
          <w:tab w:val="left" w:pos="1276"/>
        </w:tabs>
        <w:autoSpaceDE w:val="0"/>
        <w:autoSpaceDN w:val="0"/>
        <w:adjustRightInd w:val="0"/>
        <w:jc w:val="center"/>
        <w:rPr>
          <w:b/>
          <w:bCs/>
        </w:rPr>
      </w:pPr>
      <w:r w:rsidRPr="003605C3">
        <w:rPr>
          <w:b/>
          <w:bCs/>
        </w:rPr>
        <w:t>Ответственность Сторон</w:t>
      </w:r>
    </w:p>
    <w:p w14:paraId="4CA3A434" w14:textId="471999F1" w:rsidR="00CF12A2" w:rsidRPr="007568F0" w:rsidRDefault="00CF12A2" w:rsidP="007F2DCF">
      <w:pPr>
        <w:pStyle w:val="35"/>
        <w:numPr>
          <w:ilvl w:val="1"/>
          <w:numId w:val="38"/>
        </w:numPr>
        <w:tabs>
          <w:tab w:val="left" w:pos="1134"/>
        </w:tabs>
        <w:autoSpaceDE w:val="0"/>
        <w:autoSpaceDN w:val="0"/>
        <w:adjustRightInd w:val="0"/>
        <w:spacing w:after="0" w:line="240" w:lineRule="auto"/>
        <w:ind w:left="0" w:firstLine="709"/>
        <w:jc w:val="both"/>
        <w:rPr>
          <w:rFonts w:ascii="Times New Roman" w:hAnsi="Times New Roman"/>
          <w:sz w:val="24"/>
          <w:szCs w:val="24"/>
        </w:rPr>
      </w:pPr>
      <w:r w:rsidRPr="007568F0">
        <w:rPr>
          <w:rFonts w:ascii="Times New Roman" w:hAnsi="Times New Roman"/>
          <w:sz w:val="24"/>
          <w:szCs w:val="24"/>
        </w:rPr>
        <w:t>Заемщик отвечает за неисполнение или ненадлежащее исполнение обязательств по Кредитному договору всеми своими доходами и всем принадлежащим ему имуществом.</w:t>
      </w:r>
    </w:p>
    <w:p w14:paraId="3CDF2D91" w14:textId="77777777" w:rsidR="005D6C4E" w:rsidRPr="007568F0" w:rsidRDefault="00CF12A2" w:rsidP="007F2DCF">
      <w:pPr>
        <w:pStyle w:val="35"/>
        <w:numPr>
          <w:ilvl w:val="1"/>
          <w:numId w:val="38"/>
        </w:numPr>
        <w:tabs>
          <w:tab w:val="left" w:pos="1134"/>
        </w:tabs>
        <w:autoSpaceDE w:val="0"/>
        <w:autoSpaceDN w:val="0"/>
        <w:adjustRightInd w:val="0"/>
        <w:spacing w:after="0" w:line="240" w:lineRule="auto"/>
        <w:ind w:left="0" w:firstLine="709"/>
        <w:jc w:val="both"/>
        <w:rPr>
          <w:rFonts w:ascii="Times New Roman" w:hAnsi="Times New Roman"/>
          <w:sz w:val="24"/>
          <w:szCs w:val="24"/>
        </w:rPr>
      </w:pPr>
      <w:r w:rsidRPr="007568F0">
        <w:rPr>
          <w:rFonts w:ascii="Times New Roman" w:hAnsi="Times New Roman"/>
          <w:bCs/>
          <w:sz w:val="24"/>
          <w:szCs w:val="24"/>
        </w:rPr>
        <w:t xml:space="preserve">В случае неисполнения </w:t>
      </w:r>
      <w:r w:rsidR="005D6C4E" w:rsidRPr="007568F0">
        <w:rPr>
          <w:rFonts w:ascii="Times New Roman" w:hAnsi="Times New Roman"/>
          <w:bCs/>
          <w:sz w:val="24"/>
          <w:szCs w:val="24"/>
        </w:rPr>
        <w:t xml:space="preserve">или ненадлежащего исполнения </w:t>
      </w:r>
      <w:r w:rsidRPr="007568F0">
        <w:rPr>
          <w:rFonts w:ascii="Times New Roman" w:hAnsi="Times New Roman"/>
          <w:bCs/>
          <w:sz w:val="24"/>
          <w:szCs w:val="24"/>
        </w:rPr>
        <w:t xml:space="preserve">Заемщиком обязательств, указанных в Кредитном договоре, </w:t>
      </w:r>
      <w:r w:rsidR="005D6C4E" w:rsidRPr="007568F0">
        <w:rPr>
          <w:rFonts w:ascii="Times New Roman" w:hAnsi="Times New Roman"/>
          <w:bCs/>
          <w:sz w:val="24"/>
          <w:szCs w:val="24"/>
        </w:rPr>
        <w:t>взимаются пени в размере:</w:t>
      </w:r>
    </w:p>
    <w:p w14:paraId="58E3E2E0" w14:textId="77777777" w:rsidR="005D6C4E" w:rsidRPr="007568F0" w:rsidRDefault="002B31D3" w:rsidP="004E7DF7">
      <w:pPr>
        <w:pStyle w:val="ad"/>
        <w:numPr>
          <w:ilvl w:val="0"/>
          <w:numId w:val="52"/>
        </w:numPr>
        <w:tabs>
          <w:tab w:val="left" w:pos="1134"/>
        </w:tabs>
        <w:autoSpaceDE w:val="0"/>
        <w:autoSpaceDN w:val="0"/>
        <w:adjustRightInd w:val="0"/>
        <w:ind w:left="0" w:firstLine="709"/>
        <w:jc w:val="both"/>
      </w:pPr>
      <w:r>
        <w:t xml:space="preserve">Ключевой ставки Центрального банка Российской Федерации на день заключения настоящего Договора </w:t>
      </w:r>
      <w:r w:rsidR="005D6C4E" w:rsidRPr="007568F0">
        <w:t xml:space="preserve">от суммы просроченной задолженности (в случае, если по условиям настоящего Договора проценты за пользование кредитом начисляются) начиная </w:t>
      </w:r>
      <w:r w:rsidR="005D6C4E" w:rsidRPr="007568F0">
        <w:rPr>
          <w:bCs/>
        </w:rPr>
        <w:t>со дня, следующего за днем неисполнения обязательств по возврату кредита либо уплате процентов</w:t>
      </w:r>
      <w:r w:rsidR="005D6C4E" w:rsidRPr="007568F0">
        <w:t>;</w:t>
      </w:r>
    </w:p>
    <w:p w14:paraId="398384FD" w14:textId="77777777" w:rsidR="005D6C4E" w:rsidRPr="00CD78AE" w:rsidRDefault="005D6C4E" w:rsidP="00CD78AE">
      <w:pPr>
        <w:pStyle w:val="ad"/>
        <w:numPr>
          <w:ilvl w:val="0"/>
          <w:numId w:val="52"/>
        </w:numPr>
        <w:tabs>
          <w:tab w:val="left" w:pos="1134"/>
        </w:tabs>
        <w:autoSpaceDE w:val="0"/>
        <w:autoSpaceDN w:val="0"/>
        <w:adjustRightInd w:val="0"/>
        <w:ind w:left="0" w:firstLine="709"/>
        <w:jc w:val="both"/>
        <w:rPr>
          <w:bCs/>
        </w:rPr>
      </w:pPr>
      <w:r w:rsidRPr="007568F0">
        <w:t xml:space="preserve">0,06 процента от суммы просроченной задолженности за каждый день нарушения исполнения обязательств (если по условиям настоящего Договора проценты за пользование кредитом не начисляются) начиная </w:t>
      </w:r>
      <w:r w:rsidRPr="00CD78AE">
        <w:rPr>
          <w:bCs/>
        </w:rPr>
        <w:t>со дня, следующего за днем, когда кредит в соответствии с условиями настоящего Договора должен быть возвращен Заемщиком в полном объеме,</w:t>
      </w:r>
      <w:r w:rsidR="004A730D" w:rsidRPr="00CD78AE">
        <w:rPr>
          <w:bCs/>
        </w:rPr>
        <w:t xml:space="preserve"> </w:t>
      </w:r>
      <w:r w:rsidRPr="00CD78AE">
        <w:rPr>
          <w:bCs/>
        </w:rPr>
        <w:t xml:space="preserve">по дату фактического исполнения Заемщиком обязательств по возврату кредита и уплате процентов (включительно). </w:t>
      </w:r>
    </w:p>
    <w:p w14:paraId="0591C10B" w14:textId="3591EEF9" w:rsidR="005D6C4E" w:rsidRPr="007568F0" w:rsidRDefault="005D6C4E" w:rsidP="005D6C4E">
      <w:pPr>
        <w:pStyle w:val="35"/>
        <w:tabs>
          <w:tab w:val="left" w:pos="1134"/>
        </w:tabs>
        <w:autoSpaceDE w:val="0"/>
        <w:autoSpaceDN w:val="0"/>
        <w:adjustRightInd w:val="0"/>
        <w:spacing w:after="0" w:line="240" w:lineRule="auto"/>
        <w:ind w:left="0" w:firstLine="709"/>
        <w:jc w:val="both"/>
        <w:rPr>
          <w:rFonts w:ascii="Times New Roman" w:hAnsi="Times New Roman"/>
          <w:bCs/>
          <w:sz w:val="24"/>
          <w:szCs w:val="24"/>
        </w:rPr>
      </w:pPr>
      <w:r w:rsidRPr="007568F0">
        <w:rPr>
          <w:rFonts w:ascii="Times New Roman" w:hAnsi="Times New Roman"/>
          <w:bCs/>
          <w:sz w:val="24"/>
          <w:szCs w:val="24"/>
        </w:rPr>
        <w:t>В случае неуплаты Заемщиком пеней Заемщик поручает Кредитору осуществлять списание денежных средств с карты немедленного предоставления/ со Счета Заемщика / с карты «МИР»/ со счетов на основании распоряжения Заемщика в порядке, установленном п. 4.</w:t>
      </w:r>
      <w:r w:rsidR="002B0983" w:rsidRPr="007568F0">
        <w:rPr>
          <w:rFonts w:ascii="Times New Roman" w:hAnsi="Times New Roman"/>
          <w:bCs/>
          <w:sz w:val="24"/>
          <w:szCs w:val="24"/>
        </w:rPr>
        <w:t>6</w:t>
      </w:r>
      <w:r w:rsidRPr="007568F0">
        <w:rPr>
          <w:rFonts w:ascii="Times New Roman" w:hAnsi="Times New Roman"/>
          <w:bCs/>
          <w:sz w:val="24"/>
          <w:szCs w:val="24"/>
        </w:rPr>
        <w:t xml:space="preserve"> Общих условий Кредитного договора.</w:t>
      </w:r>
    </w:p>
    <w:p w14:paraId="43A78263" w14:textId="77777777" w:rsidR="00CF12A2" w:rsidRPr="003605C3" w:rsidRDefault="00CF12A2" w:rsidP="00676C5E">
      <w:pPr>
        <w:pStyle w:val="35"/>
        <w:numPr>
          <w:ilvl w:val="1"/>
          <w:numId w:val="38"/>
        </w:numPr>
        <w:tabs>
          <w:tab w:val="left" w:pos="1134"/>
        </w:tabs>
        <w:autoSpaceDE w:val="0"/>
        <w:autoSpaceDN w:val="0"/>
        <w:adjustRightInd w:val="0"/>
        <w:spacing w:after="0" w:line="240" w:lineRule="auto"/>
        <w:ind w:left="0" w:firstLine="709"/>
        <w:jc w:val="both"/>
        <w:rPr>
          <w:rFonts w:ascii="Times New Roman" w:hAnsi="Times New Roman"/>
          <w:sz w:val="24"/>
          <w:szCs w:val="24"/>
        </w:rPr>
      </w:pPr>
      <w:r w:rsidRPr="003605C3">
        <w:rPr>
          <w:rFonts w:ascii="Times New Roman" w:hAnsi="Times New Roman"/>
          <w:sz w:val="24"/>
          <w:szCs w:val="24"/>
        </w:rPr>
        <w:t>В случае неисполнения Заемщиком требований Кредитора о досрочном исполнении обязательств по Кредитному договору в течение 30 календарных дней, считая с даты, указанной в письменном требовани</w:t>
      </w:r>
      <w:r>
        <w:rPr>
          <w:rFonts w:ascii="Times New Roman" w:hAnsi="Times New Roman"/>
          <w:sz w:val="24"/>
          <w:szCs w:val="24"/>
        </w:rPr>
        <w:t>и</w:t>
      </w:r>
      <w:r w:rsidRPr="003605C3">
        <w:rPr>
          <w:rFonts w:ascii="Times New Roman" w:hAnsi="Times New Roman"/>
          <w:sz w:val="24"/>
          <w:szCs w:val="24"/>
        </w:rPr>
        <w:t xml:space="preserve"> о </w:t>
      </w:r>
      <w:r>
        <w:rPr>
          <w:rFonts w:ascii="Times New Roman" w:hAnsi="Times New Roman"/>
          <w:sz w:val="24"/>
          <w:szCs w:val="24"/>
        </w:rPr>
        <w:t xml:space="preserve">полном </w:t>
      </w:r>
      <w:r w:rsidRPr="003605C3">
        <w:rPr>
          <w:rFonts w:ascii="Times New Roman" w:hAnsi="Times New Roman"/>
          <w:sz w:val="24"/>
          <w:szCs w:val="24"/>
        </w:rPr>
        <w:t xml:space="preserve">досрочном возврате </w:t>
      </w:r>
      <w:r>
        <w:rPr>
          <w:rFonts w:ascii="Times New Roman" w:hAnsi="Times New Roman"/>
          <w:sz w:val="24"/>
          <w:szCs w:val="24"/>
        </w:rPr>
        <w:t>К</w:t>
      </w:r>
      <w:r w:rsidRPr="003605C3">
        <w:rPr>
          <w:rFonts w:ascii="Times New Roman" w:hAnsi="Times New Roman"/>
          <w:sz w:val="24"/>
          <w:szCs w:val="24"/>
        </w:rPr>
        <w:t xml:space="preserve">редита и уплате процентов за пользование им, Кредитор имеет право обратить взыскание на Предмет залога. </w:t>
      </w:r>
    </w:p>
    <w:p w14:paraId="0C41DD12" w14:textId="77777777" w:rsidR="00CF12A2" w:rsidRPr="003605C3" w:rsidRDefault="00CF12A2" w:rsidP="00676C5E">
      <w:pPr>
        <w:pStyle w:val="35"/>
        <w:numPr>
          <w:ilvl w:val="1"/>
          <w:numId w:val="38"/>
        </w:numPr>
        <w:tabs>
          <w:tab w:val="left" w:pos="1134"/>
        </w:tabs>
        <w:autoSpaceDE w:val="0"/>
        <w:autoSpaceDN w:val="0"/>
        <w:adjustRightInd w:val="0"/>
        <w:spacing w:after="0" w:line="240" w:lineRule="auto"/>
        <w:ind w:left="0" w:firstLine="709"/>
        <w:jc w:val="both"/>
        <w:rPr>
          <w:rFonts w:ascii="Times New Roman" w:hAnsi="Times New Roman"/>
          <w:sz w:val="24"/>
          <w:szCs w:val="24"/>
        </w:rPr>
      </w:pPr>
      <w:r w:rsidRPr="003605C3">
        <w:rPr>
          <w:rFonts w:ascii="Times New Roman" w:hAnsi="Times New Roman"/>
          <w:sz w:val="24"/>
          <w:szCs w:val="24"/>
        </w:rPr>
        <w:t>В случае принятия решения об обращении взыскания</w:t>
      </w:r>
      <w:r>
        <w:rPr>
          <w:rFonts w:ascii="Times New Roman" w:hAnsi="Times New Roman"/>
          <w:sz w:val="24"/>
          <w:szCs w:val="24"/>
        </w:rPr>
        <w:t xml:space="preserve"> на Предмет залога, реализация П</w:t>
      </w:r>
      <w:r w:rsidRPr="003605C3">
        <w:rPr>
          <w:rFonts w:ascii="Times New Roman" w:hAnsi="Times New Roman"/>
          <w:sz w:val="24"/>
          <w:szCs w:val="24"/>
        </w:rPr>
        <w:t>редмета залога и его начальная продажная цена устанавливаются в соответствии с законодательством Российской Федерации.</w:t>
      </w:r>
    </w:p>
    <w:p w14:paraId="55CAAB7E" w14:textId="77777777" w:rsidR="00CF12A2" w:rsidRPr="00153936" w:rsidRDefault="00CF12A2" w:rsidP="00676C5E">
      <w:pPr>
        <w:pStyle w:val="35"/>
        <w:numPr>
          <w:ilvl w:val="1"/>
          <w:numId w:val="38"/>
        </w:numPr>
        <w:tabs>
          <w:tab w:val="left" w:pos="1134"/>
        </w:tabs>
        <w:autoSpaceDE w:val="0"/>
        <w:autoSpaceDN w:val="0"/>
        <w:adjustRightInd w:val="0"/>
        <w:spacing w:after="0" w:line="240" w:lineRule="auto"/>
        <w:ind w:left="0" w:firstLine="709"/>
        <w:jc w:val="both"/>
        <w:rPr>
          <w:rFonts w:ascii="Times New Roman" w:hAnsi="Times New Roman"/>
          <w:sz w:val="24"/>
          <w:szCs w:val="24"/>
        </w:rPr>
      </w:pPr>
      <w:r w:rsidRPr="00153936">
        <w:rPr>
          <w:rFonts w:ascii="Times New Roman" w:hAnsi="Times New Roman"/>
          <w:sz w:val="24"/>
          <w:szCs w:val="24"/>
        </w:rPr>
        <w:t>Фактическим возвратом Кредита и уплатой всех начисленных процентов в соответствии с Кредитным договором считается возврат всей суммы Кредита и уплата всех</w:t>
      </w:r>
      <w:r w:rsidR="00153936">
        <w:rPr>
          <w:rFonts w:ascii="Times New Roman" w:hAnsi="Times New Roman"/>
          <w:sz w:val="24"/>
          <w:szCs w:val="24"/>
        </w:rPr>
        <w:t xml:space="preserve"> </w:t>
      </w:r>
      <w:r w:rsidRPr="00153936">
        <w:rPr>
          <w:rFonts w:ascii="Times New Roman" w:hAnsi="Times New Roman"/>
          <w:sz w:val="24"/>
          <w:szCs w:val="24"/>
        </w:rPr>
        <w:t>начисленных процентов по нему за весь срок пользования Кредитом, а также уплата неустойки в полном объеме и расходов Кредитора по получению исполнения обязательств Заемщика.</w:t>
      </w:r>
    </w:p>
    <w:p w14:paraId="5B21E434" w14:textId="43942438" w:rsidR="00CF12A2" w:rsidRPr="005D702E" w:rsidRDefault="00CF12A2" w:rsidP="007F2DCF">
      <w:pPr>
        <w:pStyle w:val="35"/>
        <w:numPr>
          <w:ilvl w:val="1"/>
          <w:numId w:val="38"/>
        </w:numPr>
        <w:tabs>
          <w:tab w:val="left" w:pos="1134"/>
        </w:tabs>
        <w:autoSpaceDE w:val="0"/>
        <w:autoSpaceDN w:val="0"/>
        <w:adjustRightInd w:val="0"/>
        <w:spacing w:after="0" w:line="240" w:lineRule="auto"/>
        <w:ind w:left="0" w:firstLine="709"/>
        <w:jc w:val="both"/>
        <w:rPr>
          <w:rFonts w:ascii="Times New Roman" w:hAnsi="Times New Roman"/>
          <w:sz w:val="24"/>
          <w:szCs w:val="24"/>
        </w:rPr>
      </w:pPr>
      <w:r w:rsidRPr="003605C3">
        <w:rPr>
          <w:rFonts w:ascii="Times New Roman" w:hAnsi="Times New Roman"/>
          <w:sz w:val="24"/>
          <w:szCs w:val="24"/>
        </w:rPr>
        <w:t>Заемщик</w:t>
      </w:r>
      <w:r w:rsidRPr="00F829E8">
        <w:rPr>
          <w:rFonts w:ascii="Times New Roman" w:hAnsi="Times New Roman"/>
          <w:sz w:val="24"/>
          <w:szCs w:val="24"/>
        </w:rPr>
        <w:t xml:space="preserve"> выражает согласие со всеми и каждым в отдельности установленными положениями, указанными в Кредитном договоре, в том числе условиями страхования рисков, </w:t>
      </w:r>
      <w:r w:rsidRPr="00F829E8">
        <w:rPr>
          <w:rFonts w:ascii="Times New Roman" w:hAnsi="Times New Roman"/>
          <w:sz w:val="24"/>
          <w:szCs w:val="24"/>
        </w:rPr>
        <w:lastRenderedPageBreak/>
        <w:t>предусмотренных</w:t>
      </w:r>
      <w:r w:rsidRPr="003605C3">
        <w:rPr>
          <w:rFonts w:ascii="Times New Roman" w:hAnsi="Times New Roman"/>
          <w:bCs/>
          <w:sz w:val="24"/>
          <w:szCs w:val="24"/>
        </w:rPr>
        <w:t xml:space="preserve"> </w:t>
      </w:r>
      <w:r>
        <w:rPr>
          <w:rFonts w:ascii="Times New Roman" w:hAnsi="Times New Roman"/>
          <w:bCs/>
          <w:sz w:val="24"/>
          <w:szCs w:val="24"/>
        </w:rPr>
        <w:t>Индивидуальными условиями</w:t>
      </w:r>
      <w:r w:rsidRPr="003605C3">
        <w:rPr>
          <w:rFonts w:ascii="Times New Roman" w:hAnsi="Times New Roman"/>
          <w:bCs/>
          <w:sz w:val="24"/>
          <w:szCs w:val="24"/>
        </w:rPr>
        <w:t>, а также подтверждает, что на дату подписания Кредитного договора Заемщиком получены и понятны разъяснения о содержании всех положений, предусмотренных Кредитным договором.</w:t>
      </w:r>
    </w:p>
    <w:p w14:paraId="253E5B53" w14:textId="77777777" w:rsidR="005D702E" w:rsidRPr="00844082" w:rsidRDefault="005D702E" w:rsidP="005D702E">
      <w:pPr>
        <w:pStyle w:val="35"/>
        <w:tabs>
          <w:tab w:val="left" w:pos="1134"/>
        </w:tabs>
        <w:autoSpaceDE w:val="0"/>
        <w:autoSpaceDN w:val="0"/>
        <w:adjustRightInd w:val="0"/>
        <w:spacing w:after="0" w:line="240" w:lineRule="auto"/>
        <w:ind w:left="709"/>
        <w:jc w:val="both"/>
        <w:rPr>
          <w:rFonts w:ascii="Times New Roman" w:hAnsi="Times New Roman"/>
          <w:sz w:val="24"/>
          <w:szCs w:val="24"/>
        </w:rPr>
      </w:pPr>
    </w:p>
    <w:p w14:paraId="31270D26" w14:textId="77777777" w:rsidR="00CF12A2" w:rsidRPr="00844082" w:rsidRDefault="00844082" w:rsidP="00676C5E">
      <w:pPr>
        <w:pStyle w:val="ad"/>
        <w:numPr>
          <w:ilvl w:val="0"/>
          <w:numId w:val="38"/>
        </w:numPr>
        <w:tabs>
          <w:tab w:val="left" w:pos="1276"/>
        </w:tabs>
        <w:autoSpaceDE w:val="0"/>
        <w:autoSpaceDN w:val="0"/>
        <w:adjustRightInd w:val="0"/>
        <w:jc w:val="center"/>
        <w:rPr>
          <w:b/>
          <w:bCs/>
        </w:rPr>
      </w:pPr>
      <w:r w:rsidRPr="00844082">
        <w:rPr>
          <w:b/>
          <w:bCs/>
        </w:rPr>
        <w:t>Особые условия</w:t>
      </w:r>
    </w:p>
    <w:p w14:paraId="4230429F" w14:textId="3C33857F" w:rsidR="00475B4A" w:rsidRPr="00DC6C89" w:rsidRDefault="00475B4A" w:rsidP="00676C5E">
      <w:pPr>
        <w:pStyle w:val="35"/>
        <w:numPr>
          <w:ilvl w:val="1"/>
          <w:numId w:val="38"/>
        </w:numPr>
        <w:tabs>
          <w:tab w:val="left" w:pos="1134"/>
        </w:tabs>
        <w:autoSpaceDE w:val="0"/>
        <w:autoSpaceDN w:val="0"/>
        <w:adjustRightInd w:val="0"/>
        <w:spacing w:after="0" w:line="240" w:lineRule="auto"/>
        <w:ind w:left="0" w:firstLine="709"/>
        <w:jc w:val="both"/>
        <w:rPr>
          <w:b/>
          <w:bCs/>
          <w:szCs w:val="24"/>
        </w:rPr>
      </w:pPr>
      <w:r w:rsidRPr="00EC0CA2">
        <w:rPr>
          <w:rFonts w:ascii="Times New Roman" w:hAnsi="Times New Roman"/>
          <w:bCs/>
          <w:sz w:val="24"/>
          <w:szCs w:val="24"/>
        </w:rPr>
        <w:t xml:space="preserve">Заемщик выражает свое согласие на передачу прав Кредитора по Кредитному договору (с соблюдением правил о передаче прав Кредитора путем передачи прав на </w:t>
      </w:r>
      <w:r w:rsidR="00841325" w:rsidRPr="00EC0CA2">
        <w:rPr>
          <w:rFonts w:ascii="Times New Roman" w:hAnsi="Times New Roman"/>
          <w:bCs/>
          <w:sz w:val="24"/>
          <w:szCs w:val="24"/>
        </w:rPr>
        <w:t>З</w:t>
      </w:r>
      <w:r w:rsidRPr="00EC0CA2">
        <w:rPr>
          <w:rFonts w:ascii="Times New Roman" w:hAnsi="Times New Roman"/>
          <w:bCs/>
          <w:sz w:val="24"/>
          <w:szCs w:val="24"/>
        </w:rPr>
        <w:t>акладную/уступки прав по Кредитному договору), а также прав, обеспечивающих исполнение обязательств Заемщика, возникших из Кредитного договора</w:t>
      </w:r>
      <w:r w:rsidRPr="00DC6C89">
        <w:rPr>
          <w:b/>
          <w:bCs/>
          <w:szCs w:val="24"/>
        </w:rPr>
        <w:t>.</w:t>
      </w:r>
    </w:p>
    <w:p w14:paraId="5078A31B" w14:textId="77777777" w:rsidR="00475B4A" w:rsidRPr="00EC0CA2" w:rsidRDefault="00475B4A" w:rsidP="00676C5E">
      <w:pPr>
        <w:pStyle w:val="35"/>
        <w:numPr>
          <w:ilvl w:val="1"/>
          <w:numId w:val="38"/>
        </w:numPr>
        <w:tabs>
          <w:tab w:val="left" w:pos="1134"/>
        </w:tabs>
        <w:autoSpaceDE w:val="0"/>
        <w:autoSpaceDN w:val="0"/>
        <w:adjustRightInd w:val="0"/>
        <w:spacing w:after="0" w:line="240" w:lineRule="auto"/>
        <w:ind w:left="0" w:firstLine="709"/>
        <w:jc w:val="both"/>
        <w:rPr>
          <w:rFonts w:ascii="Times New Roman" w:hAnsi="Times New Roman"/>
          <w:bCs/>
          <w:sz w:val="24"/>
          <w:szCs w:val="24"/>
        </w:rPr>
      </w:pPr>
      <w:r w:rsidRPr="00EC0CA2">
        <w:rPr>
          <w:rFonts w:ascii="Times New Roman" w:hAnsi="Times New Roman"/>
          <w:bCs/>
          <w:sz w:val="24"/>
          <w:szCs w:val="24"/>
        </w:rPr>
        <w:t xml:space="preserve">Права Заемщика по Кредитному договору, а также обязанность Заемщика по возврату Кредитору полученных денежных средств и исполнению иных обязательств, возникших из Кредитного договора, не могут быть переданы Заемщиком третьим лицам без предварительного письменного согласия Кредитора. </w:t>
      </w:r>
    </w:p>
    <w:p w14:paraId="3F161861" w14:textId="77777777" w:rsidR="008163A1" w:rsidRPr="007568F0" w:rsidRDefault="008163A1" w:rsidP="007F2DCF">
      <w:pPr>
        <w:pStyle w:val="35"/>
        <w:numPr>
          <w:ilvl w:val="1"/>
          <w:numId w:val="38"/>
        </w:numPr>
        <w:tabs>
          <w:tab w:val="left" w:pos="1134"/>
        </w:tabs>
        <w:autoSpaceDE w:val="0"/>
        <w:autoSpaceDN w:val="0"/>
        <w:adjustRightInd w:val="0"/>
        <w:spacing w:after="0" w:line="240" w:lineRule="auto"/>
        <w:ind w:left="0" w:firstLine="709"/>
        <w:jc w:val="both"/>
        <w:rPr>
          <w:rFonts w:ascii="Times New Roman" w:hAnsi="Times New Roman"/>
          <w:bCs/>
          <w:sz w:val="24"/>
          <w:szCs w:val="24"/>
        </w:rPr>
      </w:pPr>
      <w:r w:rsidRPr="007568F0">
        <w:rPr>
          <w:rFonts w:ascii="Times New Roman" w:hAnsi="Times New Roman"/>
          <w:bCs/>
          <w:sz w:val="24"/>
          <w:szCs w:val="24"/>
        </w:rPr>
        <w:t>Согласие Заемщика на получение Кредитором информации из бюро кредитных историй в порядке, предусмотренном законодательством Российской Федерации, оформленное при подаче Заявления – анкеты на получение Кредита сохраняет силу в течение всего срока действия Кредитного договора (до полного исполнения обязательств по Кредитному договору).</w:t>
      </w:r>
    </w:p>
    <w:p w14:paraId="4DB20559" w14:textId="1F9535E6" w:rsidR="00475B4A" w:rsidRDefault="00475B4A" w:rsidP="008163A1">
      <w:pPr>
        <w:pStyle w:val="11"/>
        <w:keepNext w:val="0"/>
        <w:tabs>
          <w:tab w:val="left" w:pos="1276"/>
        </w:tabs>
        <w:ind w:firstLine="709"/>
        <w:jc w:val="both"/>
        <w:rPr>
          <w:b w:val="0"/>
          <w:bCs/>
          <w:szCs w:val="24"/>
        </w:rPr>
      </w:pPr>
      <w:r w:rsidRPr="008163A1">
        <w:rPr>
          <w:b w:val="0"/>
          <w:bCs/>
          <w:szCs w:val="24"/>
        </w:rPr>
        <w:t xml:space="preserve">Заемщик уведомлен, что Кредитором в объеме и порядке, </w:t>
      </w:r>
      <w:r w:rsidR="003A1A15" w:rsidRPr="008163A1">
        <w:rPr>
          <w:b w:val="0"/>
          <w:bCs/>
          <w:szCs w:val="24"/>
        </w:rPr>
        <w:t xml:space="preserve">которые </w:t>
      </w:r>
      <w:r w:rsidRPr="008163A1">
        <w:rPr>
          <w:b w:val="0"/>
          <w:bCs/>
          <w:szCs w:val="24"/>
        </w:rPr>
        <w:t>предусмотрены Федеральным законом от 30.12.2004 № 218-ФЗ «О кредитных историях», предоставляется информация в бюро кредитных историй.</w:t>
      </w:r>
    </w:p>
    <w:p w14:paraId="41840571" w14:textId="77777777" w:rsidR="00A40253" w:rsidRPr="007568F0" w:rsidRDefault="00A40253" w:rsidP="00676C5E">
      <w:pPr>
        <w:pStyle w:val="35"/>
        <w:numPr>
          <w:ilvl w:val="1"/>
          <w:numId w:val="38"/>
        </w:numPr>
        <w:tabs>
          <w:tab w:val="left" w:pos="1134"/>
        </w:tabs>
        <w:autoSpaceDE w:val="0"/>
        <w:autoSpaceDN w:val="0"/>
        <w:adjustRightInd w:val="0"/>
        <w:spacing w:after="0" w:line="240" w:lineRule="auto"/>
        <w:ind w:left="0" w:firstLine="709"/>
        <w:jc w:val="both"/>
        <w:rPr>
          <w:rFonts w:ascii="Times New Roman" w:hAnsi="Times New Roman"/>
          <w:bCs/>
          <w:sz w:val="24"/>
          <w:szCs w:val="24"/>
        </w:rPr>
      </w:pPr>
      <w:r w:rsidRPr="007568F0">
        <w:rPr>
          <w:rFonts w:ascii="Times New Roman" w:hAnsi="Times New Roman"/>
          <w:bCs/>
          <w:sz w:val="24"/>
          <w:szCs w:val="24"/>
        </w:rPr>
        <w:t>Заемщик проинформирован о следующем:</w:t>
      </w:r>
    </w:p>
    <w:p w14:paraId="00D19F4A" w14:textId="77777777" w:rsidR="00A40253" w:rsidRPr="007568F0" w:rsidRDefault="00A40253" w:rsidP="00676C5E">
      <w:pPr>
        <w:pStyle w:val="13"/>
        <w:numPr>
          <w:ilvl w:val="2"/>
          <w:numId w:val="38"/>
        </w:numPr>
        <w:tabs>
          <w:tab w:val="left" w:pos="1134"/>
          <w:tab w:val="left" w:pos="1322"/>
        </w:tabs>
        <w:autoSpaceDE w:val="0"/>
        <w:autoSpaceDN w:val="0"/>
        <w:adjustRightInd w:val="0"/>
        <w:spacing w:after="0" w:line="240" w:lineRule="auto"/>
        <w:ind w:left="0" w:firstLine="709"/>
        <w:jc w:val="both"/>
      </w:pPr>
      <w:r w:rsidRPr="007568F0">
        <w:rPr>
          <w:rFonts w:ascii="Times New Roman" w:hAnsi="Times New Roman"/>
          <w:bCs/>
          <w:sz w:val="24"/>
          <w:szCs w:val="24"/>
        </w:rPr>
        <w:t xml:space="preserve">О возможном увеличении суммы расходов Заемщика по сравнению с ожидаемой суммой расходов в рублях (при предоставлении Кредита в иностранной валюте). При этом изменение курса иностранной валюты в прошлом не свидетельствует об изменении ее курса в будущем. </w:t>
      </w:r>
    </w:p>
    <w:p w14:paraId="04D88831" w14:textId="77777777" w:rsidR="00A40253" w:rsidRPr="007568F0" w:rsidRDefault="00A40253" w:rsidP="00676C5E">
      <w:pPr>
        <w:pStyle w:val="13"/>
        <w:numPr>
          <w:ilvl w:val="2"/>
          <w:numId w:val="38"/>
        </w:numPr>
        <w:tabs>
          <w:tab w:val="left" w:pos="1134"/>
          <w:tab w:val="left" w:pos="1322"/>
        </w:tabs>
        <w:autoSpaceDE w:val="0"/>
        <w:autoSpaceDN w:val="0"/>
        <w:adjustRightInd w:val="0"/>
        <w:spacing w:after="0" w:line="240" w:lineRule="auto"/>
        <w:ind w:left="0" w:firstLine="709"/>
        <w:jc w:val="both"/>
        <w:rPr>
          <w:bCs/>
          <w:szCs w:val="24"/>
        </w:rPr>
      </w:pPr>
      <w:r w:rsidRPr="007568F0">
        <w:rPr>
          <w:rFonts w:ascii="Times New Roman" w:hAnsi="Times New Roman"/>
          <w:bCs/>
          <w:sz w:val="24"/>
          <w:szCs w:val="24"/>
        </w:rPr>
        <w:t xml:space="preserve">О повышенных рисках </w:t>
      </w:r>
      <w:r w:rsidR="005D6C4E" w:rsidRPr="007568F0">
        <w:rPr>
          <w:rFonts w:ascii="Times New Roman" w:hAnsi="Times New Roman"/>
          <w:bCs/>
          <w:sz w:val="24"/>
          <w:szCs w:val="24"/>
        </w:rPr>
        <w:t>З</w:t>
      </w:r>
      <w:r w:rsidRPr="007568F0">
        <w:rPr>
          <w:rFonts w:ascii="Times New Roman" w:hAnsi="Times New Roman"/>
          <w:bCs/>
          <w:sz w:val="24"/>
          <w:szCs w:val="24"/>
        </w:rPr>
        <w:t>аемщика, получающего доходы в валюте, отличной от валюты кредита.</w:t>
      </w:r>
    </w:p>
    <w:p w14:paraId="01ED7D06" w14:textId="77777777" w:rsidR="002A55FD" w:rsidRPr="007568F0" w:rsidRDefault="002A55FD" w:rsidP="007F2DCF">
      <w:pPr>
        <w:pStyle w:val="35"/>
        <w:numPr>
          <w:ilvl w:val="1"/>
          <w:numId w:val="38"/>
        </w:numPr>
        <w:tabs>
          <w:tab w:val="left" w:pos="1134"/>
        </w:tabs>
        <w:autoSpaceDE w:val="0"/>
        <w:autoSpaceDN w:val="0"/>
        <w:adjustRightInd w:val="0"/>
        <w:spacing w:after="0" w:line="240" w:lineRule="auto"/>
        <w:ind w:left="0" w:firstLine="709"/>
        <w:jc w:val="both"/>
        <w:rPr>
          <w:rFonts w:ascii="Times New Roman" w:hAnsi="Times New Roman"/>
          <w:bCs/>
          <w:sz w:val="24"/>
          <w:szCs w:val="24"/>
        </w:rPr>
      </w:pPr>
      <w:r w:rsidRPr="007568F0">
        <w:rPr>
          <w:rFonts w:ascii="Times New Roman" w:hAnsi="Times New Roman"/>
          <w:sz w:val="24"/>
          <w:szCs w:val="24"/>
        </w:rPr>
        <w:t>Кредитор в течение срока действия Кредитного договора предоставляет Заемщику сведения:</w:t>
      </w:r>
    </w:p>
    <w:p w14:paraId="0EE1F727" w14:textId="77777777" w:rsidR="002A55FD" w:rsidRPr="007568F0" w:rsidRDefault="002A55FD" w:rsidP="002A55FD">
      <w:pPr>
        <w:pStyle w:val="10"/>
        <w:numPr>
          <w:ilvl w:val="0"/>
          <w:numId w:val="2"/>
        </w:numPr>
        <w:tabs>
          <w:tab w:val="left" w:pos="993"/>
        </w:tabs>
        <w:autoSpaceDE w:val="0"/>
        <w:autoSpaceDN w:val="0"/>
        <w:adjustRightInd w:val="0"/>
        <w:spacing w:after="0" w:line="240" w:lineRule="auto"/>
        <w:ind w:left="0" w:firstLine="709"/>
        <w:jc w:val="both"/>
        <w:rPr>
          <w:rFonts w:ascii="Times New Roman" w:hAnsi="Times New Roman"/>
          <w:sz w:val="24"/>
          <w:szCs w:val="24"/>
        </w:rPr>
      </w:pPr>
      <w:r w:rsidRPr="007568F0">
        <w:rPr>
          <w:rFonts w:ascii="Times New Roman" w:hAnsi="Times New Roman"/>
          <w:sz w:val="24"/>
          <w:szCs w:val="24"/>
        </w:rPr>
        <w:t>о размере текущей задолженности Заемщика перед Кредитором;</w:t>
      </w:r>
    </w:p>
    <w:p w14:paraId="0DD34E92" w14:textId="77777777" w:rsidR="002A55FD" w:rsidRPr="007568F0" w:rsidRDefault="002A55FD" w:rsidP="002A55FD">
      <w:pPr>
        <w:pStyle w:val="13"/>
        <w:numPr>
          <w:ilvl w:val="0"/>
          <w:numId w:val="2"/>
        </w:numPr>
        <w:tabs>
          <w:tab w:val="left" w:pos="993"/>
        </w:tabs>
        <w:autoSpaceDE w:val="0"/>
        <w:autoSpaceDN w:val="0"/>
        <w:adjustRightInd w:val="0"/>
        <w:spacing w:after="0" w:line="240" w:lineRule="auto"/>
        <w:ind w:left="0" w:firstLine="709"/>
        <w:jc w:val="both"/>
        <w:rPr>
          <w:rFonts w:ascii="Times New Roman" w:hAnsi="Times New Roman"/>
          <w:sz w:val="24"/>
          <w:szCs w:val="24"/>
        </w:rPr>
      </w:pPr>
      <w:r w:rsidRPr="007568F0">
        <w:rPr>
          <w:rFonts w:ascii="Times New Roman" w:hAnsi="Times New Roman"/>
          <w:sz w:val="24"/>
          <w:szCs w:val="24"/>
        </w:rPr>
        <w:t>о датах и размерах произведенных и предстоящих платежей Заемщика;</w:t>
      </w:r>
    </w:p>
    <w:p w14:paraId="7E79DCEE" w14:textId="77777777" w:rsidR="002A55FD" w:rsidRPr="007568F0" w:rsidRDefault="002A55FD" w:rsidP="002A55FD">
      <w:pPr>
        <w:pStyle w:val="13"/>
        <w:numPr>
          <w:ilvl w:val="0"/>
          <w:numId w:val="2"/>
        </w:numPr>
        <w:tabs>
          <w:tab w:val="left" w:pos="993"/>
        </w:tabs>
        <w:autoSpaceDE w:val="0"/>
        <w:autoSpaceDN w:val="0"/>
        <w:adjustRightInd w:val="0"/>
        <w:spacing w:after="0" w:line="240" w:lineRule="auto"/>
        <w:ind w:left="0" w:firstLine="709"/>
        <w:jc w:val="both"/>
        <w:rPr>
          <w:rFonts w:ascii="Times New Roman" w:hAnsi="Times New Roman"/>
          <w:sz w:val="24"/>
          <w:szCs w:val="24"/>
        </w:rPr>
      </w:pPr>
      <w:r w:rsidRPr="007568F0">
        <w:rPr>
          <w:rFonts w:ascii="Times New Roman" w:hAnsi="Times New Roman"/>
          <w:sz w:val="24"/>
          <w:szCs w:val="24"/>
        </w:rPr>
        <w:t>о доступной сумме Кредита (по договорам о предоставлении Кредита в режиме Кредитной линии);</w:t>
      </w:r>
    </w:p>
    <w:p w14:paraId="241D9B11" w14:textId="77777777" w:rsidR="002A55FD" w:rsidRPr="007568F0" w:rsidRDefault="002A55FD" w:rsidP="002A55FD">
      <w:pPr>
        <w:pStyle w:val="13"/>
        <w:numPr>
          <w:ilvl w:val="0"/>
          <w:numId w:val="2"/>
        </w:numPr>
        <w:tabs>
          <w:tab w:val="left" w:pos="993"/>
        </w:tabs>
        <w:autoSpaceDE w:val="0"/>
        <w:autoSpaceDN w:val="0"/>
        <w:adjustRightInd w:val="0"/>
        <w:spacing w:after="0" w:line="240" w:lineRule="auto"/>
        <w:ind w:left="0" w:firstLine="709"/>
        <w:jc w:val="both"/>
        <w:rPr>
          <w:rFonts w:ascii="Times New Roman" w:hAnsi="Times New Roman"/>
          <w:sz w:val="24"/>
          <w:szCs w:val="24"/>
        </w:rPr>
      </w:pPr>
      <w:r w:rsidRPr="007568F0">
        <w:rPr>
          <w:rFonts w:ascii="Times New Roman" w:hAnsi="Times New Roman"/>
          <w:sz w:val="24"/>
          <w:szCs w:val="24"/>
        </w:rPr>
        <w:t>иные сведения, предусмотренные Кредитным договором,</w:t>
      </w:r>
    </w:p>
    <w:p w14:paraId="1ED2A9EE" w14:textId="3A418D73" w:rsidR="002A55FD" w:rsidRPr="00F35411" w:rsidRDefault="002A55FD" w:rsidP="002A55FD">
      <w:pPr>
        <w:autoSpaceDE w:val="0"/>
        <w:autoSpaceDN w:val="0"/>
        <w:adjustRightInd w:val="0"/>
        <w:jc w:val="both"/>
        <w:rPr>
          <w:color w:val="000000"/>
        </w:rPr>
      </w:pPr>
      <w:r w:rsidRPr="007568F0">
        <w:t xml:space="preserve">путем направления информации </w:t>
      </w:r>
      <w:r w:rsidR="00362843" w:rsidRPr="007568F0">
        <w:t>по реквизитам, указанным в Индивидуальных условиях/</w:t>
      </w:r>
      <w:r w:rsidR="007568F0">
        <w:t>с</w:t>
      </w:r>
      <w:r w:rsidRPr="007568F0">
        <w:t>пособом, указанным в запросе Заемщика, а также при использовании Заемщиком системы «</w:t>
      </w:r>
      <w:r w:rsidR="008F6DEB">
        <w:t>дистанционного банковского обслуживания</w:t>
      </w:r>
      <w:r w:rsidRPr="0092006B">
        <w:t xml:space="preserve">» (в случае, если Заемщик подключен к </w:t>
      </w:r>
      <w:r w:rsidRPr="003C1CD8">
        <w:t xml:space="preserve">данной системе) в порядке, установленном </w:t>
      </w:r>
      <w:r w:rsidRPr="0092006B">
        <w:t>договором об ее использовании</w:t>
      </w:r>
      <w:r w:rsidRPr="00F35411">
        <w:rPr>
          <w:color w:val="000000"/>
        </w:rPr>
        <w:t>.</w:t>
      </w:r>
    </w:p>
    <w:p w14:paraId="12CDBF45" w14:textId="15056DC3" w:rsidR="008163A1" w:rsidRPr="00153936" w:rsidRDefault="002A55FD" w:rsidP="00676C5E">
      <w:pPr>
        <w:pStyle w:val="35"/>
        <w:numPr>
          <w:ilvl w:val="1"/>
          <w:numId w:val="38"/>
        </w:numPr>
        <w:tabs>
          <w:tab w:val="left" w:pos="1134"/>
        </w:tabs>
        <w:autoSpaceDE w:val="0"/>
        <w:autoSpaceDN w:val="0"/>
        <w:adjustRightInd w:val="0"/>
        <w:spacing w:after="0" w:line="240" w:lineRule="auto"/>
        <w:ind w:left="0" w:firstLine="709"/>
        <w:jc w:val="both"/>
      </w:pPr>
      <w:r w:rsidRPr="00D03901">
        <w:rPr>
          <w:rFonts w:ascii="Times New Roman" w:hAnsi="Times New Roman"/>
          <w:sz w:val="24"/>
          <w:szCs w:val="24"/>
        </w:rPr>
        <w:t>Информация о наличии просроченной задолженности по Кредитному договору направляется Кредитором Заемщику по почте заказным письмом с уведомлением о вручении или SMS-сообщением по реквизитам, указанным в Кредитном договоре, в срок не позднее 7 календарных дней с даты возникновения просроченной задолженности. При этом Заемщик несет все риски/негативные последствия, которые могут возникнуть в случае, если информация, направленная Банком способом, указанным в Кредитном договоре (в т.</w:t>
      </w:r>
      <w:r w:rsidR="004A730D">
        <w:rPr>
          <w:rFonts w:ascii="Times New Roman" w:hAnsi="Times New Roman"/>
          <w:sz w:val="24"/>
          <w:szCs w:val="24"/>
        </w:rPr>
        <w:t xml:space="preserve"> </w:t>
      </w:r>
      <w:r w:rsidRPr="00D03901">
        <w:rPr>
          <w:rFonts w:ascii="Times New Roman" w:hAnsi="Times New Roman"/>
          <w:sz w:val="24"/>
          <w:szCs w:val="24"/>
        </w:rPr>
        <w:t xml:space="preserve">ч. SMS-сообщении) станет известна третьим лицам, по причинам нарушения Заемщиком обязательства информировать Банк об изменении сведений, предусмотренного </w:t>
      </w:r>
      <w:r w:rsidRPr="00210633">
        <w:rPr>
          <w:rFonts w:ascii="Times New Roman" w:hAnsi="Times New Roman"/>
          <w:sz w:val="24"/>
          <w:szCs w:val="24"/>
        </w:rPr>
        <w:t xml:space="preserve">п. </w:t>
      </w:r>
      <w:r w:rsidR="006A513C">
        <w:rPr>
          <w:rFonts w:ascii="Times New Roman" w:hAnsi="Times New Roman"/>
          <w:sz w:val="24"/>
          <w:szCs w:val="24"/>
        </w:rPr>
        <w:fldChar w:fldCharType="begin"/>
      </w:r>
      <w:r w:rsidR="006A513C">
        <w:rPr>
          <w:rFonts w:ascii="Times New Roman" w:hAnsi="Times New Roman"/>
          <w:sz w:val="24"/>
          <w:szCs w:val="24"/>
        </w:rPr>
        <w:instrText xml:space="preserve"> REF _Ref15638488 \r \h </w:instrText>
      </w:r>
      <w:r w:rsidR="006A513C">
        <w:rPr>
          <w:rFonts w:ascii="Times New Roman" w:hAnsi="Times New Roman"/>
          <w:sz w:val="24"/>
          <w:szCs w:val="24"/>
        </w:rPr>
      </w:r>
      <w:r w:rsidR="006A513C">
        <w:rPr>
          <w:rFonts w:ascii="Times New Roman" w:hAnsi="Times New Roman"/>
          <w:sz w:val="24"/>
          <w:szCs w:val="24"/>
        </w:rPr>
        <w:fldChar w:fldCharType="separate"/>
      </w:r>
      <w:r w:rsidR="005D702E">
        <w:rPr>
          <w:rFonts w:ascii="Times New Roman" w:hAnsi="Times New Roman"/>
          <w:sz w:val="24"/>
          <w:szCs w:val="24"/>
        </w:rPr>
        <w:t>6.3.28</w:t>
      </w:r>
      <w:r w:rsidR="006A513C">
        <w:rPr>
          <w:rFonts w:ascii="Times New Roman" w:hAnsi="Times New Roman"/>
          <w:sz w:val="24"/>
          <w:szCs w:val="24"/>
        </w:rPr>
        <w:fldChar w:fldCharType="end"/>
      </w:r>
      <w:r w:rsidRPr="00D03901">
        <w:rPr>
          <w:rFonts w:ascii="Times New Roman" w:hAnsi="Times New Roman"/>
          <w:sz w:val="24"/>
          <w:szCs w:val="24"/>
        </w:rPr>
        <w:t xml:space="preserve"> Общих условий Кредитного договора</w:t>
      </w:r>
      <w:r>
        <w:rPr>
          <w:rFonts w:ascii="Times New Roman" w:hAnsi="Times New Roman"/>
          <w:sz w:val="24"/>
          <w:szCs w:val="24"/>
        </w:rPr>
        <w:t>.</w:t>
      </w:r>
    </w:p>
    <w:p w14:paraId="07E386AC" w14:textId="77777777" w:rsidR="00245E97" w:rsidRPr="00106B30" w:rsidRDefault="00245E97" w:rsidP="00676C5E">
      <w:pPr>
        <w:pStyle w:val="ad"/>
        <w:numPr>
          <w:ilvl w:val="0"/>
          <w:numId w:val="38"/>
        </w:numPr>
        <w:tabs>
          <w:tab w:val="left" w:pos="1276"/>
        </w:tabs>
        <w:autoSpaceDE w:val="0"/>
        <w:autoSpaceDN w:val="0"/>
        <w:adjustRightInd w:val="0"/>
        <w:spacing w:before="120"/>
        <w:jc w:val="center"/>
        <w:rPr>
          <w:bCs/>
          <w:vanish/>
          <w:lang w:eastAsia="en-US"/>
        </w:rPr>
      </w:pPr>
      <w:r w:rsidRPr="00535A6A">
        <w:rPr>
          <w:b/>
        </w:rPr>
        <w:t>Заключительные положения</w:t>
      </w:r>
    </w:p>
    <w:p w14:paraId="3EB2305A" w14:textId="77777777" w:rsidR="00106B30" w:rsidRDefault="00106B30" w:rsidP="00106B30">
      <w:pPr>
        <w:tabs>
          <w:tab w:val="left" w:pos="1276"/>
        </w:tabs>
        <w:autoSpaceDE w:val="0"/>
        <w:autoSpaceDN w:val="0"/>
        <w:adjustRightInd w:val="0"/>
        <w:spacing w:before="120"/>
        <w:jc w:val="center"/>
        <w:rPr>
          <w:bCs/>
          <w:lang w:eastAsia="en-US"/>
        </w:rPr>
      </w:pPr>
    </w:p>
    <w:p w14:paraId="54F5CB8E" w14:textId="77777777" w:rsidR="00106B30" w:rsidRPr="00106B30" w:rsidRDefault="00106B30" w:rsidP="00106B30">
      <w:pPr>
        <w:tabs>
          <w:tab w:val="left" w:pos="1276"/>
        </w:tabs>
        <w:autoSpaceDE w:val="0"/>
        <w:autoSpaceDN w:val="0"/>
        <w:adjustRightInd w:val="0"/>
        <w:spacing w:before="120"/>
        <w:jc w:val="center"/>
        <w:rPr>
          <w:bCs/>
          <w:vanish/>
          <w:lang w:eastAsia="en-US"/>
        </w:rPr>
      </w:pPr>
    </w:p>
    <w:p w14:paraId="748EDEC6" w14:textId="77777777" w:rsidR="008163A1" w:rsidRPr="00535A6A" w:rsidRDefault="008163A1" w:rsidP="00676C5E">
      <w:pPr>
        <w:pStyle w:val="35"/>
        <w:numPr>
          <w:ilvl w:val="1"/>
          <w:numId w:val="38"/>
        </w:numPr>
        <w:tabs>
          <w:tab w:val="left" w:pos="1134"/>
        </w:tabs>
        <w:autoSpaceDE w:val="0"/>
        <w:autoSpaceDN w:val="0"/>
        <w:adjustRightInd w:val="0"/>
        <w:spacing w:before="120" w:after="0" w:line="240" w:lineRule="auto"/>
        <w:ind w:left="0" w:firstLine="709"/>
        <w:jc w:val="both"/>
        <w:rPr>
          <w:rFonts w:ascii="Times New Roman" w:hAnsi="Times New Roman"/>
          <w:bCs/>
          <w:sz w:val="24"/>
          <w:szCs w:val="24"/>
        </w:rPr>
      </w:pPr>
      <w:r w:rsidRPr="00535A6A">
        <w:rPr>
          <w:rFonts w:ascii="Times New Roman" w:hAnsi="Times New Roman"/>
          <w:bCs/>
          <w:sz w:val="24"/>
          <w:szCs w:val="24"/>
        </w:rPr>
        <w:t>Все вопросы, разногласия или требования, возникающие из Кредитного договора, подлежат урегулированию сторонами путем переговоров.</w:t>
      </w:r>
    </w:p>
    <w:p w14:paraId="28054A1E" w14:textId="77777777" w:rsidR="008163A1" w:rsidRPr="00535A6A" w:rsidRDefault="00535A6A" w:rsidP="00676C5E">
      <w:pPr>
        <w:pStyle w:val="35"/>
        <w:numPr>
          <w:ilvl w:val="1"/>
          <w:numId w:val="38"/>
        </w:numPr>
        <w:tabs>
          <w:tab w:val="left" w:pos="1134"/>
        </w:tabs>
        <w:autoSpaceDE w:val="0"/>
        <w:autoSpaceDN w:val="0"/>
        <w:adjustRightInd w:val="0"/>
        <w:spacing w:after="0" w:line="240" w:lineRule="auto"/>
        <w:ind w:left="0" w:firstLine="709"/>
        <w:jc w:val="both"/>
        <w:rPr>
          <w:rFonts w:ascii="Times New Roman" w:hAnsi="Times New Roman"/>
          <w:bCs/>
          <w:sz w:val="24"/>
          <w:szCs w:val="24"/>
        </w:rPr>
      </w:pPr>
      <w:r>
        <w:rPr>
          <w:rFonts w:ascii="Times New Roman" w:hAnsi="Times New Roman"/>
          <w:bCs/>
          <w:sz w:val="24"/>
          <w:szCs w:val="24"/>
        </w:rPr>
        <w:t>С</w:t>
      </w:r>
      <w:r w:rsidR="008163A1" w:rsidRPr="00535A6A">
        <w:rPr>
          <w:rFonts w:ascii="Times New Roman" w:hAnsi="Times New Roman"/>
          <w:bCs/>
          <w:sz w:val="24"/>
          <w:szCs w:val="24"/>
        </w:rPr>
        <w:t>поры и разногласия по Кредитному договору подлежат рассмотрению:</w:t>
      </w:r>
    </w:p>
    <w:p w14:paraId="6DF921DC" w14:textId="77777777" w:rsidR="008163A1" w:rsidRPr="00535A6A" w:rsidRDefault="008163A1" w:rsidP="008163A1">
      <w:pPr>
        <w:pStyle w:val="4"/>
        <w:numPr>
          <w:ilvl w:val="0"/>
          <w:numId w:val="50"/>
        </w:numPr>
        <w:tabs>
          <w:tab w:val="left" w:pos="993"/>
        </w:tabs>
        <w:autoSpaceDE w:val="0"/>
        <w:autoSpaceDN w:val="0"/>
        <w:adjustRightInd w:val="0"/>
        <w:spacing w:after="0" w:line="240" w:lineRule="auto"/>
        <w:ind w:left="0" w:firstLine="709"/>
        <w:jc w:val="both"/>
        <w:rPr>
          <w:rFonts w:ascii="Times New Roman" w:hAnsi="Times New Roman"/>
          <w:bCs/>
          <w:sz w:val="24"/>
          <w:szCs w:val="24"/>
        </w:rPr>
      </w:pPr>
      <w:r w:rsidRPr="00535A6A">
        <w:rPr>
          <w:rFonts w:ascii="Times New Roman" w:hAnsi="Times New Roman"/>
          <w:bCs/>
          <w:sz w:val="24"/>
          <w:szCs w:val="24"/>
        </w:rPr>
        <w:lastRenderedPageBreak/>
        <w:t>по искам Кредитора к Заемщику рассматриваются судом, определенным сторонами в Индивидуальных условиях.</w:t>
      </w:r>
    </w:p>
    <w:p w14:paraId="0994E146" w14:textId="77777777" w:rsidR="008163A1" w:rsidRPr="00535A6A" w:rsidRDefault="008163A1" w:rsidP="008163A1">
      <w:pPr>
        <w:pStyle w:val="4"/>
        <w:numPr>
          <w:ilvl w:val="0"/>
          <w:numId w:val="50"/>
        </w:numPr>
        <w:tabs>
          <w:tab w:val="left" w:pos="993"/>
        </w:tabs>
        <w:autoSpaceDE w:val="0"/>
        <w:autoSpaceDN w:val="0"/>
        <w:adjustRightInd w:val="0"/>
        <w:spacing w:after="0" w:line="240" w:lineRule="auto"/>
        <w:ind w:left="0" w:firstLine="709"/>
        <w:jc w:val="both"/>
        <w:rPr>
          <w:rFonts w:ascii="Times New Roman" w:hAnsi="Times New Roman"/>
          <w:bCs/>
          <w:sz w:val="24"/>
          <w:szCs w:val="24"/>
        </w:rPr>
      </w:pPr>
      <w:r w:rsidRPr="00535A6A">
        <w:rPr>
          <w:rFonts w:ascii="Times New Roman" w:hAnsi="Times New Roman"/>
          <w:bCs/>
          <w:sz w:val="24"/>
          <w:szCs w:val="24"/>
        </w:rPr>
        <w:t>по искам Заемщика к Кредитору рассматриваются в соответствии с законодательством Российской Федерации.</w:t>
      </w:r>
    </w:p>
    <w:p w14:paraId="2F92E0B8" w14:textId="77777777" w:rsidR="008163A1" w:rsidRPr="00535A6A" w:rsidRDefault="008163A1" w:rsidP="008163A1">
      <w:pPr>
        <w:tabs>
          <w:tab w:val="left" w:pos="993"/>
        </w:tabs>
        <w:autoSpaceDE w:val="0"/>
        <w:autoSpaceDN w:val="0"/>
        <w:adjustRightInd w:val="0"/>
        <w:ind w:firstLine="709"/>
        <w:jc w:val="both"/>
        <w:rPr>
          <w:bCs/>
        </w:rPr>
      </w:pPr>
      <w:r w:rsidRPr="00535A6A">
        <w:rPr>
          <w:bCs/>
        </w:rPr>
        <w:t>В случае предъявления встречного иска встречный иск предъявляется в суд по месту рассмотрения первоначального иска.</w:t>
      </w:r>
    </w:p>
    <w:p w14:paraId="30C3C5B7" w14:textId="77777777" w:rsidR="00475B4A" w:rsidRPr="00535A6A" w:rsidRDefault="00475B4A" w:rsidP="00676C5E">
      <w:pPr>
        <w:pStyle w:val="35"/>
        <w:numPr>
          <w:ilvl w:val="1"/>
          <w:numId w:val="38"/>
        </w:numPr>
        <w:tabs>
          <w:tab w:val="left" w:pos="1134"/>
        </w:tabs>
        <w:autoSpaceDE w:val="0"/>
        <w:autoSpaceDN w:val="0"/>
        <w:adjustRightInd w:val="0"/>
        <w:spacing w:after="0" w:line="240" w:lineRule="auto"/>
        <w:ind w:left="0" w:firstLine="709"/>
        <w:jc w:val="both"/>
        <w:rPr>
          <w:rFonts w:ascii="Times New Roman" w:hAnsi="Times New Roman"/>
          <w:bCs/>
          <w:sz w:val="24"/>
          <w:szCs w:val="24"/>
        </w:rPr>
      </w:pPr>
      <w:r w:rsidRPr="00535A6A">
        <w:rPr>
          <w:rFonts w:ascii="Times New Roman" w:hAnsi="Times New Roman"/>
          <w:bCs/>
          <w:sz w:val="24"/>
          <w:szCs w:val="24"/>
          <w:lang w:eastAsia="ru-RU"/>
        </w:rPr>
        <w:t xml:space="preserve">Уведомления и сообщения по Кредитному договору направляются Сторонами по реквизитам, указанным в </w:t>
      </w:r>
      <w:r w:rsidR="002A55FD" w:rsidRPr="00535A6A">
        <w:rPr>
          <w:rFonts w:ascii="Times New Roman" w:hAnsi="Times New Roman"/>
          <w:bCs/>
          <w:sz w:val="24"/>
          <w:szCs w:val="24"/>
          <w:lang w:eastAsia="ru-RU"/>
        </w:rPr>
        <w:t>Индивидуальных условиях</w:t>
      </w:r>
      <w:r w:rsidRPr="00535A6A">
        <w:rPr>
          <w:rFonts w:ascii="Times New Roman" w:hAnsi="Times New Roman"/>
          <w:bCs/>
          <w:sz w:val="24"/>
          <w:szCs w:val="24"/>
        </w:rPr>
        <w:t xml:space="preserve">. </w:t>
      </w:r>
    </w:p>
    <w:p w14:paraId="6184D346" w14:textId="77777777" w:rsidR="00475B4A" w:rsidRPr="002A55FD" w:rsidRDefault="00475B4A" w:rsidP="00676C5E">
      <w:pPr>
        <w:pStyle w:val="35"/>
        <w:numPr>
          <w:ilvl w:val="1"/>
          <w:numId w:val="38"/>
        </w:numPr>
        <w:tabs>
          <w:tab w:val="left" w:pos="1134"/>
        </w:tabs>
        <w:autoSpaceDE w:val="0"/>
        <w:autoSpaceDN w:val="0"/>
        <w:adjustRightInd w:val="0"/>
        <w:spacing w:after="0" w:line="240" w:lineRule="auto"/>
        <w:ind w:left="0" w:firstLine="709"/>
        <w:jc w:val="both"/>
        <w:rPr>
          <w:rFonts w:ascii="Times New Roman" w:hAnsi="Times New Roman"/>
          <w:bCs/>
          <w:sz w:val="24"/>
          <w:szCs w:val="24"/>
          <w:lang w:eastAsia="ru-RU"/>
        </w:rPr>
      </w:pPr>
      <w:r w:rsidRPr="00535A6A">
        <w:rPr>
          <w:rFonts w:ascii="Times New Roman" w:hAnsi="Times New Roman"/>
          <w:bCs/>
          <w:sz w:val="24"/>
          <w:szCs w:val="24"/>
          <w:lang w:eastAsia="ru-RU"/>
        </w:rPr>
        <w:t xml:space="preserve">В случае изменения адреса Заемщика (почтового/электронного) и неуведомления об этом Кредитора вся корреспонденция, направленная </w:t>
      </w:r>
      <w:r w:rsidRPr="002A55FD">
        <w:rPr>
          <w:rFonts w:ascii="Times New Roman" w:hAnsi="Times New Roman"/>
          <w:bCs/>
          <w:sz w:val="24"/>
          <w:szCs w:val="24"/>
          <w:lang w:eastAsia="ru-RU"/>
        </w:rPr>
        <w:t xml:space="preserve">по адресу, указанному в </w:t>
      </w:r>
      <w:r w:rsidR="00CE42CB" w:rsidRPr="002A55FD">
        <w:rPr>
          <w:rFonts w:ascii="Times New Roman" w:hAnsi="Times New Roman"/>
          <w:bCs/>
          <w:sz w:val="24"/>
          <w:szCs w:val="24"/>
          <w:lang w:eastAsia="ru-RU"/>
        </w:rPr>
        <w:t>Индивидуальных условиях</w:t>
      </w:r>
      <w:r w:rsidRPr="002A55FD">
        <w:rPr>
          <w:rFonts w:ascii="Times New Roman" w:hAnsi="Times New Roman"/>
          <w:bCs/>
          <w:sz w:val="24"/>
          <w:szCs w:val="24"/>
          <w:lang w:eastAsia="ru-RU"/>
        </w:rPr>
        <w:t xml:space="preserve">, считается надлежаще направленной. Неполучение </w:t>
      </w:r>
      <w:r w:rsidR="00AE2648" w:rsidRPr="002A55FD">
        <w:rPr>
          <w:rFonts w:ascii="Times New Roman" w:hAnsi="Times New Roman"/>
          <w:bCs/>
          <w:sz w:val="24"/>
          <w:szCs w:val="24"/>
          <w:lang w:eastAsia="ru-RU"/>
        </w:rPr>
        <w:t xml:space="preserve">Стороной </w:t>
      </w:r>
      <w:r w:rsidRPr="002A55FD">
        <w:rPr>
          <w:rFonts w:ascii="Times New Roman" w:hAnsi="Times New Roman"/>
          <w:bCs/>
          <w:sz w:val="24"/>
          <w:szCs w:val="24"/>
          <w:lang w:eastAsia="ru-RU"/>
        </w:rPr>
        <w:t>уведомления и сообщения, направленного в соответствии с определенным настоящим пунктом порядком, не может служить основанием для предъявления Заемщиком Кредитору претензий.</w:t>
      </w:r>
    </w:p>
    <w:p w14:paraId="3FA9FD72" w14:textId="77777777" w:rsidR="00475B4A" w:rsidRPr="00C74536" w:rsidRDefault="00475B4A" w:rsidP="00676C5E">
      <w:pPr>
        <w:pStyle w:val="35"/>
        <w:numPr>
          <w:ilvl w:val="1"/>
          <w:numId w:val="38"/>
        </w:numPr>
        <w:tabs>
          <w:tab w:val="left" w:pos="1134"/>
        </w:tabs>
        <w:autoSpaceDE w:val="0"/>
        <w:autoSpaceDN w:val="0"/>
        <w:adjustRightInd w:val="0"/>
        <w:spacing w:before="120" w:after="120" w:line="240" w:lineRule="auto"/>
        <w:ind w:left="0" w:firstLine="709"/>
        <w:jc w:val="both"/>
        <w:rPr>
          <w:rFonts w:ascii="Times New Roman" w:hAnsi="Times New Roman"/>
          <w:bCs/>
          <w:sz w:val="24"/>
          <w:szCs w:val="24"/>
        </w:rPr>
      </w:pPr>
      <w:r w:rsidRPr="00C74536">
        <w:rPr>
          <w:rFonts w:ascii="Times New Roman" w:hAnsi="Times New Roman"/>
          <w:bCs/>
          <w:sz w:val="24"/>
          <w:szCs w:val="24"/>
          <w:lang w:eastAsia="ru-RU"/>
        </w:rPr>
        <w:t xml:space="preserve">Информация о </w:t>
      </w:r>
      <w:r w:rsidR="001730E5" w:rsidRPr="00C74536">
        <w:rPr>
          <w:rFonts w:ascii="Times New Roman" w:hAnsi="Times New Roman"/>
          <w:bCs/>
          <w:sz w:val="24"/>
          <w:szCs w:val="24"/>
          <w:lang w:eastAsia="ru-RU"/>
        </w:rPr>
        <w:t>Т</w:t>
      </w:r>
      <w:r w:rsidRPr="00C74536">
        <w:rPr>
          <w:rFonts w:ascii="Times New Roman" w:hAnsi="Times New Roman"/>
          <w:bCs/>
          <w:sz w:val="24"/>
          <w:szCs w:val="24"/>
          <w:lang w:eastAsia="ru-RU"/>
        </w:rPr>
        <w:t xml:space="preserve">арифах Кредитора доводится до сведения Заемщика путем размещения сообщений на информационных стендах в офисах Кредитора и на сайте Кредитора по адресу: </w:t>
      </w:r>
      <w:hyperlink r:id="rId13" w:history="1">
        <w:r w:rsidRPr="00C74536">
          <w:rPr>
            <w:rFonts w:ascii="Times New Roman" w:hAnsi="Times New Roman"/>
            <w:bCs/>
            <w:sz w:val="24"/>
            <w:szCs w:val="24"/>
            <w:lang w:eastAsia="ru-RU"/>
          </w:rPr>
          <w:t>www.gazprombank.ru</w:t>
        </w:r>
      </w:hyperlink>
      <w:r w:rsidRPr="00C74536">
        <w:rPr>
          <w:b/>
          <w:bCs/>
          <w:szCs w:val="24"/>
        </w:rPr>
        <w:t>.</w:t>
      </w:r>
    </w:p>
    <w:sectPr w:rsidR="00475B4A" w:rsidRPr="00C74536" w:rsidSect="00E55193">
      <w:headerReference w:type="default" r:id="rId14"/>
      <w:footerReference w:type="first" r:id="rId15"/>
      <w:pgSz w:w="11906" w:h="16838"/>
      <w:pgMar w:top="1134" w:right="454" w:bottom="1134" w:left="130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5670FD" w14:textId="77777777" w:rsidR="002A5486" w:rsidRDefault="002A5486" w:rsidP="001D63CE">
      <w:r>
        <w:separator/>
      </w:r>
    </w:p>
  </w:endnote>
  <w:endnote w:type="continuationSeparator" w:id="0">
    <w:p w14:paraId="41C348E7" w14:textId="77777777" w:rsidR="002A5486" w:rsidRDefault="002A5486" w:rsidP="001D6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11065" w14:textId="77777777" w:rsidR="00CE05A9" w:rsidRPr="00245E97" w:rsidRDefault="00CE05A9" w:rsidP="00245E97">
    <w:pPr>
      <w:tabs>
        <w:tab w:val="center" w:pos="4677"/>
        <w:tab w:val="right" w:pos="9355"/>
      </w:tabs>
      <w:jc w:val="both"/>
      <w:rPr>
        <w:sz w:val="16"/>
        <w:szCs w:val="16"/>
      </w:rPr>
    </w:pPr>
    <w:r w:rsidRPr="00245E97">
      <w:rPr>
        <w:sz w:val="16"/>
        <w:szCs w:val="16"/>
      </w:rPr>
      <w:t xml:space="preserve">«Газпромбанк» (Акционерное общество), </w:t>
    </w:r>
  </w:p>
  <w:p w14:paraId="08BEE004" w14:textId="77777777" w:rsidR="00CE05A9" w:rsidRPr="00245E97" w:rsidRDefault="002A5486" w:rsidP="00245E97">
    <w:pPr>
      <w:tabs>
        <w:tab w:val="center" w:pos="4677"/>
        <w:tab w:val="right" w:pos="9355"/>
      </w:tabs>
      <w:jc w:val="both"/>
      <w:rPr>
        <w:sz w:val="16"/>
        <w:szCs w:val="16"/>
      </w:rPr>
    </w:pPr>
    <w:hyperlink r:id="rId1" w:history="1">
      <w:r w:rsidR="00CE05A9" w:rsidRPr="00245E97">
        <w:rPr>
          <w:bCs/>
          <w:color w:val="0000FF"/>
          <w:sz w:val="16"/>
          <w:szCs w:val="16"/>
          <w:u w:val="single"/>
        </w:rPr>
        <w:t>www.gazprombank.ru</w:t>
      </w:r>
    </w:hyperlink>
    <w:r w:rsidR="00CE05A9" w:rsidRPr="00245E97">
      <w:rPr>
        <w:bCs/>
        <w:sz w:val="16"/>
        <w:szCs w:val="16"/>
      </w:rPr>
      <w:t xml:space="preserve">, </w:t>
    </w:r>
    <w:r w:rsidR="00CE05A9" w:rsidRPr="00245E97">
      <w:rPr>
        <w:sz w:val="16"/>
        <w:szCs w:val="16"/>
      </w:rPr>
      <w:t xml:space="preserve">генеральная лицензия Банка России № 354 (перерегистрация от 12.10.2012). </w:t>
    </w:r>
  </w:p>
  <w:p w14:paraId="1DA4AD75" w14:textId="77777777" w:rsidR="00CE05A9" w:rsidRPr="00245E97" w:rsidRDefault="00CE05A9" w:rsidP="00245E97">
    <w:pPr>
      <w:tabs>
        <w:tab w:val="center" w:pos="4677"/>
        <w:tab w:val="right" w:pos="9355"/>
      </w:tabs>
      <w:jc w:val="both"/>
      <w:rPr>
        <w:bCs/>
        <w:sz w:val="16"/>
        <w:szCs w:val="16"/>
      </w:rPr>
    </w:pPr>
    <w:r w:rsidRPr="00245E97">
      <w:rPr>
        <w:bCs/>
        <w:sz w:val="16"/>
        <w:szCs w:val="16"/>
      </w:rPr>
      <w:t xml:space="preserve">Юридический адрес/местонахождение постоянно действующего исполнительного органа Банка:  </w:t>
    </w:r>
  </w:p>
  <w:p w14:paraId="519F173A" w14:textId="77777777" w:rsidR="00CE05A9" w:rsidRPr="00245E97" w:rsidRDefault="00CE05A9" w:rsidP="00245E97">
    <w:pPr>
      <w:tabs>
        <w:tab w:val="center" w:pos="4677"/>
        <w:tab w:val="right" w:pos="9355"/>
      </w:tabs>
      <w:jc w:val="both"/>
      <w:rPr>
        <w:bCs/>
        <w:sz w:val="16"/>
        <w:szCs w:val="16"/>
      </w:rPr>
    </w:pPr>
    <w:smartTag w:uri="urn:schemas-microsoft-com:office:smarttags" w:element="metricconverter">
      <w:smartTagPr>
        <w:attr w:name="ProductID" w:val="117420, г"/>
      </w:smartTagPr>
      <w:r w:rsidRPr="00245E97">
        <w:rPr>
          <w:bCs/>
          <w:sz w:val="16"/>
          <w:szCs w:val="16"/>
        </w:rPr>
        <w:t>117420, г</w:t>
      </w:r>
    </w:smartTag>
    <w:r w:rsidRPr="00245E97">
      <w:rPr>
        <w:bCs/>
        <w:sz w:val="16"/>
        <w:szCs w:val="16"/>
      </w:rPr>
      <w:t>. Москва, ул. Наметкина, дом 16, корпус 1.</w:t>
    </w:r>
  </w:p>
  <w:p w14:paraId="5F4AEEF9" w14:textId="77777777" w:rsidR="00CE05A9" w:rsidRPr="00245E97" w:rsidRDefault="00CE05A9" w:rsidP="00245E97">
    <w:pPr>
      <w:tabs>
        <w:tab w:val="center" w:pos="4677"/>
        <w:tab w:val="right" w:pos="9355"/>
      </w:tabs>
      <w:jc w:val="both"/>
    </w:pPr>
    <w:r w:rsidRPr="00245E97">
      <w:rPr>
        <w:bCs/>
        <w:sz w:val="16"/>
        <w:szCs w:val="16"/>
      </w:rPr>
      <w:t>Телефон единой справочной службы: (495) 913-74-74  Факс: (495) 913-73-19</w:t>
    </w:r>
  </w:p>
  <w:p w14:paraId="58BEBDAB" w14:textId="77777777" w:rsidR="00CE05A9" w:rsidRPr="00245E97" w:rsidRDefault="00CE05A9" w:rsidP="00245E9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25EC60" w14:textId="77777777" w:rsidR="002A5486" w:rsidRDefault="002A5486" w:rsidP="001D63CE">
      <w:r>
        <w:separator/>
      </w:r>
    </w:p>
  </w:footnote>
  <w:footnote w:type="continuationSeparator" w:id="0">
    <w:p w14:paraId="7C4A86F7" w14:textId="77777777" w:rsidR="002A5486" w:rsidRDefault="002A5486" w:rsidP="001D63CE">
      <w:r>
        <w:continuationSeparator/>
      </w:r>
    </w:p>
  </w:footnote>
  <w:footnote w:id="1">
    <w:p w14:paraId="3AA08C92" w14:textId="77777777" w:rsidR="00CE05A9" w:rsidRPr="00F35411" w:rsidRDefault="00CE05A9" w:rsidP="00253876">
      <w:pPr>
        <w:jc w:val="both"/>
        <w:rPr>
          <w:sz w:val="18"/>
          <w:szCs w:val="18"/>
        </w:rPr>
      </w:pPr>
      <w:r w:rsidRPr="00C234FB">
        <w:rPr>
          <w:rStyle w:val="a9"/>
          <w:sz w:val="20"/>
          <w:szCs w:val="20"/>
        </w:rPr>
        <w:footnoteRef/>
      </w:r>
      <w:r w:rsidRPr="00C234FB">
        <w:rPr>
          <w:rStyle w:val="a9"/>
          <w:sz w:val="20"/>
          <w:szCs w:val="20"/>
        </w:rPr>
        <w:t xml:space="preserve"> </w:t>
      </w:r>
      <w:r w:rsidRPr="00F35411">
        <w:rPr>
          <w:sz w:val="18"/>
          <w:szCs w:val="18"/>
        </w:rPr>
        <w:t>Оформление карты осуществляется в соответствии с Заявлением - Условиями на получение банковской карты, которым определяются порядок выдачи, обслуживания и использования карты, в том числе порядок и сроки совершения операций по карте.</w:t>
      </w:r>
    </w:p>
  </w:footnote>
  <w:footnote w:id="2">
    <w:p w14:paraId="3C3D8964" w14:textId="77777777" w:rsidR="00CE05A9" w:rsidRPr="00D51EE5" w:rsidRDefault="00CE05A9" w:rsidP="00DA1E04">
      <w:pPr>
        <w:pStyle w:val="ad"/>
        <w:tabs>
          <w:tab w:val="left" w:pos="426"/>
          <w:tab w:val="left" w:pos="6237"/>
        </w:tabs>
        <w:ind w:left="0"/>
        <w:jc w:val="both"/>
        <w:rPr>
          <w:sz w:val="20"/>
          <w:szCs w:val="20"/>
        </w:rPr>
      </w:pPr>
      <w:r w:rsidRPr="00C234FB">
        <w:rPr>
          <w:rStyle w:val="a9"/>
          <w:sz w:val="20"/>
          <w:szCs w:val="20"/>
        </w:rPr>
        <w:footnoteRef/>
      </w:r>
      <w:r w:rsidRPr="00C234FB">
        <w:rPr>
          <w:sz w:val="18"/>
          <w:szCs w:val="18"/>
        </w:rPr>
        <w:t xml:space="preserve">  Перечень подразделений Банка, территориально относящихся к подразделению, размещен на сайте Кредитора.</w:t>
      </w:r>
    </w:p>
  </w:footnote>
  <w:footnote w:id="3">
    <w:p w14:paraId="1FCC9EB1" w14:textId="5A55253B" w:rsidR="00CE05A9" w:rsidDel="00A76FC0" w:rsidRDefault="00CE05A9" w:rsidP="002C5BD5">
      <w:pPr>
        <w:pStyle w:val="a7"/>
        <w:jc w:val="both"/>
        <w:rPr>
          <w:del w:id="2" w:author="Ермилова Нэлли Евгеньевна" w:date="2019-06-18T15:44:00Z"/>
        </w:rPr>
      </w:pPr>
      <w:r>
        <w:rPr>
          <w:rStyle w:val="a9"/>
        </w:rPr>
        <w:footnoteRef/>
      </w:r>
      <w:r>
        <w:t xml:space="preserve"> </w:t>
      </w:r>
      <w:r w:rsidRPr="00C234FB">
        <w:rPr>
          <w:sz w:val="18"/>
          <w:szCs w:val="18"/>
        </w:rPr>
        <w:t>Оформление карты немедленного предоставления осуществляется в соответствии с Заявлением - Условием на получение банковской карты, которым определяются порядок выдачи, обслуживания и использования карты, в том числе порядок и сроки совершения операций по карте</w:t>
      </w:r>
    </w:p>
  </w:footnote>
  <w:footnote w:id="4">
    <w:p w14:paraId="07F0AC38" w14:textId="77777777" w:rsidR="00CE05A9" w:rsidRDefault="00CE05A9">
      <w:pPr>
        <w:pStyle w:val="a7"/>
      </w:pPr>
      <w:r>
        <w:rPr>
          <w:rStyle w:val="a9"/>
        </w:rPr>
        <w:footnoteRef/>
      </w:r>
      <w:r>
        <w:t xml:space="preserve"> Осуществляется при наличии технической возможности.</w:t>
      </w:r>
    </w:p>
  </w:footnote>
  <w:footnote w:id="5">
    <w:p w14:paraId="370B917F" w14:textId="61A13487" w:rsidR="00CE05A9" w:rsidRPr="00F35411" w:rsidRDefault="00CE05A9" w:rsidP="00B10938">
      <w:pPr>
        <w:pStyle w:val="a7"/>
        <w:rPr>
          <w:sz w:val="18"/>
          <w:szCs w:val="18"/>
        </w:rPr>
      </w:pPr>
      <w:r>
        <w:rPr>
          <w:rStyle w:val="a9"/>
        </w:rPr>
        <w:footnoteRef/>
      </w:r>
      <w:r>
        <w:t xml:space="preserve"> </w:t>
      </w:r>
      <w:r w:rsidRPr="00F35411">
        <w:rPr>
          <w:sz w:val="18"/>
          <w:szCs w:val="18"/>
        </w:rPr>
        <w:t>Нотариальное удостоверение осуществляется в случае принятия Заемщиком соответствующего решения.</w:t>
      </w:r>
    </w:p>
  </w:footnote>
  <w:footnote w:id="6">
    <w:p w14:paraId="51D994F8" w14:textId="77777777" w:rsidR="00CE05A9" w:rsidRPr="00C234FB" w:rsidRDefault="00CE05A9">
      <w:pPr>
        <w:pStyle w:val="a7"/>
        <w:rPr>
          <w:sz w:val="18"/>
          <w:szCs w:val="18"/>
        </w:rPr>
      </w:pPr>
      <w:r w:rsidRPr="00C234FB">
        <w:rPr>
          <w:rStyle w:val="a9"/>
        </w:rPr>
        <w:footnoteRef/>
      </w:r>
      <w:r w:rsidRPr="00C234FB">
        <w:rPr>
          <w:sz w:val="18"/>
          <w:szCs w:val="18"/>
        </w:rPr>
        <w:t xml:space="preserve"> </w:t>
      </w:r>
      <w:r w:rsidRPr="006C3833">
        <w:rPr>
          <w:sz w:val="18"/>
          <w:szCs w:val="18"/>
        </w:rPr>
        <w:t>Не требуется на залог, возникающий в силу закона</w:t>
      </w:r>
      <w:r>
        <w:rPr>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314893"/>
      <w:docPartObj>
        <w:docPartGallery w:val="Page Numbers (Top of Page)"/>
        <w:docPartUnique/>
      </w:docPartObj>
    </w:sdtPr>
    <w:sdtEndPr/>
    <w:sdtContent>
      <w:p w14:paraId="18B15EC3" w14:textId="1A463650" w:rsidR="00CE05A9" w:rsidRDefault="00CE05A9">
        <w:pPr>
          <w:pStyle w:val="a3"/>
          <w:jc w:val="center"/>
        </w:pPr>
        <w:r>
          <w:fldChar w:fldCharType="begin"/>
        </w:r>
        <w:r>
          <w:instrText>PAGE   \* MERGEFORMAT</w:instrText>
        </w:r>
        <w:r>
          <w:fldChar w:fldCharType="separate"/>
        </w:r>
        <w:r w:rsidR="009730CE">
          <w:rPr>
            <w:noProof/>
          </w:rPr>
          <w:t>2</w:t>
        </w:r>
        <w:r>
          <w:fldChar w:fldCharType="end"/>
        </w:r>
      </w:p>
    </w:sdtContent>
  </w:sdt>
  <w:p w14:paraId="678D1888" w14:textId="77777777" w:rsidR="00CE05A9" w:rsidRDefault="00CE05A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443D"/>
    <w:multiLevelType w:val="multilevel"/>
    <w:tmpl w:val="4CAE0176"/>
    <w:lvl w:ilvl="0">
      <w:start w:val="2"/>
      <w:numFmt w:val="decimal"/>
      <w:lvlText w:val="%1."/>
      <w:lvlJc w:val="left"/>
      <w:pPr>
        <w:ind w:left="540" w:hanging="540"/>
      </w:pPr>
      <w:rPr>
        <w:rFonts w:hint="default"/>
        <w:i w:val="0"/>
      </w:rPr>
    </w:lvl>
    <w:lvl w:ilvl="1">
      <w:start w:val="8"/>
      <w:numFmt w:val="decimal"/>
      <w:lvlText w:val="%1.%2."/>
      <w:lvlJc w:val="left"/>
      <w:pPr>
        <w:ind w:left="540" w:hanging="54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ascii="Times New Roman" w:hAnsi="Times New Roman" w:cs="Times New Roman" w:hint="default"/>
        <w:i w:val="0"/>
        <w:sz w:val="24"/>
        <w:szCs w:val="24"/>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 w15:restartNumberingAfterBreak="0">
    <w:nsid w:val="0C7D37F3"/>
    <w:multiLevelType w:val="multilevel"/>
    <w:tmpl w:val="505A1316"/>
    <w:lvl w:ilvl="0">
      <w:start w:val="2"/>
      <w:numFmt w:val="decimal"/>
      <w:lvlText w:val="%1."/>
      <w:lvlJc w:val="left"/>
      <w:pPr>
        <w:ind w:left="660" w:hanging="660"/>
      </w:pPr>
      <w:rPr>
        <w:rFonts w:hint="default"/>
      </w:rPr>
    </w:lvl>
    <w:lvl w:ilvl="1">
      <w:start w:val="1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896C73"/>
    <w:multiLevelType w:val="multilevel"/>
    <w:tmpl w:val="A5705922"/>
    <w:lvl w:ilvl="0">
      <w:start w:val="2"/>
      <w:numFmt w:val="decimal"/>
      <w:lvlText w:val="%1."/>
      <w:lvlJc w:val="left"/>
      <w:pPr>
        <w:ind w:left="360" w:hanging="360"/>
      </w:pPr>
      <w:rPr>
        <w:rFonts w:hint="default"/>
        <w:b/>
      </w:rPr>
    </w:lvl>
    <w:lvl w:ilvl="1">
      <w:start w:val="1"/>
      <w:numFmt w:val="decimal"/>
      <w:lvlText w:val="%1.%2."/>
      <w:lvlJc w:val="left"/>
      <w:pPr>
        <w:ind w:left="3621" w:hanging="360"/>
      </w:pPr>
      <w:rPr>
        <w:rFonts w:ascii="Times New Roman" w:hAnsi="Times New Roman" w:cs="Times New Roman" w:hint="default"/>
        <w:b w:val="0"/>
        <w:i w:val="0"/>
        <w:color w:val="auto"/>
        <w:sz w:val="24"/>
        <w:szCs w:val="24"/>
      </w:rPr>
    </w:lvl>
    <w:lvl w:ilvl="2">
      <w:start w:val="1"/>
      <w:numFmt w:val="decimal"/>
      <w:lvlText w:val="%1.%2.%3."/>
      <w:lvlJc w:val="left"/>
      <w:pPr>
        <w:ind w:left="4123" w:hanging="720"/>
      </w:pPr>
      <w:rPr>
        <w:rFonts w:ascii="Times New Roman" w:hAnsi="Times New Roman" w:cs="Times New Roman" w:hint="default"/>
        <w:i w:val="0"/>
        <w:sz w:val="24"/>
        <w:szCs w:val="24"/>
      </w:rPr>
    </w:lvl>
    <w:lvl w:ilvl="3">
      <w:start w:val="1"/>
      <w:numFmt w:val="decimal"/>
      <w:lvlText w:val="%1.%2.%3.%4."/>
      <w:lvlJc w:val="left"/>
      <w:pPr>
        <w:ind w:left="3981" w:hanging="720"/>
      </w:pPr>
      <w:rPr>
        <w:rFonts w:hint="default"/>
        <w:i w:val="0"/>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A64EE7"/>
    <w:multiLevelType w:val="multilevel"/>
    <w:tmpl w:val="9012AE80"/>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DA0DFA"/>
    <w:multiLevelType w:val="multilevel"/>
    <w:tmpl w:val="E2E28130"/>
    <w:lvl w:ilvl="0">
      <w:start w:val="2"/>
      <w:numFmt w:val="decimal"/>
      <w:lvlText w:val="%1."/>
      <w:lvlJc w:val="left"/>
      <w:pPr>
        <w:ind w:left="540" w:hanging="540"/>
      </w:pPr>
      <w:rPr>
        <w:rFonts w:hint="default"/>
        <w:i w:val="0"/>
      </w:rPr>
    </w:lvl>
    <w:lvl w:ilvl="1">
      <w:start w:val="7"/>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5" w15:restartNumberingAfterBreak="0">
    <w:nsid w:val="0E515FE1"/>
    <w:multiLevelType w:val="hybridMultilevel"/>
    <w:tmpl w:val="29341486"/>
    <w:lvl w:ilvl="0" w:tplc="F9E43CAC">
      <w:start w:val="1"/>
      <w:numFmt w:val="bullet"/>
      <w:lvlText w:val=""/>
      <w:lvlJc w:val="left"/>
      <w:pPr>
        <w:ind w:left="1411" w:hanging="360"/>
      </w:pPr>
      <w:rPr>
        <w:rFonts w:ascii="Symbol" w:hAnsi="Symbol" w:hint="default"/>
      </w:rPr>
    </w:lvl>
    <w:lvl w:ilvl="1" w:tplc="04190003">
      <w:start w:val="1"/>
      <w:numFmt w:val="bullet"/>
      <w:lvlText w:val="o"/>
      <w:lvlJc w:val="left"/>
      <w:pPr>
        <w:ind w:left="2131" w:hanging="360"/>
      </w:pPr>
      <w:rPr>
        <w:rFonts w:ascii="Courier New" w:hAnsi="Courier New" w:cs="Courier New" w:hint="default"/>
      </w:rPr>
    </w:lvl>
    <w:lvl w:ilvl="2" w:tplc="04190005" w:tentative="1">
      <w:start w:val="1"/>
      <w:numFmt w:val="bullet"/>
      <w:lvlText w:val=""/>
      <w:lvlJc w:val="left"/>
      <w:pPr>
        <w:ind w:left="2851" w:hanging="360"/>
      </w:pPr>
      <w:rPr>
        <w:rFonts w:ascii="Wingdings" w:hAnsi="Wingdings" w:hint="default"/>
      </w:rPr>
    </w:lvl>
    <w:lvl w:ilvl="3" w:tplc="04190001" w:tentative="1">
      <w:start w:val="1"/>
      <w:numFmt w:val="bullet"/>
      <w:lvlText w:val=""/>
      <w:lvlJc w:val="left"/>
      <w:pPr>
        <w:ind w:left="3571" w:hanging="360"/>
      </w:pPr>
      <w:rPr>
        <w:rFonts w:ascii="Symbol" w:hAnsi="Symbol" w:hint="default"/>
      </w:rPr>
    </w:lvl>
    <w:lvl w:ilvl="4" w:tplc="04190003" w:tentative="1">
      <w:start w:val="1"/>
      <w:numFmt w:val="bullet"/>
      <w:lvlText w:val="o"/>
      <w:lvlJc w:val="left"/>
      <w:pPr>
        <w:ind w:left="4291" w:hanging="360"/>
      </w:pPr>
      <w:rPr>
        <w:rFonts w:ascii="Courier New" w:hAnsi="Courier New" w:cs="Courier New" w:hint="default"/>
      </w:rPr>
    </w:lvl>
    <w:lvl w:ilvl="5" w:tplc="04190005" w:tentative="1">
      <w:start w:val="1"/>
      <w:numFmt w:val="bullet"/>
      <w:lvlText w:val=""/>
      <w:lvlJc w:val="left"/>
      <w:pPr>
        <w:ind w:left="5011" w:hanging="360"/>
      </w:pPr>
      <w:rPr>
        <w:rFonts w:ascii="Wingdings" w:hAnsi="Wingdings" w:hint="default"/>
      </w:rPr>
    </w:lvl>
    <w:lvl w:ilvl="6" w:tplc="04190001" w:tentative="1">
      <w:start w:val="1"/>
      <w:numFmt w:val="bullet"/>
      <w:lvlText w:val=""/>
      <w:lvlJc w:val="left"/>
      <w:pPr>
        <w:ind w:left="5731" w:hanging="360"/>
      </w:pPr>
      <w:rPr>
        <w:rFonts w:ascii="Symbol" w:hAnsi="Symbol" w:hint="default"/>
      </w:rPr>
    </w:lvl>
    <w:lvl w:ilvl="7" w:tplc="04190003" w:tentative="1">
      <w:start w:val="1"/>
      <w:numFmt w:val="bullet"/>
      <w:lvlText w:val="o"/>
      <w:lvlJc w:val="left"/>
      <w:pPr>
        <w:ind w:left="6451" w:hanging="360"/>
      </w:pPr>
      <w:rPr>
        <w:rFonts w:ascii="Courier New" w:hAnsi="Courier New" w:cs="Courier New" w:hint="default"/>
      </w:rPr>
    </w:lvl>
    <w:lvl w:ilvl="8" w:tplc="04190005" w:tentative="1">
      <w:start w:val="1"/>
      <w:numFmt w:val="bullet"/>
      <w:lvlText w:val=""/>
      <w:lvlJc w:val="left"/>
      <w:pPr>
        <w:ind w:left="7171" w:hanging="360"/>
      </w:pPr>
      <w:rPr>
        <w:rFonts w:ascii="Wingdings" w:hAnsi="Wingdings" w:hint="default"/>
      </w:rPr>
    </w:lvl>
  </w:abstractNum>
  <w:abstractNum w:abstractNumId="6" w15:restartNumberingAfterBreak="0">
    <w:nsid w:val="10E60D88"/>
    <w:multiLevelType w:val="hybridMultilevel"/>
    <w:tmpl w:val="8FA2C25C"/>
    <w:lvl w:ilvl="0" w:tplc="F9E43CAC">
      <w:start w:val="1"/>
      <w:numFmt w:val="bullet"/>
      <w:lvlText w:val=""/>
      <w:lvlJc w:val="left"/>
      <w:pPr>
        <w:ind w:left="1973" w:hanging="360"/>
      </w:pPr>
      <w:rPr>
        <w:rFonts w:ascii="Symbol" w:hAnsi="Symbol" w:hint="default"/>
      </w:rPr>
    </w:lvl>
    <w:lvl w:ilvl="1" w:tplc="04190003" w:tentative="1">
      <w:start w:val="1"/>
      <w:numFmt w:val="bullet"/>
      <w:lvlText w:val="o"/>
      <w:lvlJc w:val="left"/>
      <w:pPr>
        <w:ind w:left="2693" w:hanging="360"/>
      </w:pPr>
      <w:rPr>
        <w:rFonts w:ascii="Courier New" w:hAnsi="Courier New" w:cs="Courier New" w:hint="default"/>
      </w:rPr>
    </w:lvl>
    <w:lvl w:ilvl="2" w:tplc="04190005" w:tentative="1">
      <w:start w:val="1"/>
      <w:numFmt w:val="bullet"/>
      <w:lvlText w:val=""/>
      <w:lvlJc w:val="left"/>
      <w:pPr>
        <w:ind w:left="3413" w:hanging="360"/>
      </w:pPr>
      <w:rPr>
        <w:rFonts w:ascii="Wingdings" w:hAnsi="Wingdings" w:hint="default"/>
      </w:rPr>
    </w:lvl>
    <w:lvl w:ilvl="3" w:tplc="04190001" w:tentative="1">
      <w:start w:val="1"/>
      <w:numFmt w:val="bullet"/>
      <w:lvlText w:val=""/>
      <w:lvlJc w:val="left"/>
      <w:pPr>
        <w:ind w:left="4133" w:hanging="360"/>
      </w:pPr>
      <w:rPr>
        <w:rFonts w:ascii="Symbol" w:hAnsi="Symbol" w:hint="default"/>
      </w:rPr>
    </w:lvl>
    <w:lvl w:ilvl="4" w:tplc="04190003" w:tentative="1">
      <w:start w:val="1"/>
      <w:numFmt w:val="bullet"/>
      <w:lvlText w:val="o"/>
      <w:lvlJc w:val="left"/>
      <w:pPr>
        <w:ind w:left="4853" w:hanging="360"/>
      </w:pPr>
      <w:rPr>
        <w:rFonts w:ascii="Courier New" w:hAnsi="Courier New" w:cs="Courier New" w:hint="default"/>
      </w:rPr>
    </w:lvl>
    <w:lvl w:ilvl="5" w:tplc="04190005" w:tentative="1">
      <w:start w:val="1"/>
      <w:numFmt w:val="bullet"/>
      <w:lvlText w:val=""/>
      <w:lvlJc w:val="left"/>
      <w:pPr>
        <w:ind w:left="5573" w:hanging="360"/>
      </w:pPr>
      <w:rPr>
        <w:rFonts w:ascii="Wingdings" w:hAnsi="Wingdings" w:hint="default"/>
      </w:rPr>
    </w:lvl>
    <w:lvl w:ilvl="6" w:tplc="04190001" w:tentative="1">
      <w:start w:val="1"/>
      <w:numFmt w:val="bullet"/>
      <w:lvlText w:val=""/>
      <w:lvlJc w:val="left"/>
      <w:pPr>
        <w:ind w:left="6293" w:hanging="360"/>
      </w:pPr>
      <w:rPr>
        <w:rFonts w:ascii="Symbol" w:hAnsi="Symbol" w:hint="default"/>
      </w:rPr>
    </w:lvl>
    <w:lvl w:ilvl="7" w:tplc="04190003" w:tentative="1">
      <w:start w:val="1"/>
      <w:numFmt w:val="bullet"/>
      <w:lvlText w:val="o"/>
      <w:lvlJc w:val="left"/>
      <w:pPr>
        <w:ind w:left="7013" w:hanging="360"/>
      </w:pPr>
      <w:rPr>
        <w:rFonts w:ascii="Courier New" w:hAnsi="Courier New" w:cs="Courier New" w:hint="default"/>
      </w:rPr>
    </w:lvl>
    <w:lvl w:ilvl="8" w:tplc="04190005" w:tentative="1">
      <w:start w:val="1"/>
      <w:numFmt w:val="bullet"/>
      <w:lvlText w:val=""/>
      <w:lvlJc w:val="left"/>
      <w:pPr>
        <w:ind w:left="7733" w:hanging="360"/>
      </w:pPr>
      <w:rPr>
        <w:rFonts w:ascii="Wingdings" w:hAnsi="Wingdings" w:hint="default"/>
      </w:rPr>
    </w:lvl>
  </w:abstractNum>
  <w:abstractNum w:abstractNumId="7" w15:restartNumberingAfterBreak="0">
    <w:nsid w:val="14467A8F"/>
    <w:multiLevelType w:val="multilevel"/>
    <w:tmpl w:val="2AAEB132"/>
    <w:lvl w:ilvl="0">
      <w:start w:val="6"/>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8" w15:restartNumberingAfterBreak="0">
    <w:nsid w:val="15186BD3"/>
    <w:multiLevelType w:val="multilevel"/>
    <w:tmpl w:val="B55AB970"/>
    <w:lvl w:ilvl="0">
      <w:start w:val="5"/>
      <w:numFmt w:val="decimal"/>
      <w:lvlText w:val="%1."/>
      <w:lvlJc w:val="left"/>
      <w:pPr>
        <w:ind w:left="720" w:hanging="720"/>
      </w:pPr>
      <w:rPr>
        <w:rFonts w:hint="default"/>
        <w:color w:val="000000"/>
      </w:rPr>
    </w:lvl>
    <w:lvl w:ilvl="1">
      <w:start w:val="1"/>
      <w:numFmt w:val="decimal"/>
      <w:lvlText w:val="%1.%2."/>
      <w:lvlJc w:val="left"/>
      <w:pPr>
        <w:ind w:left="967" w:hanging="720"/>
      </w:pPr>
      <w:rPr>
        <w:rFonts w:hint="default"/>
        <w:color w:val="000000"/>
      </w:rPr>
    </w:lvl>
    <w:lvl w:ilvl="2">
      <w:start w:val="2"/>
      <w:numFmt w:val="decimal"/>
      <w:lvlText w:val="%1.%2.%3."/>
      <w:lvlJc w:val="left"/>
      <w:pPr>
        <w:ind w:left="1214" w:hanging="720"/>
      </w:pPr>
      <w:rPr>
        <w:rFonts w:hint="default"/>
        <w:color w:val="000000"/>
      </w:rPr>
    </w:lvl>
    <w:lvl w:ilvl="3">
      <w:start w:val="1"/>
      <w:numFmt w:val="decimal"/>
      <w:lvlText w:val="%1.%2.%3.%4."/>
      <w:lvlJc w:val="left"/>
      <w:pPr>
        <w:ind w:left="1997" w:hanging="720"/>
      </w:pPr>
      <w:rPr>
        <w:rFonts w:hint="default"/>
        <w:color w:val="000000"/>
        <w:sz w:val="24"/>
      </w:rPr>
    </w:lvl>
    <w:lvl w:ilvl="4">
      <w:start w:val="1"/>
      <w:numFmt w:val="decimal"/>
      <w:lvlText w:val="%1.%2.%3.%4.%5."/>
      <w:lvlJc w:val="left"/>
      <w:pPr>
        <w:ind w:left="2068" w:hanging="1080"/>
      </w:pPr>
      <w:rPr>
        <w:rFonts w:hint="default"/>
        <w:color w:val="000000"/>
      </w:rPr>
    </w:lvl>
    <w:lvl w:ilvl="5">
      <w:start w:val="1"/>
      <w:numFmt w:val="decimal"/>
      <w:lvlText w:val="%1.%2.%3.%4.%5.%6."/>
      <w:lvlJc w:val="left"/>
      <w:pPr>
        <w:ind w:left="2315" w:hanging="1080"/>
      </w:pPr>
      <w:rPr>
        <w:rFonts w:hint="default"/>
        <w:color w:val="000000"/>
      </w:rPr>
    </w:lvl>
    <w:lvl w:ilvl="6">
      <w:start w:val="1"/>
      <w:numFmt w:val="decimal"/>
      <w:lvlText w:val="%1.%2.%3.%4.%5.%6.%7."/>
      <w:lvlJc w:val="left"/>
      <w:pPr>
        <w:ind w:left="2922" w:hanging="1440"/>
      </w:pPr>
      <w:rPr>
        <w:rFonts w:hint="default"/>
        <w:color w:val="000000"/>
      </w:rPr>
    </w:lvl>
    <w:lvl w:ilvl="7">
      <w:start w:val="1"/>
      <w:numFmt w:val="decimal"/>
      <w:lvlText w:val="%1.%2.%3.%4.%5.%6.%7.%8."/>
      <w:lvlJc w:val="left"/>
      <w:pPr>
        <w:ind w:left="3169" w:hanging="1440"/>
      </w:pPr>
      <w:rPr>
        <w:rFonts w:hint="default"/>
        <w:color w:val="000000"/>
      </w:rPr>
    </w:lvl>
    <w:lvl w:ilvl="8">
      <w:start w:val="1"/>
      <w:numFmt w:val="decimal"/>
      <w:lvlText w:val="%1.%2.%3.%4.%5.%6.%7.%8.%9."/>
      <w:lvlJc w:val="left"/>
      <w:pPr>
        <w:ind w:left="3776" w:hanging="1800"/>
      </w:pPr>
      <w:rPr>
        <w:rFonts w:hint="default"/>
        <w:color w:val="000000"/>
      </w:rPr>
    </w:lvl>
  </w:abstractNum>
  <w:abstractNum w:abstractNumId="9" w15:restartNumberingAfterBreak="0">
    <w:nsid w:val="18651673"/>
    <w:multiLevelType w:val="multilevel"/>
    <w:tmpl w:val="2EBAE62C"/>
    <w:lvl w:ilvl="0">
      <w:start w:val="2"/>
      <w:numFmt w:val="decimal"/>
      <w:lvlText w:val="%1."/>
      <w:lvlJc w:val="left"/>
      <w:pPr>
        <w:ind w:left="3655" w:hanging="360"/>
      </w:pPr>
      <w:rPr>
        <w:rFonts w:hint="default"/>
      </w:rPr>
    </w:lvl>
    <w:lvl w:ilvl="1">
      <w:start w:val="1"/>
      <w:numFmt w:val="decimal"/>
      <w:isLgl/>
      <w:lvlText w:val="%1.%2."/>
      <w:lvlJc w:val="left"/>
      <w:pPr>
        <w:ind w:left="3655" w:hanging="360"/>
      </w:pPr>
      <w:rPr>
        <w:rFonts w:hint="default"/>
        <w:b w:val="0"/>
        <w:i w:val="0"/>
      </w:rPr>
    </w:lvl>
    <w:lvl w:ilvl="2">
      <w:start w:val="1"/>
      <w:numFmt w:val="decimal"/>
      <w:isLgl/>
      <w:lvlText w:val="%1.%2.%3."/>
      <w:lvlJc w:val="left"/>
      <w:pPr>
        <w:ind w:left="4015" w:hanging="720"/>
      </w:pPr>
      <w:rPr>
        <w:rFonts w:hint="default"/>
        <w:b w:val="0"/>
        <w:i w:val="0"/>
      </w:rPr>
    </w:lvl>
    <w:lvl w:ilvl="3">
      <w:start w:val="1"/>
      <w:numFmt w:val="decimal"/>
      <w:isLgl/>
      <w:lvlText w:val="%1.%2.%3.%4."/>
      <w:lvlJc w:val="left"/>
      <w:pPr>
        <w:ind w:left="4015" w:hanging="720"/>
      </w:pPr>
      <w:rPr>
        <w:rFonts w:ascii="Times New Roman" w:hAnsi="Times New Roman" w:cs="Times New Roman" w:hint="default"/>
        <w:b w:val="0"/>
        <w:sz w:val="24"/>
        <w:szCs w:val="24"/>
      </w:rPr>
    </w:lvl>
    <w:lvl w:ilvl="4">
      <w:start w:val="1"/>
      <w:numFmt w:val="decimal"/>
      <w:isLgl/>
      <w:lvlText w:val="%1.%2.%3.%4.%5."/>
      <w:lvlJc w:val="left"/>
      <w:pPr>
        <w:ind w:left="4375" w:hanging="1080"/>
      </w:pPr>
      <w:rPr>
        <w:rFonts w:hint="default"/>
      </w:rPr>
    </w:lvl>
    <w:lvl w:ilvl="5">
      <w:start w:val="1"/>
      <w:numFmt w:val="decimal"/>
      <w:isLgl/>
      <w:lvlText w:val="%1.%2.%3.%4.%5.%6."/>
      <w:lvlJc w:val="left"/>
      <w:pPr>
        <w:ind w:left="4375" w:hanging="1080"/>
      </w:pPr>
      <w:rPr>
        <w:rFonts w:hint="default"/>
      </w:rPr>
    </w:lvl>
    <w:lvl w:ilvl="6">
      <w:start w:val="1"/>
      <w:numFmt w:val="decimal"/>
      <w:isLgl/>
      <w:lvlText w:val="%1.%2.%3.%4.%5.%6.%7."/>
      <w:lvlJc w:val="left"/>
      <w:pPr>
        <w:ind w:left="4735" w:hanging="1440"/>
      </w:pPr>
      <w:rPr>
        <w:rFonts w:hint="default"/>
      </w:rPr>
    </w:lvl>
    <w:lvl w:ilvl="7">
      <w:start w:val="1"/>
      <w:numFmt w:val="decimal"/>
      <w:isLgl/>
      <w:lvlText w:val="%1.%2.%3.%4.%5.%6.%7.%8."/>
      <w:lvlJc w:val="left"/>
      <w:pPr>
        <w:ind w:left="4735" w:hanging="1440"/>
      </w:pPr>
      <w:rPr>
        <w:rFonts w:hint="default"/>
      </w:rPr>
    </w:lvl>
    <w:lvl w:ilvl="8">
      <w:start w:val="1"/>
      <w:numFmt w:val="decimal"/>
      <w:isLgl/>
      <w:lvlText w:val="%1.%2.%3.%4.%5.%6.%7.%8.%9."/>
      <w:lvlJc w:val="left"/>
      <w:pPr>
        <w:ind w:left="5095" w:hanging="1800"/>
      </w:pPr>
      <w:rPr>
        <w:rFonts w:hint="default"/>
      </w:rPr>
    </w:lvl>
  </w:abstractNum>
  <w:abstractNum w:abstractNumId="10" w15:restartNumberingAfterBreak="0">
    <w:nsid w:val="18732309"/>
    <w:multiLevelType w:val="multilevel"/>
    <w:tmpl w:val="5E8CBEEC"/>
    <w:lvl w:ilvl="0">
      <w:start w:val="2"/>
      <w:numFmt w:val="decimal"/>
      <w:lvlText w:val="%1."/>
      <w:lvlJc w:val="left"/>
      <w:pPr>
        <w:ind w:left="660" w:hanging="660"/>
      </w:pPr>
      <w:rPr>
        <w:rFonts w:hint="default"/>
      </w:rPr>
    </w:lvl>
    <w:lvl w:ilvl="1">
      <w:start w:val="8"/>
      <w:numFmt w:val="decimal"/>
      <w:lvlText w:val="%1.%2."/>
      <w:lvlJc w:val="left"/>
      <w:pPr>
        <w:ind w:left="677" w:hanging="660"/>
      </w:pPr>
      <w:rPr>
        <w:rFonts w:hint="default"/>
        <w:b/>
        <w:i w:val="0"/>
      </w:rPr>
    </w:lvl>
    <w:lvl w:ilvl="2">
      <w:start w:val="1"/>
      <w:numFmt w:val="decimal"/>
      <w:lvlText w:val="%1.%2.%3."/>
      <w:lvlJc w:val="left"/>
      <w:pPr>
        <w:ind w:left="754" w:hanging="720"/>
      </w:pPr>
      <w:rPr>
        <w:rFonts w:hint="default"/>
        <w:i w:val="0"/>
      </w:rPr>
    </w:lvl>
    <w:lvl w:ilvl="3">
      <w:start w:val="1"/>
      <w:numFmt w:val="decimal"/>
      <w:lvlText w:val="%1.%2.%3.%4."/>
      <w:lvlJc w:val="left"/>
      <w:pPr>
        <w:ind w:left="771" w:hanging="720"/>
      </w:pPr>
      <w:rPr>
        <w:rFonts w:ascii="Times New Roman" w:hAnsi="Times New Roman" w:cs="Times New Roman" w:hint="default"/>
        <w:i w:val="0"/>
        <w:sz w:val="24"/>
        <w:szCs w:val="24"/>
      </w:rPr>
    </w:lvl>
    <w:lvl w:ilvl="4">
      <w:start w:val="1"/>
      <w:numFmt w:val="decimal"/>
      <w:lvlText w:val="%1.%2.%3.%4.%5."/>
      <w:lvlJc w:val="left"/>
      <w:pPr>
        <w:ind w:left="1148" w:hanging="1080"/>
      </w:pPr>
      <w:rPr>
        <w:rFonts w:hint="default"/>
      </w:rPr>
    </w:lvl>
    <w:lvl w:ilvl="5">
      <w:start w:val="1"/>
      <w:numFmt w:val="decimal"/>
      <w:lvlText w:val="%1.%2.%3.%4.%5.%6."/>
      <w:lvlJc w:val="left"/>
      <w:pPr>
        <w:ind w:left="1165" w:hanging="1080"/>
      </w:pPr>
      <w:rPr>
        <w:rFonts w:hint="default"/>
      </w:rPr>
    </w:lvl>
    <w:lvl w:ilvl="6">
      <w:start w:val="1"/>
      <w:numFmt w:val="decimal"/>
      <w:lvlText w:val="%1.%2.%3.%4.%5.%6.%7."/>
      <w:lvlJc w:val="left"/>
      <w:pPr>
        <w:ind w:left="1542" w:hanging="1440"/>
      </w:pPr>
      <w:rPr>
        <w:rFonts w:hint="default"/>
      </w:rPr>
    </w:lvl>
    <w:lvl w:ilvl="7">
      <w:start w:val="1"/>
      <w:numFmt w:val="decimal"/>
      <w:lvlText w:val="%1.%2.%3.%4.%5.%6.%7.%8."/>
      <w:lvlJc w:val="left"/>
      <w:pPr>
        <w:ind w:left="1559" w:hanging="1440"/>
      </w:pPr>
      <w:rPr>
        <w:rFonts w:hint="default"/>
      </w:rPr>
    </w:lvl>
    <w:lvl w:ilvl="8">
      <w:start w:val="1"/>
      <w:numFmt w:val="decimal"/>
      <w:lvlText w:val="%1.%2.%3.%4.%5.%6.%7.%8.%9."/>
      <w:lvlJc w:val="left"/>
      <w:pPr>
        <w:ind w:left="1936" w:hanging="1800"/>
      </w:pPr>
      <w:rPr>
        <w:rFonts w:hint="default"/>
      </w:rPr>
    </w:lvl>
  </w:abstractNum>
  <w:abstractNum w:abstractNumId="11" w15:restartNumberingAfterBreak="0">
    <w:nsid w:val="1C424D54"/>
    <w:multiLevelType w:val="hybridMultilevel"/>
    <w:tmpl w:val="98462608"/>
    <w:lvl w:ilvl="0" w:tplc="DF7A0D0C">
      <w:start w:val="1"/>
      <w:numFmt w:val="bullet"/>
      <w:lvlText w:val="–"/>
      <w:lvlJc w:val="left"/>
      <w:pPr>
        <w:ind w:left="1420" w:hanging="360"/>
      </w:pPr>
      <w:rPr>
        <w:rFonts w:ascii="Sylfaen" w:hAnsi="Sylfaen" w:hint="default"/>
      </w:rPr>
    </w:lvl>
    <w:lvl w:ilvl="1" w:tplc="04190003">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12" w15:restartNumberingAfterBreak="0">
    <w:nsid w:val="1E61244F"/>
    <w:multiLevelType w:val="multilevel"/>
    <w:tmpl w:val="29C83680"/>
    <w:lvl w:ilvl="0">
      <w:start w:val="5"/>
      <w:numFmt w:val="decimal"/>
      <w:lvlText w:val="%1."/>
      <w:lvlJc w:val="left"/>
      <w:pPr>
        <w:ind w:left="360" w:hanging="360"/>
      </w:pPr>
      <w:rPr>
        <w:rFonts w:ascii="Times New Roman" w:hAnsi="Times New Roman" w:cs="Times New Roman" w:hint="default"/>
        <w:sz w:val="24"/>
        <w:szCs w:val="24"/>
      </w:rPr>
    </w:lvl>
    <w:lvl w:ilvl="1">
      <w:start w:val="1"/>
      <w:numFmt w:val="decimal"/>
      <w:lvlText w:val="%1.%2."/>
      <w:lvlJc w:val="left"/>
      <w:pPr>
        <w:ind w:left="360" w:hanging="360"/>
      </w:pPr>
      <w:rPr>
        <w:rFonts w:ascii="Times New Roman" w:hAnsi="Times New Roman" w:cs="Times New Roman" w:hint="default"/>
        <w:b w:val="0"/>
        <w:i w:val="0"/>
        <w:sz w:val="24"/>
        <w:szCs w:val="24"/>
      </w:rPr>
    </w:lvl>
    <w:lvl w:ilvl="2">
      <w:start w:val="3"/>
      <w:numFmt w:val="decimal"/>
      <w:lvlText w:val="%1.%2.%3."/>
      <w:lvlJc w:val="left"/>
      <w:pPr>
        <w:ind w:left="1713" w:hanging="720"/>
      </w:pPr>
      <w:rPr>
        <w:rFonts w:ascii="Times New Roman" w:hAnsi="Times New Roman" w:cs="Times New Roman" w:hint="default"/>
        <w:b w:val="0"/>
        <w:i w:val="0"/>
        <w:sz w:val="24"/>
        <w:szCs w:val="24"/>
      </w:rPr>
    </w:lvl>
    <w:lvl w:ilvl="3">
      <w:start w:val="1"/>
      <w:numFmt w:val="decimal"/>
      <w:lvlText w:val="%1.%2.%3.%4."/>
      <w:lvlJc w:val="left"/>
      <w:pPr>
        <w:ind w:left="720" w:hanging="720"/>
      </w:pPr>
      <w:rPr>
        <w:rFonts w:ascii="Times New Roman" w:hAnsi="Times New Roman" w:cs="Times New Roman" w:hint="default"/>
        <w:i w:val="0"/>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31B6FA2"/>
    <w:multiLevelType w:val="multilevel"/>
    <w:tmpl w:val="35EC083C"/>
    <w:lvl w:ilvl="0">
      <w:start w:val="1"/>
      <w:numFmt w:val="decimal"/>
      <w:lvlText w:val="%1."/>
      <w:lvlJc w:val="left"/>
      <w:pPr>
        <w:ind w:left="360" w:hanging="360"/>
      </w:pPr>
      <w:rPr>
        <w:rFonts w:ascii="Times New Roman" w:hAnsi="Times New Roman" w:cs="Times New Roman" w:hint="default"/>
        <w:b/>
        <w:sz w:val="24"/>
        <w:szCs w:val="24"/>
      </w:rPr>
    </w:lvl>
    <w:lvl w:ilvl="1">
      <w:start w:val="1"/>
      <w:numFmt w:val="decimal"/>
      <w:lvlText w:val="%1.%2."/>
      <w:lvlJc w:val="left"/>
      <w:pPr>
        <w:ind w:left="360" w:hanging="360"/>
      </w:pPr>
      <w:rPr>
        <w:rFonts w:ascii="Times New Roman" w:hAnsi="Times New Roman" w:cs="Times New Roman" w:hint="default"/>
        <w:b w:val="0"/>
        <w:i w:val="0"/>
        <w:sz w:val="24"/>
        <w:szCs w:val="24"/>
      </w:rPr>
    </w:lvl>
    <w:lvl w:ilvl="2">
      <w:start w:val="1"/>
      <w:numFmt w:val="decimal"/>
      <w:lvlText w:val="%1.%2.%3."/>
      <w:lvlJc w:val="left"/>
      <w:pPr>
        <w:ind w:left="2564" w:hanging="720"/>
      </w:pPr>
      <w:rPr>
        <w:rFonts w:ascii="Times New Roman" w:hAnsi="Times New Roman" w:cs="Times New Roman" w:hint="default"/>
        <w:b w:val="0"/>
        <w:i w:val="0"/>
        <w:sz w:val="24"/>
        <w:szCs w:val="24"/>
      </w:rPr>
    </w:lvl>
    <w:lvl w:ilvl="3">
      <w:start w:val="1"/>
      <w:numFmt w:val="decimal"/>
      <w:lvlText w:val="%1.%2.%3.%4."/>
      <w:lvlJc w:val="left"/>
      <w:pPr>
        <w:ind w:left="720" w:hanging="720"/>
      </w:pPr>
      <w:rPr>
        <w:rFonts w:ascii="Times New Roman" w:hAnsi="Times New Roman" w:cs="Times New Roman" w:hint="default"/>
        <w:i w:val="0"/>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6135141"/>
    <w:multiLevelType w:val="multilevel"/>
    <w:tmpl w:val="FFBC83A2"/>
    <w:lvl w:ilvl="0">
      <w:start w:val="4"/>
      <w:numFmt w:val="decimal"/>
      <w:lvlText w:val="%1."/>
      <w:lvlJc w:val="left"/>
      <w:pPr>
        <w:ind w:left="360" w:hanging="360"/>
      </w:pPr>
      <w:rPr>
        <w:rFonts w:hint="default"/>
      </w:rPr>
    </w:lvl>
    <w:lvl w:ilvl="1">
      <w:start w:val="1"/>
      <w:numFmt w:val="decimal"/>
      <w:lvlText w:val="%1.%2."/>
      <w:lvlJc w:val="left"/>
      <w:pPr>
        <w:ind w:left="2514" w:hanging="360"/>
      </w:pPr>
      <w:rPr>
        <w:rFonts w:hint="default"/>
      </w:rPr>
    </w:lvl>
    <w:lvl w:ilvl="2">
      <w:start w:val="1"/>
      <w:numFmt w:val="decimal"/>
      <w:lvlText w:val="%1.%2.%3."/>
      <w:lvlJc w:val="left"/>
      <w:pPr>
        <w:ind w:left="5028" w:hanging="720"/>
      </w:pPr>
      <w:rPr>
        <w:rFonts w:hint="default"/>
      </w:rPr>
    </w:lvl>
    <w:lvl w:ilvl="3">
      <w:start w:val="1"/>
      <w:numFmt w:val="decimal"/>
      <w:lvlText w:val="%1.%2.%3.%4."/>
      <w:lvlJc w:val="left"/>
      <w:pPr>
        <w:ind w:left="7182" w:hanging="720"/>
      </w:pPr>
      <w:rPr>
        <w:rFonts w:hint="default"/>
      </w:rPr>
    </w:lvl>
    <w:lvl w:ilvl="4">
      <w:start w:val="1"/>
      <w:numFmt w:val="decimal"/>
      <w:lvlText w:val="%1.%2.%3.%4.%5."/>
      <w:lvlJc w:val="left"/>
      <w:pPr>
        <w:ind w:left="9696" w:hanging="1080"/>
      </w:pPr>
      <w:rPr>
        <w:rFonts w:hint="default"/>
      </w:rPr>
    </w:lvl>
    <w:lvl w:ilvl="5">
      <w:start w:val="1"/>
      <w:numFmt w:val="decimal"/>
      <w:lvlText w:val="%1.%2.%3.%4.%5.%6."/>
      <w:lvlJc w:val="left"/>
      <w:pPr>
        <w:ind w:left="11850" w:hanging="1080"/>
      </w:pPr>
      <w:rPr>
        <w:rFonts w:hint="default"/>
      </w:rPr>
    </w:lvl>
    <w:lvl w:ilvl="6">
      <w:start w:val="1"/>
      <w:numFmt w:val="decimal"/>
      <w:lvlText w:val="%1.%2.%3.%4.%5.%6.%7."/>
      <w:lvlJc w:val="left"/>
      <w:pPr>
        <w:ind w:left="14364" w:hanging="1440"/>
      </w:pPr>
      <w:rPr>
        <w:rFonts w:hint="default"/>
      </w:rPr>
    </w:lvl>
    <w:lvl w:ilvl="7">
      <w:start w:val="1"/>
      <w:numFmt w:val="decimal"/>
      <w:lvlText w:val="%1.%2.%3.%4.%5.%6.%7.%8."/>
      <w:lvlJc w:val="left"/>
      <w:pPr>
        <w:ind w:left="16518" w:hanging="1440"/>
      </w:pPr>
      <w:rPr>
        <w:rFonts w:hint="default"/>
      </w:rPr>
    </w:lvl>
    <w:lvl w:ilvl="8">
      <w:start w:val="1"/>
      <w:numFmt w:val="decimal"/>
      <w:lvlText w:val="%1.%2.%3.%4.%5.%6.%7.%8.%9."/>
      <w:lvlJc w:val="left"/>
      <w:pPr>
        <w:ind w:left="19032" w:hanging="1800"/>
      </w:pPr>
      <w:rPr>
        <w:rFonts w:hint="default"/>
      </w:rPr>
    </w:lvl>
  </w:abstractNum>
  <w:abstractNum w:abstractNumId="15" w15:restartNumberingAfterBreak="0">
    <w:nsid w:val="30FE2E25"/>
    <w:multiLevelType w:val="multilevel"/>
    <w:tmpl w:val="1EAE7106"/>
    <w:lvl w:ilvl="0">
      <w:start w:val="2"/>
      <w:numFmt w:val="decimal"/>
      <w:lvlText w:val="%1."/>
      <w:lvlJc w:val="left"/>
      <w:pPr>
        <w:ind w:left="3655" w:hanging="360"/>
      </w:pPr>
      <w:rPr>
        <w:rFonts w:hint="default"/>
      </w:rPr>
    </w:lvl>
    <w:lvl w:ilvl="1">
      <w:start w:val="4"/>
      <w:numFmt w:val="decimal"/>
      <w:isLgl/>
      <w:lvlText w:val="%1.%2."/>
      <w:lvlJc w:val="left"/>
      <w:pPr>
        <w:ind w:left="3655" w:hanging="360"/>
      </w:pPr>
      <w:rPr>
        <w:rFonts w:hint="default"/>
        <w:b/>
        <w:i w:val="0"/>
      </w:rPr>
    </w:lvl>
    <w:lvl w:ilvl="2">
      <w:start w:val="2"/>
      <w:numFmt w:val="decimal"/>
      <w:isLgl/>
      <w:lvlText w:val="%1.%2.%3."/>
      <w:lvlJc w:val="left"/>
      <w:pPr>
        <w:ind w:left="4015" w:hanging="720"/>
      </w:pPr>
      <w:rPr>
        <w:rFonts w:hint="default"/>
        <w:b w:val="0"/>
        <w:i w:val="0"/>
      </w:rPr>
    </w:lvl>
    <w:lvl w:ilvl="3">
      <w:start w:val="1"/>
      <w:numFmt w:val="decimal"/>
      <w:isLgl/>
      <w:lvlText w:val="%1.%2.%3.%4."/>
      <w:lvlJc w:val="left"/>
      <w:pPr>
        <w:ind w:left="4015" w:hanging="720"/>
      </w:pPr>
      <w:rPr>
        <w:rFonts w:ascii="Times New Roman" w:hAnsi="Times New Roman" w:cs="Times New Roman" w:hint="default"/>
        <w:b w:val="0"/>
        <w:sz w:val="24"/>
        <w:szCs w:val="24"/>
      </w:rPr>
    </w:lvl>
    <w:lvl w:ilvl="4">
      <w:start w:val="1"/>
      <w:numFmt w:val="decimal"/>
      <w:isLgl/>
      <w:lvlText w:val="%1.%2.%3.%4.%5."/>
      <w:lvlJc w:val="left"/>
      <w:pPr>
        <w:ind w:left="4375" w:hanging="1080"/>
      </w:pPr>
      <w:rPr>
        <w:rFonts w:hint="default"/>
      </w:rPr>
    </w:lvl>
    <w:lvl w:ilvl="5">
      <w:start w:val="1"/>
      <w:numFmt w:val="decimal"/>
      <w:isLgl/>
      <w:lvlText w:val="%1.%2.%3.%4.%5.%6."/>
      <w:lvlJc w:val="left"/>
      <w:pPr>
        <w:ind w:left="4375" w:hanging="1080"/>
      </w:pPr>
      <w:rPr>
        <w:rFonts w:hint="default"/>
      </w:rPr>
    </w:lvl>
    <w:lvl w:ilvl="6">
      <w:start w:val="1"/>
      <w:numFmt w:val="decimal"/>
      <w:isLgl/>
      <w:lvlText w:val="%1.%2.%3.%4.%5.%6.%7."/>
      <w:lvlJc w:val="left"/>
      <w:pPr>
        <w:ind w:left="4735" w:hanging="1440"/>
      </w:pPr>
      <w:rPr>
        <w:rFonts w:hint="default"/>
      </w:rPr>
    </w:lvl>
    <w:lvl w:ilvl="7">
      <w:start w:val="1"/>
      <w:numFmt w:val="decimal"/>
      <w:isLgl/>
      <w:lvlText w:val="%1.%2.%3.%4.%5.%6.%7.%8."/>
      <w:lvlJc w:val="left"/>
      <w:pPr>
        <w:ind w:left="4735" w:hanging="1440"/>
      </w:pPr>
      <w:rPr>
        <w:rFonts w:hint="default"/>
      </w:rPr>
    </w:lvl>
    <w:lvl w:ilvl="8">
      <w:start w:val="1"/>
      <w:numFmt w:val="decimal"/>
      <w:isLgl/>
      <w:lvlText w:val="%1.%2.%3.%4.%5.%6.%7.%8.%9."/>
      <w:lvlJc w:val="left"/>
      <w:pPr>
        <w:ind w:left="5095" w:hanging="1800"/>
      </w:pPr>
      <w:rPr>
        <w:rFonts w:hint="default"/>
      </w:rPr>
    </w:lvl>
  </w:abstractNum>
  <w:abstractNum w:abstractNumId="16" w15:restartNumberingAfterBreak="0">
    <w:nsid w:val="35095700"/>
    <w:multiLevelType w:val="hybridMultilevel"/>
    <w:tmpl w:val="9C3C2A18"/>
    <w:lvl w:ilvl="0" w:tplc="0CB49584">
      <w:start w:val="1"/>
      <w:numFmt w:val="bullet"/>
      <w:lvlText w:val=""/>
      <w:lvlJc w:val="left"/>
      <w:pPr>
        <w:ind w:left="1508" w:hanging="360"/>
      </w:pPr>
      <w:rPr>
        <w:rFonts w:ascii="Symbol" w:hAnsi="Symbol" w:hint="default"/>
      </w:rPr>
    </w:lvl>
    <w:lvl w:ilvl="1" w:tplc="04190003">
      <w:start w:val="1"/>
      <w:numFmt w:val="bullet"/>
      <w:lvlText w:val="o"/>
      <w:lvlJc w:val="left"/>
      <w:pPr>
        <w:ind w:left="2228" w:hanging="360"/>
      </w:pPr>
      <w:rPr>
        <w:rFonts w:ascii="Courier New" w:hAnsi="Courier New" w:hint="default"/>
      </w:rPr>
    </w:lvl>
    <w:lvl w:ilvl="2" w:tplc="04190005">
      <w:start w:val="1"/>
      <w:numFmt w:val="bullet"/>
      <w:lvlText w:val=""/>
      <w:lvlJc w:val="left"/>
      <w:pPr>
        <w:ind w:left="2948" w:hanging="360"/>
      </w:pPr>
      <w:rPr>
        <w:rFonts w:ascii="Wingdings" w:hAnsi="Wingdings" w:hint="default"/>
      </w:rPr>
    </w:lvl>
    <w:lvl w:ilvl="3" w:tplc="04190001" w:tentative="1">
      <w:start w:val="1"/>
      <w:numFmt w:val="bullet"/>
      <w:lvlText w:val=""/>
      <w:lvlJc w:val="left"/>
      <w:pPr>
        <w:ind w:left="3668" w:hanging="360"/>
      </w:pPr>
      <w:rPr>
        <w:rFonts w:ascii="Symbol" w:hAnsi="Symbol" w:hint="default"/>
      </w:rPr>
    </w:lvl>
    <w:lvl w:ilvl="4" w:tplc="04190003" w:tentative="1">
      <w:start w:val="1"/>
      <w:numFmt w:val="bullet"/>
      <w:lvlText w:val="o"/>
      <w:lvlJc w:val="left"/>
      <w:pPr>
        <w:ind w:left="4388" w:hanging="360"/>
      </w:pPr>
      <w:rPr>
        <w:rFonts w:ascii="Courier New" w:hAnsi="Courier New" w:hint="default"/>
      </w:rPr>
    </w:lvl>
    <w:lvl w:ilvl="5" w:tplc="04190005" w:tentative="1">
      <w:start w:val="1"/>
      <w:numFmt w:val="bullet"/>
      <w:lvlText w:val=""/>
      <w:lvlJc w:val="left"/>
      <w:pPr>
        <w:ind w:left="5108" w:hanging="360"/>
      </w:pPr>
      <w:rPr>
        <w:rFonts w:ascii="Wingdings" w:hAnsi="Wingdings" w:hint="default"/>
      </w:rPr>
    </w:lvl>
    <w:lvl w:ilvl="6" w:tplc="04190001" w:tentative="1">
      <w:start w:val="1"/>
      <w:numFmt w:val="bullet"/>
      <w:lvlText w:val=""/>
      <w:lvlJc w:val="left"/>
      <w:pPr>
        <w:ind w:left="5828" w:hanging="360"/>
      </w:pPr>
      <w:rPr>
        <w:rFonts w:ascii="Symbol" w:hAnsi="Symbol" w:hint="default"/>
      </w:rPr>
    </w:lvl>
    <w:lvl w:ilvl="7" w:tplc="04190003" w:tentative="1">
      <w:start w:val="1"/>
      <w:numFmt w:val="bullet"/>
      <w:lvlText w:val="o"/>
      <w:lvlJc w:val="left"/>
      <w:pPr>
        <w:ind w:left="6548" w:hanging="360"/>
      </w:pPr>
      <w:rPr>
        <w:rFonts w:ascii="Courier New" w:hAnsi="Courier New" w:hint="default"/>
      </w:rPr>
    </w:lvl>
    <w:lvl w:ilvl="8" w:tplc="04190005" w:tentative="1">
      <w:start w:val="1"/>
      <w:numFmt w:val="bullet"/>
      <w:lvlText w:val=""/>
      <w:lvlJc w:val="left"/>
      <w:pPr>
        <w:ind w:left="7268" w:hanging="360"/>
      </w:pPr>
      <w:rPr>
        <w:rFonts w:ascii="Wingdings" w:hAnsi="Wingdings" w:hint="default"/>
      </w:rPr>
    </w:lvl>
  </w:abstractNum>
  <w:abstractNum w:abstractNumId="17" w15:restartNumberingAfterBreak="0">
    <w:nsid w:val="37502C1C"/>
    <w:multiLevelType w:val="hybridMultilevel"/>
    <w:tmpl w:val="C4B85066"/>
    <w:lvl w:ilvl="0" w:tplc="04190001">
      <w:start w:val="1"/>
      <w:numFmt w:val="bullet"/>
      <w:lvlText w:val=""/>
      <w:lvlJc w:val="left"/>
      <w:pPr>
        <w:ind w:left="788" w:hanging="360"/>
      </w:pPr>
      <w:rPr>
        <w:rFonts w:ascii="Symbol" w:hAnsi="Symbol" w:hint="default"/>
      </w:rPr>
    </w:lvl>
    <w:lvl w:ilvl="1" w:tplc="04190003" w:tentative="1">
      <w:start w:val="1"/>
      <w:numFmt w:val="bullet"/>
      <w:lvlText w:val="o"/>
      <w:lvlJc w:val="left"/>
      <w:pPr>
        <w:ind w:left="1508" w:hanging="360"/>
      </w:pPr>
      <w:rPr>
        <w:rFonts w:ascii="Courier New" w:hAnsi="Courier New" w:cs="Courier New" w:hint="default"/>
      </w:rPr>
    </w:lvl>
    <w:lvl w:ilvl="2" w:tplc="04190005" w:tentative="1">
      <w:start w:val="1"/>
      <w:numFmt w:val="bullet"/>
      <w:lvlText w:val=""/>
      <w:lvlJc w:val="left"/>
      <w:pPr>
        <w:ind w:left="2228" w:hanging="360"/>
      </w:pPr>
      <w:rPr>
        <w:rFonts w:ascii="Wingdings" w:hAnsi="Wingdings" w:hint="default"/>
      </w:rPr>
    </w:lvl>
    <w:lvl w:ilvl="3" w:tplc="04190001" w:tentative="1">
      <w:start w:val="1"/>
      <w:numFmt w:val="bullet"/>
      <w:lvlText w:val=""/>
      <w:lvlJc w:val="left"/>
      <w:pPr>
        <w:ind w:left="2948" w:hanging="360"/>
      </w:pPr>
      <w:rPr>
        <w:rFonts w:ascii="Symbol" w:hAnsi="Symbol" w:hint="default"/>
      </w:rPr>
    </w:lvl>
    <w:lvl w:ilvl="4" w:tplc="04190003" w:tentative="1">
      <w:start w:val="1"/>
      <w:numFmt w:val="bullet"/>
      <w:lvlText w:val="o"/>
      <w:lvlJc w:val="left"/>
      <w:pPr>
        <w:ind w:left="3668" w:hanging="360"/>
      </w:pPr>
      <w:rPr>
        <w:rFonts w:ascii="Courier New" w:hAnsi="Courier New" w:cs="Courier New" w:hint="default"/>
      </w:rPr>
    </w:lvl>
    <w:lvl w:ilvl="5" w:tplc="04190005" w:tentative="1">
      <w:start w:val="1"/>
      <w:numFmt w:val="bullet"/>
      <w:lvlText w:val=""/>
      <w:lvlJc w:val="left"/>
      <w:pPr>
        <w:ind w:left="4388" w:hanging="360"/>
      </w:pPr>
      <w:rPr>
        <w:rFonts w:ascii="Wingdings" w:hAnsi="Wingdings" w:hint="default"/>
      </w:rPr>
    </w:lvl>
    <w:lvl w:ilvl="6" w:tplc="04190001" w:tentative="1">
      <w:start w:val="1"/>
      <w:numFmt w:val="bullet"/>
      <w:lvlText w:val=""/>
      <w:lvlJc w:val="left"/>
      <w:pPr>
        <w:ind w:left="5108" w:hanging="360"/>
      </w:pPr>
      <w:rPr>
        <w:rFonts w:ascii="Symbol" w:hAnsi="Symbol" w:hint="default"/>
      </w:rPr>
    </w:lvl>
    <w:lvl w:ilvl="7" w:tplc="04190003" w:tentative="1">
      <w:start w:val="1"/>
      <w:numFmt w:val="bullet"/>
      <w:lvlText w:val="o"/>
      <w:lvlJc w:val="left"/>
      <w:pPr>
        <w:ind w:left="5828" w:hanging="360"/>
      </w:pPr>
      <w:rPr>
        <w:rFonts w:ascii="Courier New" w:hAnsi="Courier New" w:cs="Courier New" w:hint="default"/>
      </w:rPr>
    </w:lvl>
    <w:lvl w:ilvl="8" w:tplc="04190005" w:tentative="1">
      <w:start w:val="1"/>
      <w:numFmt w:val="bullet"/>
      <w:lvlText w:val=""/>
      <w:lvlJc w:val="left"/>
      <w:pPr>
        <w:ind w:left="6548" w:hanging="360"/>
      </w:pPr>
      <w:rPr>
        <w:rFonts w:ascii="Wingdings" w:hAnsi="Wingdings" w:hint="default"/>
      </w:rPr>
    </w:lvl>
  </w:abstractNum>
  <w:abstractNum w:abstractNumId="18" w15:restartNumberingAfterBreak="0">
    <w:nsid w:val="37DE6FBC"/>
    <w:multiLevelType w:val="multilevel"/>
    <w:tmpl w:val="D06659FE"/>
    <w:lvl w:ilvl="0">
      <w:start w:val="1"/>
      <w:numFmt w:val="decimal"/>
      <w:lvlText w:val="%1."/>
      <w:lvlJc w:val="left"/>
      <w:pPr>
        <w:ind w:left="6031" w:hanging="360"/>
      </w:pPr>
    </w:lvl>
    <w:lvl w:ilvl="1">
      <w:start w:val="1"/>
      <w:numFmt w:val="decimal"/>
      <w:isLgl/>
      <w:lvlText w:val="%1.%2"/>
      <w:lvlJc w:val="left"/>
      <w:pPr>
        <w:ind w:left="2274" w:hanging="480"/>
      </w:pPr>
      <w:rPr>
        <w:rFonts w:hint="default"/>
      </w:rPr>
    </w:lvl>
    <w:lvl w:ilvl="2">
      <w:start w:val="1"/>
      <w:numFmt w:val="decimal"/>
      <w:isLgl/>
      <w:lvlText w:val="%1.%2.%3"/>
      <w:lvlJc w:val="left"/>
      <w:pPr>
        <w:ind w:left="2514" w:hanging="720"/>
      </w:pPr>
      <w:rPr>
        <w:rFonts w:hint="default"/>
      </w:rPr>
    </w:lvl>
    <w:lvl w:ilvl="3">
      <w:start w:val="1"/>
      <w:numFmt w:val="decimal"/>
      <w:isLgl/>
      <w:lvlText w:val="%1.%2.%3.%4"/>
      <w:lvlJc w:val="left"/>
      <w:pPr>
        <w:ind w:left="2514" w:hanging="720"/>
      </w:pPr>
      <w:rPr>
        <w:rFonts w:hint="default"/>
      </w:rPr>
    </w:lvl>
    <w:lvl w:ilvl="4">
      <w:start w:val="1"/>
      <w:numFmt w:val="decimal"/>
      <w:isLgl/>
      <w:lvlText w:val="%1.%2.%3.%4.%5"/>
      <w:lvlJc w:val="left"/>
      <w:pPr>
        <w:ind w:left="2874" w:hanging="1080"/>
      </w:pPr>
      <w:rPr>
        <w:rFonts w:hint="default"/>
      </w:rPr>
    </w:lvl>
    <w:lvl w:ilvl="5">
      <w:start w:val="1"/>
      <w:numFmt w:val="decimal"/>
      <w:isLgl/>
      <w:lvlText w:val="%1.%2.%3.%4.%5.%6"/>
      <w:lvlJc w:val="left"/>
      <w:pPr>
        <w:ind w:left="2874" w:hanging="1080"/>
      </w:pPr>
      <w:rPr>
        <w:rFonts w:hint="default"/>
      </w:rPr>
    </w:lvl>
    <w:lvl w:ilvl="6">
      <w:start w:val="1"/>
      <w:numFmt w:val="decimal"/>
      <w:isLgl/>
      <w:lvlText w:val="%1.%2.%3.%4.%5.%6.%7"/>
      <w:lvlJc w:val="left"/>
      <w:pPr>
        <w:ind w:left="3234" w:hanging="1440"/>
      </w:pPr>
      <w:rPr>
        <w:rFonts w:hint="default"/>
      </w:rPr>
    </w:lvl>
    <w:lvl w:ilvl="7">
      <w:start w:val="1"/>
      <w:numFmt w:val="decimal"/>
      <w:isLgl/>
      <w:lvlText w:val="%1.%2.%3.%4.%5.%6.%7.%8"/>
      <w:lvlJc w:val="left"/>
      <w:pPr>
        <w:ind w:left="3234" w:hanging="1440"/>
      </w:pPr>
      <w:rPr>
        <w:rFonts w:hint="default"/>
      </w:rPr>
    </w:lvl>
    <w:lvl w:ilvl="8">
      <w:start w:val="1"/>
      <w:numFmt w:val="decimal"/>
      <w:isLgl/>
      <w:lvlText w:val="%1.%2.%3.%4.%5.%6.%7.%8.%9"/>
      <w:lvlJc w:val="left"/>
      <w:pPr>
        <w:ind w:left="3594" w:hanging="1800"/>
      </w:pPr>
      <w:rPr>
        <w:rFonts w:hint="default"/>
      </w:rPr>
    </w:lvl>
  </w:abstractNum>
  <w:abstractNum w:abstractNumId="19" w15:restartNumberingAfterBreak="0">
    <w:nsid w:val="3F2B1D3F"/>
    <w:multiLevelType w:val="multilevel"/>
    <w:tmpl w:val="2918DB6C"/>
    <w:lvl w:ilvl="0">
      <w:start w:val="2"/>
      <w:numFmt w:val="decimal"/>
      <w:lvlText w:val="%1."/>
      <w:lvlJc w:val="left"/>
      <w:pPr>
        <w:ind w:left="540" w:hanging="540"/>
      </w:pPr>
      <w:rPr>
        <w:rFonts w:hint="default"/>
        <w:b w:val="0"/>
      </w:rPr>
    </w:lvl>
    <w:lvl w:ilvl="1">
      <w:start w:val="9"/>
      <w:numFmt w:val="decimal"/>
      <w:lvlText w:val="%1.%2."/>
      <w:lvlJc w:val="left"/>
      <w:pPr>
        <w:ind w:left="557" w:hanging="540"/>
      </w:pPr>
      <w:rPr>
        <w:rFonts w:hint="default"/>
        <w:b/>
        <w:i w:val="0"/>
      </w:rPr>
    </w:lvl>
    <w:lvl w:ilvl="2">
      <w:start w:val="1"/>
      <w:numFmt w:val="decimal"/>
      <w:lvlText w:val="%1.%2.%3."/>
      <w:lvlJc w:val="left"/>
      <w:pPr>
        <w:ind w:left="754" w:hanging="720"/>
      </w:pPr>
      <w:rPr>
        <w:rFonts w:hint="default"/>
        <w:b w:val="0"/>
        <w:i w:val="0"/>
      </w:rPr>
    </w:lvl>
    <w:lvl w:ilvl="3">
      <w:start w:val="1"/>
      <w:numFmt w:val="decimal"/>
      <w:lvlText w:val="%1.%2.%3.%4."/>
      <w:lvlJc w:val="left"/>
      <w:pPr>
        <w:ind w:left="771" w:hanging="720"/>
      </w:pPr>
      <w:rPr>
        <w:rFonts w:hint="default"/>
        <w:b w:val="0"/>
      </w:rPr>
    </w:lvl>
    <w:lvl w:ilvl="4">
      <w:start w:val="1"/>
      <w:numFmt w:val="decimal"/>
      <w:lvlText w:val="%1.%2.%3.%4.%5."/>
      <w:lvlJc w:val="left"/>
      <w:pPr>
        <w:ind w:left="1148" w:hanging="1080"/>
      </w:pPr>
      <w:rPr>
        <w:rFonts w:hint="default"/>
        <w:b w:val="0"/>
      </w:rPr>
    </w:lvl>
    <w:lvl w:ilvl="5">
      <w:start w:val="1"/>
      <w:numFmt w:val="decimal"/>
      <w:lvlText w:val="%1.%2.%3.%4.%5.%6."/>
      <w:lvlJc w:val="left"/>
      <w:pPr>
        <w:ind w:left="1165" w:hanging="1080"/>
      </w:pPr>
      <w:rPr>
        <w:rFonts w:hint="default"/>
        <w:b w:val="0"/>
      </w:rPr>
    </w:lvl>
    <w:lvl w:ilvl="6">
      <w:start w:val="1"/>
      <w:numFmt w:val="decimal"/>
      <w:lvlText w:val="%1.%2.%3.%4.%5.%6.%7."/>
      <w:lvlJc w:val="left"/>
      <w:pPr>
        <w:ind w:left="1542" w:hanging="1440"/>
      </w:pPr>
      <w:rPr>
        <w:rFonts w:hint="default"/>
        <w:b w:val="0"/>
      </w:rPr>
    </w:lvl>
    <w:lvl w:ilvl="7">
      <w:start w:val="1"/>
      <w:numFmt w:val="decimal"/>
      <w:lvlText w:val="%1.%2.%3.%4.%5.%6.%7.%8."/>
      <w:lvlJc w:val="left"/>
      <w:pPr>
        <w:ind w:left="1559" w:hanging="1440"/>
      </w:pPr>
      <w:rPr>
        <w:rFonts w:hint="default"/>
        <w:b w:val="0"/>
      </w:rPr>
    </w:lvl>
    <w:lvl w:ilvl="8">
      <w:start w:val="1"/>
      <w:numFmt w:val="decimal"/>
      <w:lvlText w:val="%1.%2.%3.%4.%5.%6.%7.%8.%9."/>
      <w:lvlJc w:val="left"/>
      <w:pPr>
        <w:ind w:left="1936" w:hanging="1800"/>
      </w:pPr>
      <w:rPr>
        <w:rFonts w:hint="default"/>
        <w:b w:val="0"/>
      </w:rPr>
    </w:lvl>
  </w:abstractNum>
  <w:abstractNum w:abstractNumId="20" w15:restartNumberingAfterBreak="0">
    <w:nsid w:val="40AE02C0"/>
    <w:multiLevelType w:val="multilevel"/>
    <w:tmpl w:val="5336BF9C"/>
    <w:lvl w:ilvl="0">
      <w:start w:val="5"/>
      <w:numFmt w:val="decimal"/>
      <w:lvlText w:val="%1."/>
      <w:lvlJc w:val="left"/>
      <w:pPr>
        <w:ind w:left="565" w:hanging="565"/>
      </w:pPr>
      <w:rPr>
        <w:rFonts w:hint="default"/>
      </w:rPr>
    </w:lvl>
    <w:lvl w:ilvl="1">
      <w:start w:val="2"/>
      <w:numFmt w:val="decimal"/>
      <w:lvlText w:val="%1.%2."/>
      <w:lvlJc w:val="left"/>
      <w:pPr>
        <w:ind w:left="565" w:hanging="56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1E81BFB"/>
    <w:multiLevelType w:val="multilevel"/>
    <w:tmpl w:val="3AC058F2"/>
    <w:lvl w:ilvl="0">
      <w:start w:val="2"/>
      <w:numFmt w:val="decimal"/>
      <w:lvlText w:val="%1."/>
      <w:lvlJc w:val="left"/>
      <w:pPr>
        <w:ind w:left="840" w:hanging="840"/>
      </w:pPr>
      <w:rPr>
        <w:rFonts w:hint="default"/>
      </w:rPr>
    </w:lvl>
    <w:lvl w:ilvl="1">
      <w:start w:val="10"/>
      <w:numFmt w:val="decimal"/>
      <w:lvlText w:val="%1.%2."/>
      <w:lvlJc w:val="left"/>
      <w:pPr>
        <w:ind w:left="855" w:hanging="840"/>
      </w:pPr>
      <w:rPr>
        <w:rFonts w:hint="default"/>
      </w:rPr>
    </w:lvl>
    <w:lvl w:ilvl="2">
      <w:start w:val="1"/>
      <w:numFmt w:val="decimal"/>
      <w:lvlText w:val="%1.%2.%3."/>
      <w:lvlJc w:val="left"/>
      <w:pPr>
        <w:ind w:left="870" w:hanging="840"/>
      </w:pPr>
      <w:rPr>
        <w:rFonts w:hint="default"/>
      </w:rPr>
    </w:lvl>
    <w:lvl w:ilvl="3">
      <w:start w:val="1"/>
      <w:numFmt w:val="decimal"/>
      <w:lvlText w:val="%1.%2.%3.%4."/>
      <w:lvlJc w:val="left"/>
      <w:pPr>
        <w:ind w:left="885" w:hanging="840"/>
      </w:pPr>
      <w:rPr>
        <w:rFonts w:hint="default"/>
        <w:i w:val="0"/>
      </w:rPr>
    </w:lvl>
    <w:lvl w:ilvl="4">
      <w:start w:val="1"/>
      <w:numFmt w:val="decimal"/>
      <w:lvlText w:val="%1.%2.%3.%4.%5."/>
      <w:lvlJc w:val="left"/>
      <w:pPr>
        <w:ind w:left="1140" w:hanging="1080"/>
      </w:pPr>
      <w:rPr>
        <w:rFonts w:hint="default"/>
      </w:rPr>
    </w:lvl>
    <w:lvl w:ilvl="5">
      <w:start w:val="1"/>
      <w:numFmt w:val="decimal"/>
      <w:lvlText w:val="%1.%2.%3.%4.%5.%6."/>
      <w:lvlJc w:val="left"/>
      <w:pPr>
        <w:ind w:left="1155" w:hanging="108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545" w:hanging="1440"/>
      </w:pPr>
      <w:rPr>
        <w:rFonts w:hint="default"/>
      </w:rPr>
    </w:lvl>
    <w:lvl w:ilvl="8">
      <w:start w:val="1"/>
      <w:numFmt w:val="decimal"/>
      <w:lvlText w:val="%1.%2.%3.%4.%5.%6.%7.%8.%9."/>
      <w:lvlJc w:val="left"/>
      <w:pPr>
        <w:ind w:left="1920" w:hanging="1800"/>
      </w:pPr>
      <w:rPr>
        <w:rFonts w:hint="default"/>
      </w:rPr>
    </w:lvl>
  </w:abstractNum>
  <w:abstractNum w:abstractNumId="22" w15:restartNumberingAfterBreak="0">
    <w:nsid w:val="4ABA1601"/>
    <w:multiLevelType w:val="multilevel"/>
    <w:tmpl w:val="243A51DC"/>
    <w:lvl w:ilvl="0">
      <w:start w:val="2"/>
      <w:numFmt w:val="decimal"/>
      <w:lvlText w:val="%1."/>
      <w:lvlJc w:val="left"/>
      <w:pPr>
        <w:ind w:left="660" w:hanging="660"/>
      </w:pPr>
      <w:rPr>
        <w:rFonts w:hint="default"/>
      </w:rPr>
    </w:lvl>
    <w:lvl w:ilvl="1">
      <w:start w:val="10"/>
      <w:numFmt w:val="decimal"/>
      <w:lvlText w:val="%1.%2."/>
      <w:lvlJc w:val="left"/>
      <w:pPr>
        <w:ind w:left="660" w:hanging="6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CF5141E"/>
    <w:multiLevelType w:val="multilevel"/>
    <w:tmpl w:val="042E912C"/>
    <w:lvl w:ilvl="0">
      <w:start w:val="1"/>
      <w:numFmt w:val="decimal"/>
      <w:lvlText w:val="%1."/>
      <w:lvlJc w:val="left"/>
      <w:pPr>
        <w:tabs>
          <w:tab w:val="num" w:pos="360"/>
        </w:tabs>
        <w:ind w:left="360" w:hanging="360"/>
      </w:pPr>
      <w:rPr>
        <w:rFonts w:cs="Times New Roman" w:hint="default"/>
      </w:rPr>
    </w:lvl>
    <w:lvl w:ilvl="1">
      <w:start w:val="1"/>
      <w:numFmt w:val="decimal"/>
      <w:pStyle w:val="2--"/>
      <w:lvlText w:val="%1.%2."/>
      <w:lvlJc w:val="left"/>
      <w:pPr>
        <w:tabs>
          <w:tab w:val="num" w:pos="1872"/>
        </w:tabs>
        <w:ind w:left="1872" w:hanging="432"/>
      </w:pPr>
      <w:rPr>
        <w:rFonts w:cs="Times New Roman" w:hint="default"/>
        <w:b/>
      </w:rPr>
    </w:lvl>
    <w:lvl w:ilvl="2">
      <w:start w:val="1"/>
      <w:numFmt w:val="decimal"/>
      <w:pStyle w:val="2"/>
      <w:lvlText w:val="%1.%2.%3."/>
      <w:lvlJc w:val="left"/>
      <w:pPr>
        <w:tabs>
          <w:tab w:val="num" w:pos="1146"/>
        </w:tabs>
        <w:ind w:left="930" w:hanging="504"/>
      </w:pPr>
      <w:rPr>
        <w:rFonts w:cs="Times New Roman" w:hint="default"/>
        <w:b w:val="0"/>
      </w:rPr>
    </w:lvl>
    <w:lvl w:ilvl="3">
      <w:start w:val="1"/>
      <w:numFmt w:val="decimal"/>
      <w:lvlText w:val="%1.%2.%3.%4."/>
      <w:lvlJc w:val="left"/>
      <w:pPr>
        <w:tabs>
          <w:tab w:val="num" w:pos="1260"/>
        </w:tabs>
        <w:ind w:left="1188" w:hanging="648"/>
      </w:pPr>
      <w:rPr>
        <w:rFonts w:cs="Times New Roman" w:hint="default"/>
        <w:b w:val="0"/>
        <w:i w:val="0"/>
      </w:rPr>
    </w:lvl>
    <w:lvl w:ilvl="4">
      <w:start w:val="1"/>
      <w:numFmt w:val="decimal"/>
      <w:lvlText w:val="%1.%2.%3.%4.%5."/>
      <w:lvlJc w:val="left"/>
      <w:pPr>
        <w:tabs>
          <w:tab w:val="num" w:pos="1620"/>
        </w:tabs>
        <w:ind w:left="13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4" w15:restartNumberingAfterBreak="0">
    <w:nsid w:val="4DB73397"/>
    <w:multiLevelType w:val="multilevel"/>
    <w:tmpl w:val="EF3A24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FB816E5"/>
    <w:multiLevelType w:val="hybridMultilevel"/>
    <w:tmpl w:val="ED2A05A2"/>
    <w:lvl w:ilvl="0" w:tplc="8AEC0792">
      <w:start w:val="1"/>
      <w:numFmt w:val="bullet"/>
      <w:lvlText w:val=""/>
      <w:lvlJc w:val="left"/>
      <w:pPr>
        <w:ind w:left="754" w:hanging="360"/>
      </w:pPr>
      <w:rPr>
        <w:rFonts w:ascii="Symbol" w:hAnsi="Symbol" w:hint="default"/>
        <w:sz w:val="16"/>
        <w:szCs w:val="16"/>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26" w15:restartNumberingAfterBreak="0">
    <w:nsid w:val="535226FB"/>
    <w:multiLevelType w:val="multilevel"/>
    <w:tmpl w:val="471EDEAC"/>
    <w:lvl w:ilvl="0">
      <w:start w:val="2"/>
      <w:numFmt w:val="decimal"/>
      <w:lvlText w:val="%1."/>
      <w:lvlJc w:val="left"/>
      <w:pPr>
        <w:ind w:left="660" w:hanging="660"/>
      </w:pPr>
      <w:rPr>
        <w:rFonts w:hint="default"/>
        <w:color w:val="auto"/>
      </w:rPr>
    </w:lvl>
    <w:lvl w:ilvl="1">
      <w:start w:val="10"/>
      <w:numFmt w:val="decimal"/>
      <w:lvlText w:val="%1.%2."/>
      <w:lvlJc w:val="left"/>
      <w:pPr>
        <w:ind w:left="2307" w:hanging="660"/>
      </w:pPr>
      <w:rPr>
        <w:rFonts w:hint="default"/>
        <w:color w:val="auto"/>
      </w:rPr>
    </w:lvl>
    <w:lvl w:ilvl="2">
      <w:start w:val="1"/>
      <w:numFmt w:val="decimal"/>
      <w:lvlText w:val="%1.%2.%3."/>
      <w:lvlJc w:val="left"/>
      <w:pPr>
        <w:ind w:left="4014" w:hanging="720"/>
      </w:pPr>
      <w:rPr>
        <w:rFonts w:hint="default"/>
        <w:i w:val="0"/>
        <w:color w:val="auto"/>
      </w:rPr>
    </w:lvl>
    <w:lvl w:ilvl="3">
      <w:start w:val="1"/>
      <w:numFmt w:val="decimal"/>
      <w:lvlText w:val="%1.%2.%3.%4."/>
      <w:lvlJc w:val="left"/>
      <w:pPr>
        <w:ind w:left="5661" w:hanging="720"/>
      </w:pPr>
      <w:rPr>
        <w:rFonts w:hint="default"/>
        <w:color w:val="auto"/>
      </w:rPr>
    </w:lvl>
    <w:lvl w:ilvl="4">
      <w:start w:val="1"/>
      <w:numFmt w:val="decimal"/>
      <w:lvlText w:val="%1.%2.%3.%4.%5."/>
      <w:lvlJc w:val="left"/>
      <w:pPr>
        <w:ind w:left="7668" w:hanging="1080"/>
      </w:pPr>
      <w:rPr>
        <w:rFonts w:hint="default"/>
        <w:color w:val="auto"/>
      </w:rPr>
    </w:lvl>
    <w:lvl w:ilvl="5">
      <w:start w:val="1"/>
      <w:numFmt w:val="decimal"/>
      <w:lvlText w:val="%1.%2.%3.%4.%5.%6."/>
      <w:lvlJc w:val="left"/>
      <w:pPr>
        <w:ind w:left="9315" w:hanging="1080"/>
      </w:pPr>
      <w:rPr>
        <w:rFonts w:hint="default"/>
        <w:color w:val="auto"/>
      </w:rPr>
    </w:lvl>
    <w:lvl w:ilvl="6">
      <w:start w:val="1"/>
      <w:numFmt w:val="decimal"/>
      <w:lvlText w:val="%1.%2.%3.%4.%5.%6.%7."/>
      <w:lvlJc w:val="left"/>
      <w:pPr>
        <w:ind w:left="11322" w:hanging="1440"/>
      </w:pPr>
      <w:rPr>
        <w:rFonts w:hint="default"/>
        <w:color w:val="auto"/>
      </w:rPr>
    </w:lvl>
    <w:lvl w:ilvl="7">
      <w:start w:val="1"/>
      <w:numFmt w:val="decimal"/>
      <w:lvlText w:val="%1.%2.%3.%4.%5.%6.%7.%8."/>
      <w:lvlJc w:val="left"/>
      <w:pPr>
        <w:ind w:left="12969" w:hanging="1440"/>
      </w:pPr>
      <w:rPr>
        <w:rFonts w:hint="default"/>
        <w:color w:val="auto"/>
      </w:rPr>
    </w:lvl>
    <w:lvl w:ilvl="8">
      <w:start w:val="1"/>
      <w:numFmt w:val="decimal"/>
      <w:lvlText w:val="%1.%2.%3.%4.%5.%6.%7.%8.%9."/>
      <w:lvlJc w:val="left"/>
      <w:pPr>
        <w:ind w:left="14976" w:hanging="1800"/>
      </w:pPr>
      <w:rPr>
        <w:rFonts w:hint="default"/>
        <w:color w:val="auto"/>
      </w:rPr>
    </w:lvl>
  </w:abstractNum>
  <w:abstractNum w:abstractNumId="27" w15:restartNumberingAfterBreak="0">
    <w:nsid w:val="547965BC"/>
    <w:multiLevelType w:val="multilevel"/>
    <w:tmpl w:val="0E80B2B0"/>
    <w:lvl w:ilvl="0">
      <w:start w:val="5"/>
      <w:numFmt w:val="decimal"/>
      <w:lvlText w:val="%1."/>
      <w:lvlJc w:val="left"/>
      <w:pPr>
        <w:ind w:left="360" w:hanging="360"/>
      </w:pPr>
      <w:rPr>
        <w:rFonts w:hint="default"/>
        <w:b/>
      </w:rPr>
    </w:lvl>
    <w:lvl w:ilvl="1">
      <w:start w:val="1"/>
      <w:numFmt w:val="decimal"/>
      <w:lvlText w:val="%1.%2."/>
      <w:lvlJc w:val="left"/>
      <w:pPr>
        <w:ind w:left="3621" w:hanging="360"/>
      </w:pPr>
      <w:rPr>
        <w:rFonts w:ascii="Times New Roman" w:hAnsi="Times New Roman" w:cs="Times New Roman" w:hint="default"/>
        <w:b w:val="0"/>
        <w:i w:val="0"/>
        <w:color w:val="auto"/>
        <w:sz w:val="24"/>
        <w:szCs w:val="24"/>
      </w:rPr>
    </w:lvl>
    <w:lvl w:ilvl="2">
      <w:start w:val="1"/>
      <w:numFmt w:val="decimal"/>
      <w:lvlText w:val="%1.%2.%3."/>
      <w:lvlJc w:val="left"/>
      <w:pPr>
        <w:ind w:left="4123" w:hanging="720"/>
      </w:pPr>
      <w:rPr>
        <w:rFonts w:ascii="Times New Roman" w:hAnsi="Times New Roman" w:cs="Times New Roman" w:hint="default"/>
        <w:i w:val="0"/>
        <w:sz w:val="24"/>
        <w:szCs w:val="24"/>
      </w:rPr>
    </w:lvl>
    <w:lvl w:ilvl="3">
      <w:start w:val="1"/>
      <w:numFmt w:val="decimal"/>
      <w:lvlText w:val="%1.%2.%3.%4."/>
      <w:lvlJc w:val="left"/>
      <w:pPr>
        <w:ind w:left="3981" w:hanging="720"/>
      </w:pPr>
      <w:rPr>
        <w:rFonts w:hint="default"/>
        <w:i w:val="0"/>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58E6E2F"/>
    <w:multiLevelType w:val="multilevel"/>
    <w:tmpl w:val="9182A12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4"/>
        <w:szCs w:val="24"/>
      </w:r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59D28FD"/>
    <w:multiLevelType w:val="hybridMultilevel"/>
    <w:tmpl w:val="0292E7EC"/>
    <w:lvl w:ilvl="0" w:tplc="CDB63E74">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30" w15:restartNumberingAfterBreak="0">
    <w:nsid w:val="56471F46"/>
    <w:multiLevelType w:val="multilevel"/>
    <w:tmpl w:val="79B46C64"/>
    <w:lvl w:ilvl="0">
      <w:start w:val="1"/>
      <w:numFmt w:val="decimal"/>
      <w:lvlText w:val="%1."/>
      <w:lvlJc w:val="left"/>
      <w:pPr>
        <w:ind w:left="1637" w:hanging="360"/>
      </w:pPr>
      <w:rPr>
        <w:rFonts w:cs="Times New Roman" w:hint="default"/>
        <w:b/>
      </w:rPr>
    </w:lvl>
    <w:lvl w:ilvl="1">
      <w:start w:val="1"/>
      <w:numFmt w:val="decimal"/>
      <w:isLgl/>
      <w:lvlText w:val="%1.%2."/>
      <w:lvlJc w:val="left"/>
      <w:pPr>
        <w:ind w:left="1495" w:hanging="360"/>
      </w:pPr>
      <w:rPr>
        <w:rFonts w:ascii="Times New Roman" w:hAnsi="Times New Roman" w:cs="Times New Roman" w:hint="default"/>
        <w:b w:val="0"/>
        <w:color w:val="auto"/>
        <w:sz w:val="24"/>
        <w:szCs w:val="24"/>
      </w:rPr>
    </w:lvl>
    <w:lvl w:ilvl="2">
      <w:start w:val="1"/>
      <w:numFmt w:val="decimal"/>
      <w:isLgl/>
      <w:lvlText w:val="%1.%2.%3."/>
      <w:lvlJc w:val="left"/>
      <w:pPr>
        <w:ind w:left="1571" w:hanging="720"/>
      </w:pPr>
      <w:rPr>
        <w:rFonts w:ascii="Times New Roman" w:hAnsi="Times New Roman" w:cs="Times New Roman" w:hint="default"/>
        <w:b w:val="0"/>
        <w:sz w:val="24"/>
        <w:szCs w:val="24"/>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1" w15:restartNumberingAfterBreak="0">
    <w:nsid w:val="575D4D4B"/>
    <w:multiLevelType w:val="multilevel"/>
    <w:tmpl w:val="CA9E8694"/>
    <w:lvl w:ilvl="0">
      <w:start w:val="2"/>
      <w:numFmt w:val="decimal"/>
      <w:lvlText w:val="%1."/>
      <w:lvlJc w:val="left"/>
      <w:pPr>
        <w:ind w:left="840" w:hanging="840"/>
      </w:pPr>
      <w:rPr>
        <w:rFonts w:hint="default"/>
      </w:rPr>
    </w:lvl>
    <w:lvl w:ilvl="1">
      <w:start w:val="12"/>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771586B"/>
    <w:multiLevelType w:val="multilevel"/>
    <w:tmpl w:val="3A44B194"/>
    <w:lvl w:ilvl="0">
      <w:start w:val="2"/>
      <w:numFmt w:val="decimal"/>
      <w:lvlText w:val="%1."/>
      <w:lvlJc w:val="left"/>
      <w:pPr>
        <w:ind w:left="540" w:hanging="540"/>
      </w:pPr>
      <w:rPr>
        <w:rFonts w:hint="default"/>
        <w:b w:val="0"/>
      </w:rPr>
    </w:lvl>
    <w:lvl w:ilvl="1">
      <w:start w:val="10"/>
      <w:numFmt w:val="decimal"/>
      <w:lvlText w:val="%1.%2."/>
      <w:lvlJc w:val="left"/>
      <w:pPr>
        <w:ind w:left="557" w:hanging="540"/>
      </w:pPr>
      <w:rPr>
        <w:rFonts w:hint="default"/>
        <w:b/>
        <w:i w:val="0"/>
      </w:rPr>
    </w:lvl>
    <w:lvl w:ilvl="2">
      <w:start w:val="1"/>
      <w:numFmt w:val="decimal"/>
      <w:lvlText w:val="%1.%2.%3."/>
      <w:lvlJc w:val="left"/>
      <w:pPr>
        <w:ind w:left="754" w:hanging="720"/>
      </w:pPr>
      <w:rPr>
        <w:rFonts w:hint="default"/>
        <w:b w:val="0"/>
        <w:i w:val="0"/>
      </w:rPr>
    </w:lvl>
    <w:lvl w:ilvl="3">
      <w:start w:val="1"/>
      <w:numFmt w:val="decimal"/>
      <w:lvlText w:val="%1.%2.%3.%4."/>
      <w:lvlJc w:val="left"/>
      <w:pPr>
        <w:ind w:left="771" w:hanging="720"/>
      </w:pPr>
      <w:rPr>
        <w:rFonts w:hint="default"/>
        <w:b w:val="0"/>
      </w:rPr>
    </w:lvl>
    <w:lvl w:ilvl="4">
      <w:start w:val="1"/>
      <w:numFmt w:val="decimal"/>
      <w:lvlText w:val="%1.%2.%3.%4.%5."/>
      <w:lvlJc w:val="left"/>
      <w:pPr>
        <w:ind w:left="1148" w:hanging="1080"/>
      </w:pPr>
      <w:rPr>
        <w:rFonts w:hint="default"/>
        <w:b w:val="0"/>
      </w:rPr>
    </w:lvl>
    <w:lvl w:ilvl="5">
      <w:start w:val="1"/>
      <w:numFmt w:val="decimal"/>
      <w:lvlText w:val="%1.%2.%3.%4.%5.%6."/>
      <w:lvlJc w:val="left"/>
      <w:pPr>
        <w:ind w:left="1165" w:hanging="1080"/>
      </w:pPr>
      <w:rPr>
        <w:rFonts w:hint="default"/>
        <w:b w:val="0"/>
      </w:rPr>
    </w:lvl>
    <w:lvl w:ilvl="6">
      <w:start w:val="1"/>
      <w:numFmt w:val="decimal"/>
      <w:lvlText w:val="%1.%2.%3.%4.%5.%6.%7."/>
      <w:lvlJc w:val="left"/>
      <w:pPr>
        <w:ind w:left="1542" w:hanging="1440"/>
      </w:pPr>
      <w:rPr>
        <w:rFonts w:hint="default"/>
        <w:b w:val="0"/>
      </w:rPr>
    </w:lvl>
    <w:lvl w:ilvl="7">
      <w:start w:val="1"/>
      <w:numFmt w:val="decimal"/>
      <w:lvlText w:val="%1.%2.%3.%4.%5.%6.%7.%8."/>
      <w:lvlJc w:val="left"/>
      <w:pPr>
        <w:ind w:left="1559" w:hanging="1440"/>
      </w:pPr>
      <w:rPr>
        <w:rFonts w:hint="default"/>
        <w:b w:val="0"/>
      </w:rPr>
    </w:lvl>
    <w:lvl w:ilvl="8">
      <w:start w:val="1"/>
      <w:numFmt w:val="decimal"/>
      <w:lvlText w:val="%1.%2.%3.%4.%5.%6.%7.%8.%9."/>
      <w:lvlJc w:val="left"/>
      <w:pPr>
        <w:ind w:left="1936" w:hanging="1800"/>
      </w:pPr>
      <w:rPr>
        <w:rFonts w:hint="default"/>
        <w:b w:val="0"/>
      </w:rPr>
    </w:lvl>
  </w:abstractNum>
  <w:abstractNum w:abstractNumId="33" w15:restartNumberingAfterBreak="0">
    <w:nsid w:val="585E677A"/>
    <w:multiLevelType w:val="hybridMultilevel"/>
    <w:tmpl w:val="EB28148E"/>
    <w:lvl w:ilvl="0" w:tplc="F9E43CAC">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4" w15:restartNumberingAfterBreak="0">
    <w:nsid w:val="5FF9310A"/>
    <w:multiLevelType w:val="multilevel"/>
    <w:tmpl w:val="9C7491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3667BD9"/>
    <w:multiLevelType w:val="multilevel"/>
    <w:tmpl w:val="129E98F4"/>
    <w:lvl w:ilvl="0">
      <w:start w:val="2"/>
      <w:numFmt w:val="decimal"/>
      <w:lvlText w:val="%1."/>
      <w:lvlJc w:val="left"/>
      <w:pPr>
        <w:ind w:left="660" w:hanging="660"/>
      </w:pPr>
      <w:rPr>
        <w:rFonts w:hint="default"/>
      </w:rPr>
    </w:lvl>
    <w:lvl w:ilvl="1">
      <w:start w:val="1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78B0701"/>
    <w:multiLevelType w:val="multilevel"/>
    <w:tmpl w:val="F4286D26"/>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7D05FAC"/>
    <w:multiLevelType w:val="hybridMultilevel"/>
    <w:tmpl w:val="FDDECED2"/>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38" w15:restartNumberingAfterBreak="0">
    <w:nsid w:val="6815331D"/>
    <w:multiLevelType w:val="multilevel"/>
    <w:tmpl w:val="3FA2B278"/>
    <w:lvl w:ilvl="0">
      <w:start w:val="3"/>
      <w:numFmt w:val="decimal"/>
      <w:lvlText w:val="%1."/>
      <w:lvlJc w:val="left"/>
      <w:pPr>
        <w:ind w:left="720" w:hanging="720"/>
      </w:pPr>
      <w:rPr>
        <w:rFonts w:hint="default"/>
      </w:rPr>
    </w:lvl>
    <w:lvl w:ilvl="1">
      <w:start w:val="4"/>
      <w:numFmt w:val="decimal"/>
      <w:lvlText w:val="%1.%2."/>
      <w:lvlJc w:val="left"/>
      <w:pPr>
        <w:ind w:left="956" w:hanging="720"/>
      </w:pPr>
      <w:rPr>
        <w:rFonts w:hint="default"/>
      </w:rPr>
    </w:lvl>
    <w:lvl w:ilvl="2">
      <w:start w:val="1"/>
      <w:numFmt w:val="decimal"/>
      <w:lvlText w:val="%1.%2.%3."/>
      <w:lvlJc w:val="left"/>
      <w:pPr>
        <w:ind w:left="1192"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39" w15:restartNumberingAfterBreak="0">
    <w:nsid w:val="69CF7031"/>
    <w:multiLevelType w:val="multilevel"/>
    <w:tmpl w:val="0E9CC9DE"/>
    <w:lvl w:ilvl="0">
      <w:start w:val="5"/>
      <w:numFmt w:val="decimal"/>
      <w:lvlText w:val="%1."/>
      <w:lvlJc w:val="left"/>
      <w:pPr>
        <w:ind w:left="360" w:hanging="360"/>
      </w:pPr>
      <w:rPr>
        <w:rFonts w:ascii="Times New Roman" w:hAnsi="Times New Roman" w:cs="Times New Roman" w:hint="default"/>
        <w:sz w:val="24"/>
        <w:szCs w:val="24"/>
      </w:rPr>
    </w:lvl>
    <w:lvl w:ilvl="1">
      <w:start w:val="1"/>
      <w:numFmt w:val="decimal"/>
      <w:lvlText w:val="%1.%2."/>
      <w:lvlJc w:val="left"/>
      <w:pPr>
        <w:ind w:left="360" w:hanging="360"/>
      </w:pPr>
      <w:rPr>
        <w:rFonts w:ascii="Times New Roman" w:hAnsi="Times New Roman" w:cs="Times New Roman" w:hint="default"/>
        <w:b w:val="0"/>
        <w:i w:val="0"/>
        <w:sz w:val="24"/>
        <w:szCs w:val="24"/>
      </w:rPr>
    </w:lvl>
    <w:lvl w:ilvl="2">
      <w:start w:val="2"/>
      <w:numFmt w:val="decimal"/>
      <w:lvlText w:val="%1.%2.%3."/>
      <w:lvlJc w:val="left"/>
      <w:pPr>
        <w:ind w:left="1713" w:hanging="720"/>
      </w:pPr>
      <w:rPr>
        <w:rFonts w:ascii="Times New Roman" w:hAnsi="Times New Roman" w:cs="Times New Roman" w:hint="default"/>
        <w:b w:val="0"/>
        <w:i w:val="0"/>
        <w:sz w:val="24"/>
        <w:szCs w:val="24"/>
      </w:rPr>
    </w:lvl>
    <w:lvl w:ilvl="3">
      <w:start w:val="2"/>
      <w:numFmt w:val="decimal"/>
      <w:lvlText w:val="%1.%2.%3.%4."/>
      <w:lvlJc w:val="left"/>
      <w:pPr>
        <w:ind w:left="720" w:hanging="720"/>
      </w:pPr>
      <w:rPr>
        <w:rFonts w:ascii="Times New Roman" w:hAnsi="Times New Roman" w:cs="Times New Roman" w:hint="default"/>
        <w:i w:val="0"/>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AD532EB"/>
    <w:multiLevelType w:val="multilevel"/>
    <w:tmpl w:val="D1A678E2"/>
    <w:lvl w:ilvl="0">
      <w:start w:val="2"/>
      <w:numFmt w:val="decimal"/>
      <w:lvlText w:val="%1."/>
      <w:lvlJc w:val="left"/>
      <w:pPr>
        <w:ind w:left="540" w:hanging="540"/>
      </w:pPr>
      <w:rPr>
        <w:rFonts w:hint="default"/>
        <w:b w:val="0"/>
      </w:rPr>
    </w:lvl>
    <w:lvl w:ilvl="1">
      <w:start w:val="11"/>
      <w:numFmt w:val="decimal"/>
      <w:lvlText w:val="%1.%2."/>
      <w:lvlJc w:val="left"/>
      <w:pPr>
        <w:ind w:left="557" w:hanging="540"/>
      </w:pPr>
      <w:rPr>
        <w:rFonts w:hint="default"/>
        <w:b/>
        <w:i w:val="0"/>
      </w:rPr>
    </w:lvl>
    <w:lvl w:ilvl="2">
      <w:start w:val="1"/>
      <w:numFmt w:val="decimal"/>
      <w:lvlText w:val="%1.%2.%3."/>
      <w:lvlJc w:val="left"/>
      <w:pPr>
        <w:ind w:left="754" w:hanging="720"/>
      </w:pPr>
      <w:rPr>
        <w:rFonts w:hint="default"/>
        <w:b w:val="0"/>
        <w:i w:val="0"/>
      </w:rPr>
    </w:lvl>
    <w:lvl w:ilvl="3">
      <w:start w:val="1"/>
      <w:numFmt w:val="decimal"/>
      <w:lvlText w:val="%1.%2.%3.%4."/>
      <w:lvlJc w:val="left"/>
      <w:pPr>
        <w:ind w:left="771" w:hanging="720"/>
      </w:pPr>
      <w:rPr>
        <w:rFonts w:hint="default"/>
        <w:b w:val="0"/>
      </w:rPr>
    </w:lvl>
    <w:lvl w:ilvl="4">
      <w:start w:val="1"/>
      <w:numFmt w:val="decimal"/>
      <w:lvlText w:val="%1.%2.%3.%4.%5."/>
      <w:lvlJc w:val="left"/>
      <w:pPr>
        <w:ind w:left="1148" w:hanging="1080"/>
      </w:pPr>
      <w:rPr>
        <w:rFonts w:hint="default"/>
        <w:b w:val="0"/>
      </w:rPr>
    </w:lvl>
    <w:lvl w:ilvl="5">
      <w:start w:val="1"/>
      <w:numFmt w:val="decimal"/>
      <w:lvlText w:val="%1.%2.%3.%4.%5.%6."/>
      <w:lvlJc w:val="left"/>
      <w:pPr>
        <w:ind w:left="1165" w:hanging="1080"/>
      </w:pPr>
      <w:rPr>
        <w:rFonts w:hint="default"/>
        <w:b w:val="0"/>
      </w:rPr>
    </w:lvl>
    <w:lvl w:ilvl="6">
      <w:start w:val="1"/>
      <w:numFmt w:val="decimal"/>
      <w:lvlText w:val="%1.%2.%3.%4.%5.%6.%7."/>
      <w:lvlJc w:val="left"/>
      <w:pPr>
        <w:ind w:left="1542" w:hanging="1440"/>
      </w:pPr>
      <w:rPr>
        <w:rFonts w:hint="default"/>
        <w:b w:val="0"/>
      </w:rPr>
    </w:lvl>
    <w:lvl w:ilvl="7">
      <w:start w:val="1"/>
      <w:numFmt w:val="decimal"/>
      <w:lvlText w:val="%1.%2.%3.%4.%5.%6.%7.%8."/>
      <w:lvlJc w:val="left"/>
      <w:pPr>
        <w:ind w:left="1559" w:hanging="1440"/>
      </w:pPr>
      <w:rPr>
        <w:rFonts w:hint="default"/>
        <w:b w:val="0"/>
      </w:rPr>
    </w:lvl>
    <w:lvl w:ilvl="8">
      <w:start w:val="1"/>
      <w:numFmt w:val="decimal"/>
      <w:lvlText w:val="%1.%2.%3.%4.%5.%6.%7.%8.%9."/>
      <w:lvlJc w:val="left"/>
      <w:pPr>
        <w:ind w:left="1936" w:hanging="1800"/>
      </w:pPr>
      <w:rPr>
        <w:rFonts w:hint="default"/>
        <w:b w:val="0"/>
      </w:rPr>
    </w:lvl>
  </w:abstractNum>
  <w:abstractNum w:abstractNumId="41" w15:restartNumberingAfterBreak="0">
    <w:nsid w:val="6C861AF1"/>
    <w:multiLevelType w:val="hybridMultilevel"/>
    <w:tmpl w:val="85F8FEC8"/>
    <w:lvl w:ilvl="0" w:tplc="04190001">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42" w15:restartNumberingAfterBreak="0">
    <w:nsid w:val="6CE31685"/>
    <w:multiLevelType w:val="multilevel"/>
    <w:tmpl w:val="505A1316"/>
    <w:lvl w:ilvl="0">
      <w:start w:val="2"/>
      <w:numFmt w:val="decimal"/>
      <w:lvlText w:val="%1."/>
      <w:lvlJc w:val="left"/>
      <w:pPr>
        <w:ind w:left="660" w:hanging="660"/>
      </w:pPr>
      <w:rPr>
        <w:rFonts w:hint="default"/>
      </w:rPr>
    </w:lvl>
    <w:lvl w:ilvl="1">
      <w:start w:val="1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F124C1C"/>
    <w:multiLevelType w:val="multilevel"/>
    <w:tmpl w:val="D2B023E8"/>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i w:val="0"/>
      </w:rPr>
    </w:lvl>
    <w:lvl w:ilvl="2">
      <w:start w:val="2"/>
      <w:numFmt w:val="decimal"/>
      <w:lvlText w:val="%1.%2.%3."/>
      <w:lvlJc w:val="left"/>
      <w:pPr>
        <w:ind w:left="720" w:hanging="720"/>
      </w:pPr>
      <w:rPr>
        <w:rFonts w:hint="default"/>
        <w:i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36A7D7A"/>
    <w:multiLevelType w:val="multilevel"/>
    <w:tmpl w:val="D0945CDC"/>
    <w:lvl w:ilvl="0">
      <w:start w:val="6"/>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i w:val="0"/>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5" w15:restartNumberingAfterBreak="0">
    <w:nsid w:val="744F4301"/>
    <w:multiLevelType w:val="hybridMultilevel"/>
    <w:tmpl w:val="4F0CF6EA"/>
    <w:lvl w:ilvl="0" w:tplc="0CB495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6417ADA"/>
    <w:multiLevelType w:val="multilevel"/>
    <w:tmpl w:val="9D44C1A0"/>
    <w:lvl w:ilvl="0">
      <w:start w:val="2"/>
      <w:numFmt w:val="decimal"/>
      <w:lvlText w:val="%1."/>
      <w:lvlJc w:val="left"/>
      <w:pPr>
        <w:ind w:left="840" w:hanging="840"/>
      </w:pPr>
      <w:rPr>
        <w:rFonts w:hint="default"/>
      </w:rPr>
    </w:lvl>
    <w:lvl w:ilvl="1">
      <w:start w:val="12"/>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6D51254"/>
    <w:multiLevelType w:val="hybridMultilevel"/>
    <w:tmpl w:val="9E862650"/>
    <w:lvl w:ilvl="0" w:tplc="DF7A0D0C">
      <w:start w:val="1"/>
      <w:numFmt w:val="bullet"/>
      <w:lvlText w:val="–"/>
      <w:lvlJc w:val="left"/>
      <w:pPr>
        <w:ind w:left="1485" w:hanging="360"/>
      </w:pPr>
      <w:rPr>
        <w:rFonts w:ascii="Sylfaen" w:hAnsi="Sylfaen" w:hint="default"/>
      </w:rPr>
    </w:lvl>
    <w:lvl w:ilvl="1" w:tplc="04190003">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48" w15:restartNumberingAfterBreak="0">
    <w:nsid w:val="770B2FB2"/>
    <w:multiLevelType w:val="multilevel"/>
    <w:tmpl w:val="377633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8854F93"/>
    <w:multiLevelType w:val="hybridMultilevel"/>
    <w:tmpl w:val="FDAC71C4"/>
    <w:lvl w:ilvl="0" w:tplc="F9E43CAC">
      <w:start w:val="1"/>
      <w:numFmt w:val="bullet"/>
      <w:lvlText w:val=""/>
      <w:lvlJc w:val="left"/>
      <w:pPr>
        <w:ind w:left="1209" w:hanging="360"/>
      </w:pPr>
      <w:rPr>
        <w:rFonts w:ascii="Symbol" w:hAnsi="Symbol" w:hint="default"/>
      </w:rPr>
    </w:lvl>
    <w:lvl w:ilvl="1" w:tplc="04190003" w:tentative="1">
      <w:start w:val="1"/>
      <w:numFmt w:val="bullet"/>
      <w:lvlText w:val="o"/>
      <w:lvlJc w:val="left"/>
      <w:pPr>
        <w:ind w:left="1929" w:hanging="360"/>
      </w:pPr>
      <w:rPr>
        <w:rFonts w:ascii="Courier New" w:hAnsi="Courier New" w:cs="Courier New" w:hint="default"/>
      </w:rPr>
    </w:lvl>
    <w:lvl w:ilvl="2" w:tplc="04190005" w:tentative="1">
      <w:start w:val="1"/>
      <w:numFmt w:val="bullet"/>
      <w:lvlText w:val=""/>
      <w:lvlJc w:val="left"/>
      <w:pPr>
        <w:ind w:left="2649" w:hanging="360"/>
      </w:pPr>
      <w:rPr>
        <w:rFonts w:ascii="Wingdings" w:hAnsi="Wingdings" w:hint="default"/>
      </w:rPr>
    </w:lvl>
    <w:lvl w:ilvl="3" w:tplc="04190001" w:tentative="1">
      <w:start w:val="1"/>
      <w:numFmt w:val="bullet"/>
      <w:lvlText w:val=""/>
      <w:lvlJc w:val="left"/>
      <w:pPr>
        <w:ind w:left="3369" w:hanging="360"/>
      </w:pPr>
      <w:rPr>
        <w:rFonts w:ascii="Symbol" w:hAnsi="Symbol" w:hint="default"/>
      </w:rPr>
    </w:lvl>
    <w:lvl w:ilvl="4" w:tplc="04190003" w:tentative="1">
      <w:start w:val="1"/>
      <w:numFmt w:val="bullet"/>
      <w:lvlText w:val="o"/>
      <w:lvlJc w:val="left"/>
      <w:pPr>
        <w:ind w:left="4089" w:hanging="360"/>
      </w:pPr>
      <w:rPr>
        <w:rFonts w:ascii="Courier New" w:hAnsi="Courier New" w:cs="Courier New" w:hint="default"/>
      </w:rPr>
    </w:lvl>
    <w:lvl w:ilvl="5" w:tplc="04190005" w:tentative="1">
      <w:start w:val="1"/>
      <w:numFmt w:val="bullet"/>
      <w:lvlText w:val=""/>
      <w:lvlJc w:val="left"/>
      <w:pPr>
        <w:ind w:left="4809" w:hanging="360"/>
      </w:pPr>
      <w:rPr>
        <w:rFonts w:ascii="Wingdings" w:hAnsi="Wingdings" w:hint="default"/>
      </w:rPr>
    </w:lvl>
    <w:lvl w:ilvl="6" w:tplc="04190001" w:tentative="1">
      <w:start w:val="1"/>
      <w:numFmt w:val="bullet"/>
      <w:lvlText w:val=""/>
      <w:lvlJc w:val="left"/>
      <w:pPr>
        <w:ind w:left="5529" w:hanging="360"/>
      </w:pPr>
      <w:rPr>
        <w:rFonts w:ascii="Symbol" w:hAnsi="Symbol" w:hint="default"/>
      </w:rPr>
    </w:lvl>
    <w:lvl w:ilvl="7" w:tplc="04190003" w:tentative="1">
      <w:start w:val="1"/>
      <w:numFmt w:val="bullet"/>
      <w:lvlText w:val="o"/>
      <w:lvlJc w:val="left"/>
      <w:pPr>
        <w:ind w:left="6249" w:hanging="360"/>
      </w:pPr>
      <w:rPr>
        <w:rFonts w:ascii="Courier New" w:hAnsi="Courier New" w:cs="Courier New" w:hint="default"/>
      </w:rPr>
    </w:lvl>
    <w:lvl w:ilvl="8" w:tplc="04190005" w:tentative="1">
      <w:start w:val="1"/>
      <w:numFmt w:val="bullet"/>
      <w:lvlText w:val=""/>
      <w:lvlJc w:val="left"/>
      <w:pPr>
        <w:ind w:left="6969" w:hanging="360"/>
      </w:pPr>
      <w:rPr>
        <w:rFonts w:ascii="Wingdings" w:hAnsi="Wingdings" w:hint="default"/>
      </w:rPr>
    </w:lvl>
  </w:abstractNum>
  <w:abstractNum w:abstractNumId="50" w15:restartNumberingAfterBreak="0">
    <w:nsid w:val="7B7A55A9"/>
    <w:multiLevelType w:val="hybridMultilevel"/>
    <w:tmpl w:val="294E1FA8"/>
    <w:lvl w:ilvl="0" w:tplc="03BA54CE">
      <w:start w:val="1"/>
      <w:numFmt w:val="bullet"/>
      <w:lvlText w:val=""/>
      <w:lvlJc w:val="left"/>
      <w:pPr>
        <w:ind w:left="1508"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C6E4DEB"/>
    <w:multiLevelType w:val="multilevel"/>
    <w:tmpl w:val="A42231EE"/>
    <w:lvl w:ilvl="0">
      <w:start w:val="2"/>
      <w:numFmt w:val="decimal"/>
      <w:lvlText w:val="%1."/>
      <w:lvlJc w:val="left"/>
      <w:pPr>
        <w:ind w:left="3655" w:hanging="360"/>
      </w:pPr>
      <w:rPr>
        <w:rFonts w:hint="default"/>
      </w:rPr>
    </w:lvl>
    <w:lvl w:ilvl="1">
      <w:start w:val="4"/>
      <w:numFmt w:val="decimal"/>
      <w:isLgl/>
      <w:lvlText w:val="%1.%2."/>
      <w:lvlJc w:val="left"/>
      <w:pPr>
        <w:ind w:left="3655" w:hanging="360"/>
      </w:pPr>
      <w:rPr>
        <w:rFonts w:hint="default"/>
        <w:b w:val="0"/>
        <w:i w:val="0"/>
      </w:rPr>
    </w:lvl>
    <w:lvl w:ilvl="2">
      <w:start w:val="2"/>
      <w:numFmt w:val="decimal"/>
      <w:isLgl/>
      <w:lvlText w:val="%1.%2.%3."/>
      <w:lvlJc w:val="left"/>
      <w:pPr>
        <w:ind w:left="4015" w:hanging="720"/>
      </w:pPr>
      <w:rPr>
        <w:rFonts w:hint="default"/>
        <w:b w:val="0"/>
        <w:i w:val="0"/>
      </w:rPr>
    </w:lvl>
    <w:lvl w:ilvl="3">
      <w:start w:val="1"/>
      <w:numFmt w:val="decimal"/>
      <w:isLgl/>
      <w:lvlText w:val="%1.%2.%3.%4."/>
      <w:lvlJc w:val="left"/>
      <w:pPr>
        <w:ind w:left="4015" w:hanging="720"/>
      </w:pPr>
      <w:rPr>
        <w:rFonts w:ascii="Times New Roman" w:hAnsi="Times New Roman" w:cs="Times New Roman" w:hint="default"/>
        <w:b w:val="0"/>
        <w:sz w:val="24"/>
        <w:szCs w:val="24"/>
      </w:rPr>
    </w:lvl>
    <w:lvl w:ilvl="4">
      <w:start w:val="1"/>
      <w:numFmt w:val="decimal"/>
      <w:isLgl/>
      <w:lvlText w:val="%1.%2.%3.%4.%5."/>
      <w:lvlJc w:val="left"/>
      <w:pPr>
        <w:ind w:left="4375" w:hanging="1080"/>
      </w:pPr>
      <w:rPr>
        <w:rFonts w:hint="default"/>
      </w:rPr>
    </w:lvl>
    <w:lvl w:ilvl="5">
      <w:start w:val="1"/>
      <w:numFmt w:val="decimal"/>
      <w:isLgl/>
      <w:lvlText w:val="%1.%2.%3.%4.%5.%6."/>
      <w:lvlJc w:val="left"/>
      <w:pPr>
        <w:ind w:left="4375" w:hanging="1080"/>
      </w:pPr>
      <w:rPr>
        <w:rFonts w:hint="default"/>
      </w:rPr>
    </w:lvl>
    <w:lvl w:ilvl="6">
      <w:start w:val="1"/>
      <w:numFmt w:val="decimal"/>
      <w:isLgl/>
      <w:lvlText w:val="%1.%2.%3.%4.%5.%6.%7."/>
      <w:lvlJc w:val="left"/>
      <w:pPr>
        <w:ind w:left="4735" w:hanging="1440"/>
      </w:pPr>
      <w:rPr>
        <w:rFonts w:hint="default"/>
      </w:rPr>
    </w:lvl>
    <w:lvl w:ilvl="7">
      <w:start w:val="1"/>
      <w:numFmt w:val="decimal"/>
      <w:isLgl/>
      <w:lvlText w:val="%1.%2.%3.%4.%5.%6.%7.%8."/>
      <w:lvlJc w:val="left"/>
      <w:pPr>
        <w:ind w:left="4735" w:hanging="1440"/>
      </w:pPr>
      <w:rPr>
        <w:rFonts w:hint="default"/>
      </w:rPr>
    </w:lvl>
    <w:lvl w:ilvl="8">
      <w:start w:val="1"/>
      <w:numFmt w:val="decimal"/>
      <w:isLgl/>
      <w:lvlText w:val="%1.%2.%3.%4.%5.%6.%7.%8.%9."/>
      <w:lvlJc w:val="left"/>
      <w:pPr>
        <w:ind w:left="5095" w:hanging="1800"/>
      </w:pPr>
      <w:rPr>
        <w:rFonts w:hint="default"/>
      </w:rPr>
    </w:lvl>
  </w:abstractNum>
  <w:abstractNum w:abstractNumId="52" w15:restartNumberingAfterBreak="0">
    <w:nsid w:val="7D207611"/>
    <w:multiLevelType w:val="hybridMultilevel"/>
    <w:tmpl w:val="DC00AACA"/>
    <w:lvl w:ilvl="0" w:tplc="0CB49584">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DEE753B"/>
    <w:multiLevelType w:val="multilevel"/>
    <w:tmpl w:val="2CD08A30"/>
    <w:lvl w:ilvl="0">
      <w:start w:val="2"/>
      <w:numFmt w:val="decimal"/>
      <w:lvlText w:val="%1."/>
      <w:lvlJc w:val="left"/>
      <w:pPr>
        <w:ind w:left="540" w:hanging="540"/>
      </w:pPr>
      <w:rPr>
        <w:rFonts w:hint="default"/>
        <w:b w:val="0"/>
      </w:rPr>
    </w:lvl>
    <w:lvl w:ilvl="1">
      <w:start w:val="7"/>
      <w:numFmt w:val="decimal"/>
      <w:lvlText w:val="%1.%2."/>
      <w:lvlJc w:val="left"/>
      <w:pPr>
        <w:ind w:left="557" w:hanging="540"/>
      </w:pPr>
      <w:rPr>
        <w:rFonts w:hint="default"/>
        <w:b/>
        <w:i w:val="0"/>
      </w:rPr>
    </w:lvl>
    <w:lvl w:ilvl="2">
      <w:start w:val="1"/>
      <w:numFmt w:val="decimal"/>
      <w:lvlText w:val="%1.%2.%3."/>
      <w:lvlJc w:val="left"/>
      <w:pPr>
        <w:ind w:left="754" w:hanging="720"/>
      </w:pPr>
      <w:rPr>
        <w:rFonts w:hint="default"/>
        <w:b w:val="0"/>
        <w:i w:val="0"/>
      </w:rPr>
    </w:lvl>
    <w:lvl w:ilvl="3">
      <w:start w:val="1"/>
      <w:numFmt w:val="decimal"/>
      <w:lvlText w:val="%1.%2.%3.%4."/>
      <w:lvlJc w:val="left"/>
      <w:pPr>
        <w:ind w:left="771" w:hanging="720"/>
      </w:pPr>
      <w:rPr>
        <w:rFonts w:hint="default"/>
        <w:b w:val="0"/>
      </w:rPr>
    </w:lvl>
    <w:lvl w:ilvl="4">
      <w:start w:val="1"/>
      <w:numFmt w:val="decimal"/>
      <w:lvlText w:val="%1.%2.%3.%4.%5."/>
      <w:lvlJc w:val="left"/>
      <w:pPr>
        <w:ind w:left="1148" w:hanging="1080"/>
      </w:pPr>
      <w:rPr>
        <w:rFonts w:hint="default"/>
        <w:b w:val="0"/>
      </w:rPr>
    </w:lvl>
    <w:lvl w:ilvl="5">
      <w:start w:val="1"/>
      <w:numFmt w:val="decimal"/>
      <w:lvlText w:val="%1.%2.%3.%4.%5.%6."/>
      <w:lvlJc w:val="left"/>
      <w:pPr>
        <w:ind w:left="1165" w:hanging="1080"/>
      </w:pPr>
      <w:rPr>
        <w:rFonts w:hint="default"/>
        <w:b w:val="0"/>
      </w:rPr>
    </w:lvl>
    <w:lvl w:ilvl="6">
      <w:start w:val="1"/>
      <w:numFmt w:val="decimal"/>
      <w:lvlText w:val="%1.%2.%3.%4.%5.%6.%7."/>
      <w:lvlJc w:val="left"/>
      <w:pPr>
        <w:ind w:left="1542" w:hanging="1440"/>
      </w:pPr>
      <w:rPr>
        <w:rFonts w:hint="default"/>
        <w:b w:val="0"/>
      </w:rPr>
    </w:lvl>
    <w:lvl w:ilvl="7">
      <w:start w:val="1"/>
      <w:numFmt w:val="decimal"/>
      <w:lvlText w:val="%1.%2.%3.%4.%5.%6.%7.%8."/>
      <w:lvlJc w:val="left"/>
      <w:pPr>
        <w:ind w:left="1559" w:hanging="1440"/>
      </w:pPr>
      <w:rPr>
        <w:rFonts w:hint="default"/>
        <w:b w:val="0"/>
      </w:rPr>
    </w:lvl>
    <w:lvl w:ilvl="8">
      <w:start w:val="1"/>
      <w:numFmt w:val="decimal"/>
      <w:lvlText w:val="%1.%2.%3.%4.%5.%6.%7.%8.%9."/>
      <w:lvlJc w:val="left"/>
      <w:pPr>
        <w:ind w:left="1936" w:hanging="1800"/>
      </w:pPr>
      <w:rPr>
        <w:rFonts w:hint="default"/>
        <w:b w:val="0"/>
      </w:rPr>
    </w:lvl>
  </w:abstractNum>
  <w:abstractNum w:abstractNumId="54" w15:restartNumberingAfterBreak="0">
    <w:nsid w:val="7EC061A3"/>
    <w:multiLevelType w:val="hybridMultilevel"/>
    <w:tmpl w:val="EC9256CC"/>
    <w:lvl w:ilvl="0" w:tplc="CDB63E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EE6129A"/>
    <w:multiLevelType w:val="multilevel"/>
    <w:tmpl w:val="313084FA"/>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b w:val="0"/>
      </w:rPr>
    </w:lvl>
    <w:lvl w:ilvl="2">
      <w:start w:val="1"/>
      <w:numFmt w:val="decimal"/>
      <w:lvlText w:val="%1.%2.%3."/>
      <w:lvlJc w:val="left"/>
      <w:pPr>
        <w:ind w:left="1434" w:hanging="720"/>
      </w:pPr>
      <w:rPr>
        <w:rFonts w:hint="default"/>
        <w:i w:val="0"/>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num w:numId="1">
    <w:abstractNumId w:val="45"/>
  </w:num>
  <w:num w:numId="2">
    <w:abstractNumId w:val="16"/>
  </w:num>
  <w:num w:numId="3">
    <w:abstractNumId w:val="38"/>
  </w:num>
  <w:num w:numId="4">
    <w:abstractNumId w:val="47"/>
  </w:num>
  <w:num w:numId="5">
    <w:abstractNumId w:val="11"/>
  </w:num>
  <w:num w:numId="6">
    <w:abstractNumId w:val="4"/>
  </w:num>
  <w:num w:numId="7">
    <w:abstractNumId w:val="7"/>
  </w:num>
  <w:num w:numId="8">
    <w:abstractNumId w:val="23"/>
  </w:num>
  <w:num w:numId="9">
    <w:abstractNumId w:val="29"/>
  </w:num>
  <w:num w:numId="10">
    <w:abstractNumId w:val="13"/>
  </w:num>
  <w:num w:numId="11">
    <w:abstractNumId w:val="36"/>
  </w:num>
  <w:num w:numId="12">
    <w:abstractNumId w:val="24"/>
  </w:num>
  <w:num w:numId="13">
    <w:abstractNumId w:val="48"/>
  </w:num>
  <w:num w:numId="14">
    <w:abstractNumId w:val="44"/>
  </w:num>
  <w:num w:numId="15">
    <w:abstractNumId w:val="52"/>
  </w:num>
  <w:num w:numId="16">
    <w:abstractNumId w:val="9"/>
  </w:num>
  <w:num w:numId="17">
    <w:abstractNumId w:val="17"/>
  </w:num>
  <w:num w:numId="18">
    <w:abstractNumId w:val="21"/>
  </w:num>
  <w:num w:numId="19">
    <w:abstractNumId w:val="22"/>
  </w:num>
  <w:num w:numId="20">
    <w:abstractNumId w:val="10"/>
  </w:num>
  <w:num w:numId="21">
    <w:abstractNumId w:val="26"/>
  </w:num>
  <w:num w:numId="22">
    <w:abstractNumId w:val="15"/>
  </w:num>
  <w:num w:numId="23">
    <w:abstractNumId w:val="1"/>
  </w:num>
  <w:num w:numId="24">
    <w:abstractNumId w:val="46"/>
  </w:num>
  <w:num w:numId="25">
    <w:abstractNumId w:val="53"/>
  </w:num>
  <w:num w:numId="26">
    <w:abstractNumId w:val="32"/>
  </w:num>
  <w:num w:numId="27">
    <w:abstractNumId w:val="31"/>
  </w:num>
  <w:num w:numId="28">
    <w:abstractNumId w:val="42"/>
  </w:num>
  <w:num w:numId="29">
    <w:abstractNumId w:val="40"/>
  </w:num>
  <w:num w:numId="30">
    <w:abstractNumId w:val="0"/>
  </w:num>
  <w:num w:numId="31">
    <w:abstractNumId w:val="19"/>
  </w:num>
  <w:num w:numId="32">
    <w:abstractNumId w:val="3"/>
  </w:num>
  <w:num w:numId="33">
    <w:abstractNumId w:val="43"/>
  </w:num>
  <w:num w:numId="34">
    <w:abstractNumId w:val="51"/>
  </w:num>
  <w:num w:numId="35">
    <w:abstractNumId w:val="35"/>
  </w:num>
  <w:num w:numId="36">
    <w:abstractNumId w:val="34"/>
  </w:num>
  <w:num w:numId="37">
    <w:abstractNumId w:val="25"/>
  </w:num>
  <w:num w:numId="38">
    <w:abstractNumId w:val="2"/>
  </w:num>
  <w:num w:numId="39">
    <w:abstractNumId w:val="8"/>
  </w:num>
  <w:num w:numId="40">
    <w:abstractNumId w:val="18"/>
  </w:num>
  <w:num w:numId="41">
    <w:abstractNumId w:val="14"/>
  </w:num>
  <w:num w:numId="42">
    <w:abstractNumId w:val="28"/>
  </w:num>
  <w:num w:numId="43">
    <w:abstractNumId w:val="29"/>
  </w:num>
  <w:num w:numId="44">
    <w:abstractNumId w:val="55"/>
  </w:num>
  <w:num w:numId="45">
    <w:abstractNumId w:val="39"/>
  </w:num>
  <w:num w:numId="46">
    <w:abstractNumId w:val="12"/>
  </w:num>
  <w:num w:numId="47">
    <w:abstractNumId w:val="30"/>
  </w:num>
  <w:num w:numId="48">
    <w:abstractNumId w:val="37"/>
  </w:num>
  <w:num w:numId="49">
    <w:abstractNumId w:val="41"/>
  </w:num>
  <w:num w:numId="50">
    <w:abstractNumId w:val="50"/>
  </w:num>
  <w:num w:numId="51">
    <w:abstractNumId w:val="54"/>
  </w:num>
  <w:num w:numId="52">
    <w:abstractNumId w:val="33"/>
  </w:num>
  <w:num w:numId="53">
    <w:abstractNumId w:val="5"/>
  </w:num>
  <w:num w:numId="54">
    <w:abstractNumId w:val="6"/>
  </w:num>
  <w:num w:numId="55">
    <w:abstractNumId w:val="49"/>
  </w:num>
  <w:num w:numId="56">
    <w:abstractNumId w:val="20"/>
  </w:num>
  <w:num w:numId="57">
    <w:abstractNumId w:val="27"/>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Ермилова Нэлли Евгеньевна">
    <w15:presenceInfo w15:providerId="AD" w15:userId="S-1-5-21-3989785535-4168274036-2173320020-214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E84"/>
    <w:rsid w:val="000052B1"/>
    <w:rsid w:val="00005E5B"/>
    <w:rsid w:val="0001290D"/>
    <w:rsid w:val="00013184"/>
    <w:rsid w:val="000172F7"/>
    <w:rsid w:val="000202B8"/>
    <w:rsid w:val="00020C26"/>
    <w:rsid w:val="00021FA2"/>
    <w:rsid w:val="00022264"/>
    <w:rsid w:val="000231A9"/>
    <w:rsid w:val="00023DE7"/>
    <w:rsid w:val="000301F2"/>
    <w:rsid w:val="00030843"/>
    <w:rsid w:val="00030ADD"/>
    <w:rsid w:val="00032B61"/>
    <w:rsid w:val="00034460"/>
    <w:rsid w:val="000348A4"/>
    <w:rsid w:val="00034F90"/>
    <w:rsid w:val="000371CA"/>
    <w:rsid w:val="00037DA3"/>
    <w:rsid w:val="000401DC"/>
    <w:rsid w:val="00041B17"/>
    <w:rsid w:val="00042F2F"/>
    <w:rsid w:val="00043B0E"/>
    <w:rsid w:val="00043B4F"/>
    <w:rsid w:val="00044299"/>
    <w:rsid w:val="00045473"/>
    <w:rsid w:val="0004580D"/>
    <w:rsid w:val="00045948"/>
    <w:rsid w:val="00050167"/>
    <w:rsid w:val="0005071B"/>
    <w:rsid w:val="000552D9"/>
    <w:rsid w:val="00055656"/>
    <w:rsid w:val="00055C63"/>
    <w:rsid w:val="00060398"/>
    <w:rsid w:val="00061322"/>
    <w:rsid w:val="00061977"/>
    <w:rsid w:val="000624CF"/>
    <w:rsid w:val="00062708"/>
    <w:rsid w:val="000627BD"/>
    <w:rsid w:val="00066348"/>
    <w:rsid w:val="00066E4E"/>
    <w:rsid w:val="00070A82"/>
    <w:rsid w:val="00071FCB"/>
    <w:rsid w:val="000721D5"/>
    <w:rsid w:val="00072415"/>
    <w:rsid w:val="0007403B"/>
    <w:rsid w:val="0007441B"/>
    <w:rsid w:val="00074954"/>
    <w:rsid w:val="00075794"/>
    <w:rsid w:val="00080DCF"/>
    <w:rsid w:val="00086F40"/>
    <w:rsid w:val="00090C8C"/>
    <w:rsid w:val="0009229C"/>
    <w:rsid w:val="000937E8"/>
    <w:rsid w:val="00093BC2"/>
    <w:rsid w:val="000945D0"/>
    <w:rsid w:val="00094B12"/>
    <w:rsid w:val="000952F6"/>
    <w:rsid w:val="00095924"/>
    <w:rsid w:val="000965F9"/>
    <w:rsid w:val="00097214"/>
    <w:rsid w:val="000A0304"/>
    <w:rsid w:val="000A226A"/>
    <w:rsid w:val="000A5876"/>
    <w:rsid w:val="000A6E0D"/>
    <w:rsid w:val="000B0B69"/>
    <w:rsid w:val="000B115A"/>
    <w:rsid w:val="000B40B0"/>
    <w:rsid w:val="000B72BB"/>
    <w:rsid w:val="000C2144"/>
    <w:rsid w:val="000C2DE7"/>
    <w:rsid w:val="000C40F1"/>
    <w:rsid w:val="000C4271"/>
    <w:rsid w:val="000C4727"/>
    <w:rsid w:val="000C6071"/>
    <w:rsid w:val="000C6B8F"/>
    <w:rsid w:val="000D3072"/>
    <w:rsid w:val="000D4F7C"/>
    <w:rsid w:val="000D54B3"/>
    <w:rsid w:val="000D563D"/>
    <w:rsid w:val="000D65C9"/>
    <w:rsid w:val="000D694B"/>
    <w:rsid w:val="000D6C24"/>
    <w:rsid w:val="000D73D8"/>
    <w:rsid w:val="000D7708"/>
    <w:rsid w:val="000E1478"/>
    <w:rsid w:val="000E175D"/>
    <w:rsid w:val="000E2E83"/>
    <w:rsid w:val="000E361D"/>
    <w:rsid w:val="000E4F4B"/>
    <w:rsid w:val="000E5F61"/>
    <w:rsid w:val="000E7558"/>
    <w:rsid w:val="000F005E"/>
    <w:rsid w:val="000F1970"/>
    <w:rsid w:val="000F24D5"/>
    <w:rsid w:val="000F2689"/>
    <w:rsid w:val="000F27B6"/>
    <w:rsid w:val="000F5BA4"/>
    <w:rsid w:val="000F6F56"/>
    <w:rsid w:val="00101729"/>
    <w:rsid w:val="00103759"/>
    <w:rsid w:val="00106B30"/>
    <w:rsid w:val="00107D3C"/>
    <w:rsid w:val="00111233"/>
    <w:rsid w:val="00113E6E"/>
    <w:rsid w:val="00114B8E"/>
    <w:rsid w:val="00115141"/>
    <w:rsid w:val="001161BA"/>
    <w:rsid w:val="00120FB1"/>
    <w:rsid w:val="00121953"/>
    <w:rsid w:val="00122539"/>
    <w:rsid w:val="00125CC0"/>
    <w:rsid w:val="001318D6"/>
    <w:rsid w:val="00131D1B"/>
    <w:rsid w:val="00135B4F"/>
    <w:rsid w:val="001421D6"/>
    <w:rsid w:val="00142B74"/>
    <w:rsid w:val="00142C0C"/>
    <w:rsid w:val="00144720"/>
    <w:rsid w:val="001453D6"/>
    <w:rsid w:val="00146B51"/>
    <w:rsid w:val="001526A0"/>
    <w:rsid w:val="00153936"/>
    <w:rsid w:val="0015479B"/>
    <w:rsid w:val="00155495"/>
    <w:rsid w:val="00160DBD"/>
    <w:rsid w:val="001646FF"/>
    <w:rsid w:val="00164A55"/>
    <w:rsid w:val="00164AC2"/>
    <w:rsid w:val="00167824"/>
    <w:rsid w:val="0017137A"/>
    <w:rsid w:val="001715F4"/>
    <w:rsid w:val="00172299"/>
    <w:rsid w:val="001730E5"/>
    <w:rsid w:val="00175E5C"/>
    <w:rsid w:val="00176422"/>
    <w:rsid w:val="00181444"/>
    <w:rsid w:val="0018443E"/>
    <w:rsid w:val="001846F4"/>
    <w:rsid w:val="001872D9"/>
    <w:rsid w:val="00187B11"/>
    <w:rsid w:val="0019014A"/>
    <w:rsid w:val="00190725"/>
    <w:rsid w:val="00190EC2"/>
    <w:rsid w:val="00193B61"/>
    <w:rsid w:val="001943B8"/>
    <w:rsid w:val="00195182"/>
    <w:rsid w:val="001956D8"/>
    <w:rsid w:val="001A13A8"/>
    <w:rsid w:val="001A1422"/>
    <w:rsid w:val="001A16F6"/>
    <w:rsid w:val="001A1BB4"/>
    <w:rsid w:val="001A222F"/>
    <w:rsid w:val="001A2271"/>
    <w:rsid w:val="001A25D7"/>
    <w:rsid w:val="001A3747"/>
    <w:rsid w:val="001A74CF"/>
    <w:rsid w:val="001B0250"/>
    <w:rsid w:val="001B2B48"/>
    <w:rsid w:val="001B2EBA"/>
    <w:rsid w:val="001B4E8E"/>
    <w:rsid w:val="001B7208"/>
    <w:rsid w:val="001C0368"/>
    <w:rsid w:val="001C35D1"/>
    <w:rsid w:val="001C3AF4"/>
    <w:rsid w:val="001C3DE3"/>
    <w:rsid w:val="001C4B41"/>
    <w:rsid w:val="001C4F78"/>
    <w:rsid w:val="001C5791"/>
    <w:rsid w:val="001C58DD"/>
    <w:rsid w:val="001C6595"/>
    <w:rsid w:val="001C7297"/>
    <w:rsid w:val="001D079C"/>
    <w:rsid w:val="001D0F8A"/>
    <w:rsid w:val="001D1985"/>
    <w:rsid w:val="001D2299"/>
    <w:rsid w:val="001D5FBE"/>
    <w:rsid w:val="001D63CE"/>
    <w:rsid w:val="001D730D"/>
    <w:rsid w:val="001D7BE5"/>
    <w:rsid w:val="001E13B2"/>
    <w:rsid w:val="001E3111"/>
    <w:rsid w:val="001E38DF"/>
    <w:rsid w:val="001E3BD3"/>
    <w:rsid w:val="001E4394"/>
    <w:rsid w:val="001E4716"/>
    <w:rsid w:val="001F07AF"/>
    <w:rsid w:val="001F26FF"/>
    <w:rsid w:val="001F3221"/>
    <w:rsid w:val="001F33E9"/>
    <w:rsid w:val="001F3637"/>
    <w:rsid w:val="001F430B"/>
    <w:rsid w:val="001F56BD"/>
    <w:rsid w:val="001F7130"/>
    <w:rsid w:val="001F7FBC"/>
    <w:rsid w:val="00203AD6"/>
    <w:rsid w:val="00204755"/>
    <w:rsid w:val="00206CB0"/>
    <w:rsid w:val="00210633"/>
    <w:rsid w:val="00214C93"/>
    <w:rsid w:val="00215AFA"/>
    <w:rsid w:val="0021717F"/>
    <w:rsid w:val="00231BB0"/>
    <w:rsid w:val="0023206D"/>
    <w:rsid w:val="00232B78"/>
    <w:rsid w:val="0023360F"/>
    <w:rsid w:val="00233F47"/>
    <w:rsid w:val="0023793C"/>
    <w:rsid w:val="00240B0C"/>
    <w:rsid w:val="00242592"/>
    <w:rsid w:val="002458C1"/>
    <w:rsid w:val="00245E97"/>
    <w:rsid w:val="00246B2F"/>
    <w:rsid w:val="002476DA"/>
    <w:rsid w:val="002502BD"/>
    <w:rsid w:val="00250425"/>
    <w:rsid w:val="00251361"/>
    <w:rsid w:val="00253876"/>
    <w:rsid w:val="00254878"/>
    <w:rsid w:val="002556BA"/>
    <w:rsid w:val="00256B69"/>
    <w:rsid w:val="00257201"/>
    <w:rsid w:val="0026108E"/>
    <w:rsid w:val="002616E3"/>
    <w:rsid w:val="002646FD"/>
    <w:rsid w:val="002670E0"/>
    <w:rsid w:val="002678A5"/>
    <w:rsid w:val="00271041"/>
    <w:rsid w:val="0027108F"/>
    <w:rsid w:val="0027193A"/>
    <w:rsid w:val="00271C74"/>
    <w:rsid w:val="00275F82"/>
    <w:rsid w:val="0028482B"/>
    <w:rsid w:val="002850C3"/>
    <w:rsid w:val="00285D97"/>
    <w:rsid w:val="00287C8C"/>
    <w:rsid w:val="00290282"/>
    <w:rsid w:val="00290A6E"/>
    <w:rsid w:val="00293AF7"/>
    <w:rsid w:val="002943D4"/>
    <w:rsid w:val="00295258"/>
    <w:rsid w:val="00295867"/>
    <w:rsid w:val="002A5486"/>
    <w:rsid w:val="002A55FD"/>
    <w:rsid w:val="002A5A9A"/>
    <w:rsid w:val="002A5D35"/>
    <w:rsid w:val="002B0983"/>
    <w:rsid w:val="002B0CE5"/>
    <w:rsid w:val="002B0D98"/>
    <w:rsid w:val="002B31D3"/>
    <w:rsid w:val="002B33DE"/>
    <w:rsid w:val="002B4B32"/>
    <w:rsid w:val="002B52F3"/>
    <w:rsid w:val="002B532E"/>
    <w:rsid w:val="002B6158"/>
    <w:rsid w:val="002B7D42"/>
    <w:rsid w:val="002C2323"/>
    <w:rsid w:val="002C5749"/>
    <w:rsid w:val="002C5BD5"/>
    <w:rsid w:val="002C5EEE"/>
    <w:rsid w:val="002D0E92"/>
    <w:rsid w:val="002D1B71"/>
    <w:rsid w:val="002D1D10"/>
    <w:rsid w:val="002D3CCC"/>
    <w:rsid w:val="002D64DF"/>
    <w:rsid w:val="002D75F6"/>
    <w:rsid w:val="002D76C5"/>
    <w:rsid w:val="002E0D73"/>
    <w:rsid w:val="002E10C1"/>
    <w:rsid w:val="002E454D"/>
    <w:rsid w:val="002E4B79"/>
    <w:rsid w:val="002E5705"/>
    <w:rsid w:val="002E7D31"/>
    <w:rsid w:val="002F1C50"/>
    <w:rsid w:val="002F3537"/>
    <w:rsid w:val="002F3E4B"/>
    <w:rsid w:val="002F574E"/>
    <w:rsid w:val="002F7E8F"/>
    <w:rsid w:val="00300850"/>
    <w:rsid w:val="00301694"/>
    <w:rsid w:val="003052C5"/>
    <w:rsid w:val="003055AA"/>
    <w:rsid w:val="00307829"/>
    <w:rsid w:val="00313031"/>
    <w:rsid w:val="003130AB"/>
    <w:rsid w:val="00315053"/>
    <w:rsid w:val="00316583"/>
    <w:rsid w:val="00316D74"/>
    <w:rsid w:val="0031772D"/>
    <w:rsid w:val="00320892"/>
    <w:rsid w:val="003211A8"/>
    <w:rsid w:val="00321B88"/>
    <w:rsid w:val="003227C3"/>
    <w:rsid w:val="00331E05"/>
    <w:rsid w:val="00332032"/>
    <w:rsid w:val="00334815"/>
    <w:rsid w:val="003360CF"/>
    <w:rsid w:val="003370D1"/>
    <w:rsid w:val="0033775B"/>
    <w:rsid w:val="00340A17"/>
    <w:rsid w:val="00350EA5"/>
    <w:rsid w:val="0035280C"/>
    <w:rsid w:val="00355355"/>
    <w:rsid w:val="00355483"/>
    <w:rsid w:val="00356352"/>
    <w:rsid w:val="003605C3"/>
    <w:rsid w:val="00362750"/>
    <w:rsid w:val="00362843"/>
    <w:rsid w:val="00365B04"/>
    <w:rsid w:val="00366E04"/>
    <w:rsid w:val="003670C2"/>
    <w:rsid w:val="00367339"/>
    <w:rsid w:val="00367A17"/>
    <w:rsid w:val="003701EC"/>
    <w:rsid w:val="003712E5"/>
    <w:rsid w:val="00371458"/>
    <w:rsid w:val="003724D2"/>
    <w:rsid w:val="00374386"/>
    <w:rsid w:val="00376092"/>
    <w:rsid w:val="00376AB0"/>
    <w:rsid w:val="003776F2"/>
    <w:rsid w:val="00382D6D"/>
    <w:rsid w:val="00384757"/>
    <w:rsid w:val="0038479D"/>
    <w:rsid w:val="0038605C"/>
    <w:rsid w:val="00387A3A"/>
    <w:rsid w:val="00387F80"/>
    <w:rsid w:val="00390EBC"/>
    <w:rsid w:val="00391FA9"/>
    <w:rsid w:val="00392996"/>
    <w:rsid w:val="003940F5"/>
    <w:rsid w:val="003964D8"/>
    <w:rsid w:val="0039655B"/>
    <w:rsid w:val="003A1A15"/>
    <w:rsid w:val="003A3AA6"/>
    <w:rsid w:val="003A3C8D"/>
    <w:rsid w:val="003A3D37"/>
    <w:rsid w:val="003A4C9A"/>
    <w:rsid w:val="003A742C"/>
    <w:rsid w:val="003B08AD"/>
    <w:rsid w:val="003B0D05"/>
    <w:rsid w:val="003B3292"/>
    <w:rsid w:val="003B4739"/>
    <w:rsid w:val="003C0E2C"/>
    <w:rsid w:val="003C17C7"/>
    <w:rsid w:val="003C1CD8"/>
    <w:rsid w:val="003C1E9A"/>
    <w:rsid w:val="003C307E"/>
    <w:rsid w:val="003C32F9"/>
    <w:rsid w:val="003D1453"/>
    <w:rsid w:val="003D3472"/>
    <w:rsid w:val="003D4769"/>
    <w:rsid w:val="003D63E5"/>
    <w:rsid w:val="003D6416"/>
    <w:rsid w:val="003D6F2C"/>
    <w:rsid w:val="003E01F2"/>
    <w:rsid w:val="003E16DB"/>
    <w:rsid w:val="003E294A"/>
    <w:rsid w:val="003E37F4"/>
    <w:rsid w:val="003E4451"/>
    <w:rsid w:val="003E5A29"/>
    <w:rsid w:val="003E5D24"/>
    <w:rsid w:val="003F0283"/>
    <w:rsid w:val="003F08ED"/>
    <w:rsid w:val="003F276F"/>
    <w:rsid w:val="003F6FF0"/>
    <w:rsid w:val="003F7A66"/>
    <w:rsid w:val="003F7B8D"/>
    <w:rsid w:val="00400698"/>
    <w:rsid w:val="00400764"/>
    <w:rsid w:val="00402D02"/>
    <w:rsid w:val="0040347F"/>
    <w:rsid w:val="00404436"/>
    <w:rsid w:val="00405A1D"/>
    <w:rsid w:val="00405EE6"/>
    <w:rsid w:val="0040608B"/>
    <w:rsid w:val="00406AAD"/>
    <w:rsid w:val="004102D4"/>
    <w:rsid w:val="00410407"/>
    <w:rsid w:val="00412A6C"/>
    <w:rsid w:val="0041452F"/>
    <w:rsid w:val="00415020"/>
    <w:rsid w:val="00415D37"/>
    <w:rsid w:val="00415D3D"/>
    <w:rsid w:val="00416F8C"/>
    <w:rsid w:val="00420AF6"/>
    <w:rsid w:val="0042141D"/>
    <w:rsid w:val="00421C14"/>
    <w:rsid w:val="004222CF"/>
    <w:rsid w:val="004228BA"/>
    <w:rsid w:val="00422FA5"/>
    <w:rsid w:val="0042317A"/>
    <w:rsid w:val="0042400B"/>
    <w:rsid w:val="004250D7"/>
    <w:rsid w:val="004276CF"/>
    <w:rsid w:val="004277FE"/>
    <w:rsid w:val="0043048D"/>
    <w:rsid w:val="00431732"/>
    <w:rsid w:val="004341BF"/>
    <w:rsid w:val="00434645"/>
    <w:rsid w:val="0043477F"/>
    <w:rsid w:val="00434B0F"/>
    <w:rsid w:val="0043764D"/>
    <w:rsid w:val="004422B6"/>
    <w:rsid w:val="00443864"/>
    <w:rsid w:val="0044411A"/>
    <w:rsid w:val="00444E3C"/>
    <w:rsid w:val="00445AF2"/>
    <w:rsid w:val="0044633F"/>
    <w:rsid w:val="00451E51"/>
    <w:rsid w:val="00454E47"/>
    <w:rsid w:val="00455886"/>
    <w:rsid w:val="004572E4"/>
    <w:rsid w:val="004600B0"/>
    <w:rsid w:val="004601EB"/>
    <w:rsid w:val="00460715"/>
    <w:rsid w:val="00460F98"/>
    <w:rsid w:val="00463D9F"/>
    <w:rsid w:val="00464670"/>
    <w:rsid w:val="00464D7D"/>
    <w:rsid w:val="00470743"/>
    <w:rsid w:val="00471423"/>
    <w:rsid w:val="00471BEB"/>
    <w:rsid w:val="004720EB"/>
    <w:rsid w:val="004738AF"/>
    <w:rsid w:val="004742A6"/>
    <w:rsid w:val="00475B4A"/>
    <w:rsid w:val="00477376"/>
    <w:rsid w:val="00477F25"/>
    <w:rsid w:val="00480A70"/>
    <w:rsid w:val="00487419"/>
    <w:rsid w:val="004926BE"/>
    <w:rsid w:val="00492765"/>
    <w:rsid w:val="004932EB"/>
    <w:rsid w:val="00493F74"/>
    <w:rsid w:val="00495918"/>
    <w:rsid w:val="0049595F"/>
    <w:rsid w:val="004963AB"/>
    <w:rsid w:val="004A07DA"/>
    <w:rsid w:val="004A0983"/>
    <w:rsid w:val="004A2C92"/>
    <w:rsid w:val="004A34E3"/>
    <w:rsid w:val="004A3C19"/>
    <w:rsid w:val="004A4283"/>
    <w:rsid w:val="004A4641"/>
    <w:rsid w:val="004A72B6"/>
    <w:rsid w:val="004A730D"/>
    <w:rsid w:val="004A7B49"/>
    <w:rsid w:val="004B2F8D"/>
    <w:rsid w:val="004B5503"/>
    <w:rsid w:val="004C2581"/>
    <w:rsid w:val="004C2660"/>
    <w:rsid w:val="004C7A72"/>
    <w:rsid w:val="004C7C96"/>
    <w:rsid w:val="004C7C9C"/>
    <w:rsid w:val="004D1B6A"/>
    <w:rsid w:val="004D1BD4"/>
    <w:rsid w:val="004D3D3A"/>
    <w:rsid w:val="004D5E84"/>
    <w:rsid w:val="004D6663"/>
    <w:rsid w:val="004D6B2E"/>
    <w:rsid w:val="004D783F"/>
    <w:rsid w:val="004E5DE0"/>
    <w:rsid w:val="004E7387"/>
    <w:rsid w:val="004E7DF7"/>
    <w:rsid w:val="004F183A"/>
    <w:rsid w:val="004F3377"/>
    <w:rsid w:val="004F3688"/>
    <w:rsid w:val="004F4A9B"/>
    <w:rsid w:val="004F6811"/>
    <w:rsid w:val="004F6D61"/>
    <w:rsid w:val="004F7AA8"/>
    <w:rsid w:val="0050001F"/>
    <w:rsid w:val="005020C3"/>
    <w:rsid w:val="005027B6"/>
    <w:rsid w:val="00502B9A"/>
    <w:rsid w:val="0050429A"/>
    <w:rsid w:val="00504A16"/>
    <w:rsid w:val="00510B50"/>
    <w:rsid w:val="00515A5D"/>
    <w:rsid w:val="00520854"/>
    <w:rsid w:val="00520BD5"/>
    <w:rsid w:val="00522159"/>
    <w:rsid w:val="00524F21"/>
    <w:rsid w:val="00525EED"/>
    <w:rsid w:val="00526034"/>
    <w:rsid w:val="0052630F"/>
    <w:rsid w:val="00527382"/>
    <w:rsid w:val="00532888"/>
    <w:rsid w:val="00535A6A"/>
    <w:rsid w:val="00540133"/>
    <w:rsid w:val="005424A3"/>
    <w:rsid w:val="0054549A"/>
    <w:rsid w:val="005479A6"/>
    <w:rsid w:val="00550DFA"/>
    <w:rsid w:val="0055242A"/>
    <w:rsid w:val="00552A36"/>
    <w:rsid w:val="00554563"/>
    <w:rsid w:val="0055584B"/>
    <w:rsid w:val="00556205"/>
    <w:rsid w:val="0056105C"/>
    <w:rsid w:val="00561F1B"/>
    <w:rsid w:val="005631AA"/>
    <w:rsid w:val="00563364"/>
    <w:rsid w:val="00563DD4"/>
    <w:rsid w:val="00565E35"/>
    <w:rsid w:val="0057042E"/>
    <w:rsid w:val="0057091C"/>
    <w:rsid w:val="005725BB"/>
    <w:rsid w:val="005745EB"/>
    <w:rsid w:val="005760A7"/>
    <w:rsid w:val="00577007"/>
    <w:rsid w:val="00581130"/>
    <w:rsid w:val="00581D07"/>
    <w:rsid w:val="00582BEB"/>
    <w:rsid w:val="00583BB9"/>
    <w:rsid w:val="00583E07"/>
    <w:rsid w:val="00584379"/>
    <w:rsid w:val="00586CBD"/>
    <w:rsid w:val="00590DE3"/>
    <w:rsid w:val="00591294"/>
    <w:rsid w:val="00594FC5"/>
    <w:rsid w:val="005A062D"/>
    <w:rsid w:val="005A076D"/>
    <w:rsid w:val="005A08AA"/>
    <w:rsid w:val="005A3208"/>
    <w:rsid w:val="005A4EC9"/>
    <w:rsid w:val="005A606B"/>
    <w:rsid w:val="005A69F6"/>
    <w:rsid w:val="005B086D"/>
    <w:rsid w:val="005B174B"/>
    <w:rsid w:val="005B2BB4"/>
    <w:rsid w:val="005B32BB"/>
    <w:rsid w:val="005C1A00"/>
    <w:rsid w:val="005C25C4"/>
    <w:rsid w:val="005C4962"/>
    <w:rsid w:val="005C581D"/>
    <w:rsid w:val="005C7635"/>
    <w:rsid w:val="005C7C32"/>
    <w:rsid w:val="005D04E4"/>
    <w:rsid w:val="005D5F7E"/>
    <w:rsid w:val="005D6C4E"/>
    <w:rsid w:val="005D702E"/>
    <w:rsid w:val="005D7C8F"/>
    <w:rsid w:val="005E65A3"/>
    <w:rsid w:val="005E7756"/>
    <w:rsid w:val="005F1012"/>
    <w:rsid w:val="005F206A"/>
    <w:rsid w:val="005F266E"/>
    <w:rsid w:val="006005B2"/>
    <w:rsid w:val="00602687"/>
    <w:rsid w:val="00602AF7"/>
    <w:rsid w:val="0060364E"/>
    <w:rsid w:val="006045AE"/>
    <w:rsid w:val="006049EC"/>
    <w:rsid w:val="00605C8C"/>
    <w:rsid w:val="00610393"/>
    <w:rsid w:val="00614941"/>
    <w:rsid w:val="0061694B"/>
    <w:rsid w:val="00623674"/>
    <w:rsid w:val="00624872"/>
    <w:rsid w:val="006251CF"/>
    <w:rsid w:val="006304E7"/>
    <w:rsid w:val="00630D7C"/>
    <w:rsid w:val="0063105F"/>
    <w:rsid w:val="00632AF8"/>
    <w:rsid w:val="00634FD1"/>
    <w:rsid w:val="0063579A"/>
    <w:rsid w:val="00642433"/>
    <w:rsid w:val="006461D1"/>
    <w:rsid w:val="0064700F"/>
    <w:rsid w:val="00647339"/>
    <w:rsid w:val="00647B62"/>
    <w:rsid w:val="0065029E"/>
    <w:rsid w:val="00650838"/>
    <w:rsid w:val="00650E82"/>
    <w:rsid w:val="00651D3C"/>
    <w:rsid w:val="00653F9D"/>
    <w:rsid w:val="006567F2"/>
    <w:rsid w:val="00657D9F"/>
    <w:rsid w:val="0066048C"/>
    <w:rsid w:val="00660E2D"/>
    <w:rsid w:val="006610D6"/>
    <w:rsid w:val="0066187D"/>
    <w:rsid w:val="00662429"/>
    <w:rsid w:val="00663AF3"/>
    <w:rsid w:val="00665710"/>
    <w:rsid w:val="0066621B"/>
    <w:rsid w:val="0066641A"/>
    <w:rsid w:val="00667066"/>
    <w:rsid w:val="006714DC"/>
    <w:rsid w:val="006745D3"/>
    <w:rsid w:val="00674E47"/>
    <w:rsid w:val="00676C5E"/>
    <w:rsid w:val="00677F72"/>
    <w:rsid w:val="00682AD2"/>
    <w:rsid w:val="006831A9"/>
    <w:rsid w:val="00686972"/>
    <w:rsid w:val="00690D32"/>
    <w:rsid w:val="00692B40"/>
    <w:rsid w:val="00693C82"/>
    <w:rsid w:val="00696B46"/>
    <w:rsid w:val="006A00DA"/>
    <w:rsid w:val="006A19B0"/>
    <w:rsid w:val="006A301D"/>
    <w:rsid w:val="006A4DDC"/>
    <w:rsid w:val="006A513C"/>
    <w:rsid w:val="006A65A8"/>
    <w:rsid w:val="006A7B68"/>
    <w:rsid w:val="006B18A6"/>
    <w:rsid w:val="006B2564"/>
    <w:rsid w:val="006B2BEA"/>
    <w:rsid w:val="006B4172"/>
    <w:rsid w:val="006B5542"/>
    <w:rsid w:val="006B606A"/>
    <w:rsid w:val="006B756A"/>
    <w:rsid w:val="006C0AB1"/>
    <w:rsid w:val="006C2BD8"/>
    <w:rsid w:val="006C331D"/>
    <w:rsid w:val="006C3833"/>
    <w:rsid w:val="006C4DCB"/>
    <w:rsid w:val="006C7B4F"/>
    <w:rsid w:val="006D1559"/>
    <w:rsid w:val="006D5001"/>
    <w:rsid w:val="006D5994"/>
    <w:rsid w:val="006E0CC5"/>
    <w:rsid w:val="006E2FFF"/>
    <w:rsid w:val="006E3DF9"/>
    <w:rsid w:val="006E4479"/>
    <w:rsid w:val="006E50F9"/>
    <w:rsid w:val="006E6067"/>
    <w:rsid w:val="006E7A4E"/>
    <w:rsid w:val="006F3028"/>
    <w:rsid w:val="006F3E0D"/>
    <w:rsid w:val="006F408B"/>
    <w:rsid w:val="006F67EB"/>
    <w:rsid w:val="006F69FD"/>
    <w:rsid w:val="006F711D"/>
    <w:rsid w:val="0070035C"/>
    <w:rsid w:val="00701E21"/>
    <w:rsid w:val="00702046"/>
    <w:rsid w:val="00702AD9"/>
    <w:rsid w:val="00703155"/>
    <w:rsid w:val="00704F7D"/>
    <w:rsid w:val="0070527E"/>
    <w:rsid w:val="00706A7F"/>
    <w:rsid w:val="0070712D"/>
    <w:rsid w:val="00707DA3"/>
    <w:rsid w:val="0071030F"/>
    <w:rsid w:val="00711ECF"/>
    <w:rsid w:val="00712FE9"/>
    <w:rsid w:val="00713C86"/>
    <w:rsid w:val="00714B31"/>
    <w:rsid w:val="00716874"/>
    <w:rsid w:val="00717589"/>
    <w:rsid w:val="00721882"/>
    <w:rsid w:val="00723556"/>
    <w:rsid w:val="0072529D"/>
    <w:rsid w:val="0072658A"/>
    <w:rsid w:val="00726CFF"/>
    <w:rsid w:val="00727BE9"/>
    <w:rsid w:val="00732CBB"/>
    <w:rsid w:val="00732F12"/>
    <w:rsid w:val="00734A81"/>
    <w:rsid w:val="00734CF4"/>
    <w:rsid w:val="00736138"/>
    <w:rsid w:val="00736F5A"/>
    <w:rsid w:val="0074014D"/>
    <w:rsid w:val="007404B1"/>
    <w:rsid w:val="0074069C"/>
    <w:rsid w:val="00741CA8"/>
    <w:rsid w:val="00742194"/>
    <w:rsid w:val="00742519"/>
    <w:rsid w:val="007455CE"/>
    <w:rsid w:val="007461CB"/>
    <w:rsid w:val="00750550"/>
    <w:rsid w:val="00750737"/>
    <w:rsid w:val="00751198"/>
    <w:rsid w:val="00752198"/>
    <w:rsid w:val="007525DC"/>
    <w:rsid w:val="00753A2D"/>
    <w:rsid w:val="00753E7E"/>
    <w:rsid w:val="00753EA8"/>
    <w:rsid w:val="007568F0"/>
    <w:rsid w:val="00757BD4"/>
    <w:rsid w:val="0076139F"/>
    <w:rsid w:val="007628D9"/>
    <w:rsid w:val="00762D9C"/>
    <w:rsid w:val="00763837"/>
    <w:rsid w:val="007651BD"/>
    <w:rsid w:val="00766413"/>
    <w:rsid w:val="007674D9"/>
    <w:rsid w:val="00767EDC"/>
    <w:rsid w:val="00770B0B"/>
    <w:rsid w:val="00773542"/>
    <w:rsid w:val="00773FD5"/>
    <w:rsid w:val="007754B1"/>
    <w:rsid w:val="00775B44"/>
    <w:rsid w:val="00777721"/>
    <w:rsid w:val="007819B2"/>
    <w:rsid w:val="007853A1"/>
    <w:rsid w:val="00791BDF"/>
    <w:rsid w:val="00792A36"/>
    <w:rsid w:val="007947D1"/>
    <w:rsid w:val="00794B09"/>
    <w:rsid w:val="00796CF8"/>
    <w:rsid w:val="007A0096"/>
    <w:rsid w:val="007A0C39"/>
    <w:rsid w:val="007A1BB8"/>
    <w:rsid w:val="007A27F8"/>
    <w:rsid w:val="007A3329"/>
    <w:rsid w:val="007A4804"/>
    <w:rsid w:val="007A5589"/>
    <w:rsid w:val="007A5BA4"/>
    <w:rsid w:val="007A63C5"/>
    <w:rsid w:val="007B3885"/>
    <w:rsid w:val="007B3F56"/>
    <w:rsid w:val="007B41E5"/>
    <w:rsid w:val="007B6D5B"/>
    <w:rsid w:val="007B7D8B"/>
    <w:rsid w:val="007B7E7F"/>
    <w:rsid w:val="007C1B57"/>
    <w:rsid w:val="007C38C5"/>
    <w:rsid w:val="007C3DDD"/>
    <w:rsid w:val="007C471C"/>
    <w:rsid w:val="007C4AF4"/>
    <w:rsid w:val="007C4B97"/>
    <w:rsid w:val="007C574A"/>
    <w:rsid w:val="007C5CC4"/>
    <w:rsid w:val="007C6599"/>
    <w:rsid w:val="007D0A84"/>
    <w:rsid w:val="007D207C"/>
    <w:rsid w:val="007D4EBC"/>
    <w:rsid w:val="007D554E"/>
    <w:rsid w:val="007D5868"/>
    <w:rsid w:val="007D5B40"/>
    <w:rsid w:val="007D704F"/>
    <w:rsid w:val="007D7CB4"/>
    <w:rsid w:val="007E0538"/>
    <w:rsid w:val="007E0B14"/>
    <w:rsid w:val="007E160B"/>
    <w:rsid w:val="007E24A6"/>
    <w:rsid w:val="007E2BB4"/>
    <w:rsid w:val="007E4407"/>
    <w:rsid w:val="007E5B1A"/>
    <w:rsid w:val="007F041F"/>
    <w:rsid w:val="007F0D5C"/>
    <w:rsid w:val="007F0EB5"/>
    <w:rsid w:val="007F2DCF"/>
    <w:rsid w:val="007F3B1B"/>
    <w:rsid w:val="007F5245"/>
    <w:rsid w:val="00802015"/>
    <w:rsid w:val="00802EF7"/>
    <w:rsid w:val="008034CA"/>
    <w:rsid w:val="0080442B"/>
    <w:rsid w:val="00806C1A"/>
    <w:rsid w:val="00807324"/>
    <w:rsid w:val="008074D5"/>
    <w:rsid w:val="008107C2"/>
    <w:rsid w:val="00811C49"/>
    <w:rsid w:val="00812A2B"/>
    <w:rsid w:val="00814521"/>
    <w:rsid w:val="00815111"/>
    <w:rsid w:val="008163A1"/>
    <w:rsid w:val="00823462"/>
    <w:rsid w:val="008235DE"/>
    <w:rsid w:val="00826D9C"/>
    <w:rsid w:val="00826EA8"/>
    <w:rsid w:val="008270E4"/>
    <w:rsid w:val="0083163B"/>
    <w:rsid w:val="00833085"/>
    <w:rsid w:val="0083349A"/>
    <w:rsid w:val="00833A64"/>
    <w:rsid w:val="00834AC3"/>
    <w:rsid w:val="00835A3D"/>
    <w:rsid w:val="00837352"/>
    <w:rsid w:val="008379A7"/>
    <w:rsid w:val="00840396"/>
    <w:rsid w:val="00840BCC"/>
    <w:rsid w:val="00841325"/>
    <w:rsid w:val="00842226"/>
    <w:rsid w:val="00843025"/>
    <w:rsid w:val="00844082"/>
    <w:rsid w:val="00844658"/>
    <w:rsid w:val="00844D7F"/>
    <w:rsid w:val="00845367"/>
    <w:rsid w:val="00846D45"/>
    <w:rsid w:val="00850A7C"/>
    <w:rsid w:val="00853C64"/>
    <w:rsid w:val="0085492E"/>
    <w:rsid w:val="0085684D"/>
    <w:rsid w:val="00860B48"/>
    <w:rsid w:val="00863104"/>
    <w:rsid w:val="00863805"/>
    <w:rsid w:val="00864E43"/>
    <w:rsid w:val="00867467"/>
    <w:rsid w:val="008677FF"/>
    <w:rsid w:val="00867C15"/>
    <w:rsid w:val="00867C30"/>
    <w:rsid w:val="0087103A"/>
    <w:rsid w:val="008766E9"/>
    <w:rsid w:val="00877E01"/>
    <w:rsid w:val="00880BD8"/>
    <w:rsid w:val="008817E7"/>
    <w:rsid w:val="00883194"/>
    <w:rsid w:val="00883CC9"/>
    <w:rsid w:val="00883E16"/>
    <w:rsid w:val="00884342"/>
    <w:rsid w:val="00885E8A"/>
    <w:rsid w:val="00886D38"/>
    <w:rsid w:val="00886D61"/>
    <w:rsid w:val="00887530"/>
    <w:rsid w:val="00887F27"/>
    <w:rsid w:val="00890321"/>
    <w:rsid w:val="00891077"/>
    <w:rsid w:val="00891441"/>
    <w:rsid w:val="00892589"/>
    <w:rsid w:val="008928CA"/>
    <w:rsid w:val="00892936"/>
    <w:rsid w:val="008948D7"/>
    <w:rsid w:val="00894E78"/>
    <w:rsid w:val="0089603F"/>
    <w:rsid w:val="00897495"/>
    <w:rsid w:val="008A1453"/>
    <w:rsid w:val="008A4D75"/>
    <w:rsid w:val="008A5F54"/>
    <w:rsid w:val="008A6646"/>
    <w:rsid w:val="008B0203"/>
    <w:rsid w:val="008B11EE"/>
    <w:rsid w:val="008B15EB"/>
    <w:rsid w:val="008B1888"/>
    <w:rsid w:val="008B2032"/>
    <w:rsid w:val="008B2A00"/>
    <w:rsid w:val="008B379A"/>
    <w:rsid w:val="008B41E9"/>
    <w:rsid w:val="008B7726"/>
    <w:rsid w:val="008B77E3"/>
    <w:rsid w:val="008C1920"/>
    <w:rsid w:val="008C1BA3"/>
    <w:rsid w:val="008C2C55"/>
    <w:rsid w:val="008C5352"/>
    <w:rsid w:val="008C6A6D"/>
    <w:rsid w:val="008C7471"/>
    <w:rsid w:val="008D1020"/>
    <w:rsid w:val="008D1325"/>
    <w:rsid w:val="008D2FCF"/>
    <w:rsid w:val="008E0347"/>
    <w:rsid w:val="008E0813"/>
    <w:rsid w:val="008E1DB3"/>
    <w:rsid w:val="008E202D"/>
    <w:rsid w:val="008E27E8"/>
    <w:rsid w:val="008E4763"/>
    <w:rsid w:val="008E4ECD"/>
    <w:rsid w:val="008E6279"/>
    <w:rsid w:val="008E63FC"/>
    <w:rsid w:val="008F03C1"/>
    <w:rsid w:val="008F118A"/>
    <w:rsid w:val="008F1A65"/>
    <w:rsid w:val="008F6DEB"/>
    <w:rsid w:val="008F6E94"/>
    <w:rsid w:val="00900014"/>
    <w:rsid w:val="00900A3D"/>
    <w:rsid w:val="00901295"/>
    <w:rsid w:val="00903748"/>
    <w:rsid w:val="00905501"/>
    <w:rsid w:val="00905545"/>
    <w:rsid w:val="009071B4"/>
    <w:rsid w:val="00907500"/>
    <w:rsid w:val="009105D7"/>
    <w:rsid w:val="00914CFB"/>
    <w:rsid w:val="0091544F"/>
    <w:rsid w:val="00915E7E"/>
    <w:rsid w:val="0091650D"/>
    <w:rsid w:val="0091673B"/>
    <w:rsid w:val="009168E5"/>
    <w:rsid w:val="0092006B"/>
    <w:rsid w:val="00920F3A"/>
    <w:rsid w:val="009219C9"/>
    <w:rsid w:val="00922646"/>
    <w:rsid w:val="00924250"/>
    <w:rsid w:val="009246EE"/>
    <w:rsid w:val="00924D5A"/>
    <w:rsid w:val="00926604"/>
    <w:rsid w:val="0093459A"/>
    <w:rsid w:val="00934A44"/>
    <w:rsid w:val="0093601D"/>
    <w:rsid w:val="00942160"/>
    <w:rsid w:val="009470DA"/>
    <w:rsid w:val="00947527"/>
    <w:rsid w:val="00947D95"/>
    <w:rsid w:val="00947E41"/>
    <w:rsid w:val="00951D2E"/>
    <w:rsid w:val="00952C67"/>
    <w:rsid w:val="0095503D"/>
    <w:rsid w:val="00956445"/>
    <w:rsid w:val="00956479"/>
    <w:rsid w:val="00956A5C"/>
    <w:rsid w:val="0096117D"/>
    <w:rsid w:val="0096219D"/>
    <w:rsid w:val="00963382"/>
    <w:rsid w:val="00963B0C"/>
    <w:rsid w:val="0096493B"/>
    <w:rsid w:val="00967167"/>
    <w:rsid w:val="00967CE1"/>
    <w:rsid w:val="00970415"/>
    <w:rsid w:val="00970EB1"/>
    <w:rsid w:val="009730CE"/>
    <w:rsid w:val="00973535"/>
    <w:rsid w:val="00973778"/>
    <w:rsid w:val="00974A8E"/>
    <w:rsid w:val="0097618A"/>
    <w:rsid w:val="009764E3"/>
    <w:rsid w:val="00976F8C"/>
    <w:rsid w:val="0098082D"/>
    <w:rsid w:val="00980B8C"/>
    <w:rsid w:val="00983E35"/>
    <w:rsid w:val="0098425C"/>
    <w:rsid w:val="00984642"/>
    <w:rsid w:val="009863CD"/>
    <w:rsid w:val="009867A0"/>
    <w:rsid w:val="009902CB"/>
    <w:rsid w:val="009911D6"/>
    <w:rsid w:val="0099120D"/>
    <w:rsid w:val="00991DD9"/>
    <w:rsid w:val="009A351B"/>
    <w:rsid w:val="009A3826"/>
    <w:rsid w:val="009A3C70"/>
    <w:rsid w:val="009A4512"/>
    <w:rsid w:val="009A502F"/>
    <w:rsid w:val="009A633E"/>
    <w:rsid w:val="009A66E9"/>
    <w:rsid w:val="009B16D2"/>
    <w:rsid w:val="009B3CDF"/>
    <w:rsid w:val="009B4B07"/>
    <w:rsid w:val="009B6605"/>
    <w:rsid w:val="009C0029"/>
    <w:rsid w:val="009C0E80"/>
    <w:rsid w:val="009C1600"/>
    <w:rsid w:val="009C4C70"/>
    <w:rsid w:val="009C5B8A"/>
    <w:rsid w:val="009C60ED"/>
    <w:rsid w:val="009D2C2E"/>
    <w:rsid w:val="009D5153"/>
    <w:rsid w:val="009D5E20"/>
    <w:rsid w:val="009D5E64"/>
    <w:rsid w:val="009E0D02"/>
    <w:rsid w:val="009E4493"/>
    <w:rsid w:val="009E4BE6"/>
    <w:rsid w:val="009E785D"/>
    <w:rsid w:val="009E7C31"/>
    <w:rsid w:val="009F03B6"/>
    <w:rsid w:val="009F0B84"/>
    <w:rsid w:val="009F4D31"/>
    <w:rsid w:val="009F50D6"/>
    <w:rsid w:val="009F52EA"/>
    <w:rsid w:val="009F5C7E"/>
    <w:rsid w:val="009F68C3"/>
    <w:rsid w:val="009F7195"/>
    <w:rsid w:val="009F72A7"/>
    <w:rsid w:val="009F73AC"/>
    <w:rsid w:val="00A0091F"/>
    <w:rsid w:val="00A012E2"/>
    <w:rsid w:val="00A0323E"/>
    <w:rsid w:val="00A04BCA"/>
    <w:rsid w:val="00A061A3"/>
    <w:rsid w:val="00A06852"/>
    <w:rsid w:val="00A114C2"/>
    <w:rsid w:val="00A1197D"/>
    <w:rsid w:val="00A11BAB"/>
    <w:rsid w:val="00A14FCB"/>
    <w:rsid w:val="00A16362"/>
    <w:rsid w:val="00A1719C"/>
    <w:rsid w:val="00A2245E"/>
    <w:rsid w:val="00A2263A"/>
    <w:rsid w:val="00A2284C"/>
    <w:rsid w:val="00A22DF0"/>
    <w:rsid w:val="00A23BAE"/>
    <w:rsid w:val="00A240F2"/>
    <w:rsid w:val="00A24ADB"/>
    <w:rsid w:val="00A250F9"/>
    <w:rsid w:val="00A2584F"/>
    <w:rsid w:val="00A263F9"/>
    <w:rsid w:val="00A26F47"/>
    <w:rsid w:val="00A31BE2"/>
    <w:rsid w:val="00A32B6A"/>
    <w:rsid w:val="00A34526"/>
    <w:rsid w:val="00A40111"/>
    <w:rsid w:val="00A40253"/>
    <w:rsid w:val="00A432F6"/>
    <w:rsid w:val="00A4551C"/>
    <w:rsid w:val="00A459A2"/>
    <w:rsid w:val="00A46854"/>
    <w:rsid w:val="00A46973"/>
    <w:rsid w:val="00A50E0A"/>
    <w:rsid w:val="00A51822"/>
    <w:rsid w:val="00A52F97"/>
    <w:rsid w:val="00A55FE0"/>
    <w:rsid w:val="00A60E50"/>
    <w:rsid w:val="00A622ED"/>
    <w:rsid w:val="00A6444A"/>
    <w:rsid w:val="00A6629A"/>
    <w:rsid w:val="00A673E0"/>
    <w:rsid w:val="00A724AB"/>
    <w:rsid w:val="00A72835"/>
    <w:rsid w:val="00A741CF"/>
    <w:rsid w:val="00A754CF"/>
    <w:rsid w:val="00A75706"/>
    <w:rsid w:val="00A76FC0"/>
    <w:rsid w:val="00A800CC"/>
    <w:rsid w:val="00A87BFB"/>
    <w:rsid w:val="00A925B5"/>
    <w:rsid w:val="00A93654"/>
    <w:rsid w:val="00A94335"/>
    <w:rsid w:val="00A94461"/>
    <w:rsid w:val="00A94BC7"/>
    <w:rsid w:val="00A94F25"/>
    <w:rsid w:val="00AA22F5"/>
    <w:rsid w:val="00AA268D"/>
    <w:rsid w:val="00AA31A1"/>
    <w:rsid w:val="00AB00FE"/>
    <w:rsid w:val="00AB193B"/>
    <w:rsid w:val="00AB1D5B"/>
    <w:rsid w:val="00AB3386"/>
    <w:rsid w:val="00AB587A"/>
    <w:rsid w:val="00AB6021"/>
    <w:rsid w:val="00AB788E"/>
    <w:rsid w:val="00AC0373"/>
    <w:rsid w:val="00AC2A67"/>
    <w:rsid w:val="00AC3C77"/>
    <w:rsid w:val="00AC5084"/>
    <w:rsid w:val="00AC543D"/>
    <w:rsid w:val="00AC6D64"/>
    <w:rsid w:val="00AD0687"/>
    <w:rsid w:val="00AD18D7"/>
    <w:rsid w:val="00AD35F3"/>
    <w:rsid w:val="00AD3881"/>
    <w:rsid w:val="00AD3F1C"/>
    <w:rsid w:val="00AD6458"/>
    <w:rsid w:val="00AE0AF8"/>
    <w:rsid w:val="00AE1073"/>
    <w:rsid w:val="00AE2648"/>
    <w:rsid w:val="00AE5267"/>
    <w:rsid w:val="00AE5564"/>
    <w:rsid w:val="00AE5FAC"/>
    <w:rsid w:val="00AE71D1"/>
    <w:rsid w:val="00AE7C93"/>
    <w:rsid w:val="00AF08D7"/>
    <w:rsid w:val="00AF1A8E"/>
    <w:rsid w:val="00AF4A5B"/>
    <w:rsid w:val="00AF579F"/>
    <w:rsid w:val="00B00D94"/>
    <w:rsid w:val="00B02909"/>
    <w:rsid w:val="00B067BC"/>
    <w:rsid w:val="00B105F2"/>
    <w:rsid w:val="00B10938"/>
    <w:rsid w:val="00B12A38"/>
    <w:rsid w:val="00B142A2"/>
    <w:rsid w:val="00B145C2"/>
    <w:rsid w:val="00B15C13"/>
    <w:rsid w:val="00B16F66"/>
    <w:rsid w:val="00B16FE8"/>
    <w:rsid w:val="00B17F55"/>
    <w:rsid w:val="00B2002C"/>
    <w:rsid w:val="00B21B61"/>
    <w:rsid w:val="00B27255"/>
    <w:rsid w:val="00B30614"/>
    <w:rsid w:val="00B3291C"/>
    <w:rsid w:val="00B32FF0"/>
    <w:rsid w:val="00B33C29"/>
    <w:rsid w:val="00B344AE"/>
    <w:rsid w:val="00B346C0"/>
    <w:rsid w:val="00B34AAE"/>
    <w:rsid w:val="00B35345"/>
    <w:rsid w:val="00B36031"/>
    <w:rsid w:val="00B36180"/>
    <w:rsid w:val="00B36289"/>
    <w:rsid w:val="00B418C7"/>
    <w:rsid w:val="00B42013"/>
    <w:rsid w:val="00B42214"/>
    <w:rsid w:val="00B42ED9"/>
    <w:rsid w:val="00B44135"/>
    <w:rsid w:val="00B47785"/>
    <w:rsid w:val="00B5129A"/>
    <w:rsid w:val="00B530BC"/>
    <w:rsid w:val="00B5402E"/>
    <w:rsid w:val="00B5724C"/>
    <w:rsid w:val="00B57AF6"/>
    <w:rsid w:val="00B70FA3"/>
    <w:rsid w:val="00B71D60"/>
    <w:rsid w:val="00B738F3"/>
    <w:rsid w:val="00B75B2E"/>
    <w:rsid w:val="00B77849"/>
    <w:rsid w:val="00B77A9F"/>
    <w:rsid w:val="00B819DB"/>
    <w:rsid w:val="00B82073"/>
    <w:rsid w:val="00B8291B"/>
    <w:rsid w:val="00B84FCB"/>
    <w:rsid w:val="00B864DC"/>
    <w:rsid w:val="00B867A1"/>
    <w:rsid w:val="00B91088"/>
    <w:rsid w:val="00B91C4B"/>
    <w:rsid w:val="00B92192"/>
    <w:rsid w:val="00B92C90"/>
    <w:rsid w:val="00B939BE"/>
    <w:rsid w:val="00B960E9"/>
    <w:rsid w:val="00B96682"/>
    <w:rsid w:val="00B966C9"/>
    <w:rsid w:val="00BA1845"/>
    <w:rsid w:val="00BA20E7"/>
    <w:rsid w:val="00BA35A4"/>
    <w:rsid w:val="00BA52D6"/>
    <w:rsid w:val="00BA5A18"/>
    <w:rsid w:val="00BB0862"/>
    <w:rsid w:val="00BB14F7"/>
    <w:rsid w:val="00BB15EC"/>
    <w:rsid w:val="00BB1640"/>
    <w:rsid w:val="00BB175E"/>
    <w:rsid w:val="00BB3D7E"/>
    <w:rsid w:val="00BC44F8"/>
    <w:rsid w:val="00BC4A0F"/>
    <w:rsid w:val="00BC78F6"/>
    <w:rsid w:val="00BD13E3"/>
    <w:rsid w:val="00BD2518"/>
    <w:rsid w:val="00BD256E"/>
    <w:rsid w:val="00BD2A1A"/>
    <w:rsid w:val="00BD3307"/>
    <w:rsid w:val="00BD378B"/>
    <w:rsid w:val="00BD4A7F"/>
    <w:rsid w:val="00BD4EEE"/>
    <w:rsid w:val="00BD4F35"/>
    <w:rsid w:val="00BD5632"/>
    <w:rsid w:val="00BD59FB"/>
    <w:rsid w:val="00BE1C3C"/>
    <w:rsid w:val="00BE210F"/>
    <w:rsid w:val="00BE22B5"/>
    <w:rsid w:val="00BE23E3"/>
    <w:rsid w:val="00BE245C"/>
    <w:rsid w:val="00BE28BE"/>
    <w:rsid w:val="00BE382B"/>
    <w:rsid w:val="00BE38FF"/>
    <w:rsid w:val="00BE3D3D"/>
    <w:rsid w:val="00BE7ECF"/>
    <w:rsid w:val="00BF3233"/>
    <w:rsid w:val="00BF337B"/>
    <w:rsid w:val="00BF36CA"/>
    <w:rsid w:val="00BF58FB"/>
    <w:rsid w:val="00BF611D"/>
    <w:rsid w:val="00C01C15"/>
    <w:rsid w:val="00C02A40"/>
    <w:rsid w:val="00C03374"/>
    <w:rsid w:val="00C1666A"/>
    <w:rsid w:val="00C20936"/>
    <w:rsid w:val="00C21BE7"/>
    <w:rsid w:val="00C22FD0"/>
    <w:rsid w:val="00C2307F"/>
    <w:rsid w:val="00C234FB"/>
    <w:rsid w:val="00C24AF7"/>
    <w:rsid w:val="00C24EED"/>
    <w:rsid w:val="00C257F4"/>
    <w:rsid w:val="00C31A83"/>
    <w:rsid w:val="00C326B7"/>
    <w:rsid w:val="00C34A9F"/>
    <w:rsid w:val="00C34BC0"/>
    <w:rsid w:val="00C34C92"/>
    <w:rsid w:val="00C35204"/>
    <w:rsid w:val="00C35936"/>
    <w:rsid w:val="00C401E0"/>
    <w:rsid w:val="00C41F96"/>
    <w:rsid w:val="00C43FE4"/>
    <w:rsid w:val="00C52815"/>
    <w:rsid w:val="00C52AE4"/>
    <w:rsid w:val="00C53481"/>
    <w:rsid w:val="00C54A79"/>
    <w:rsid w:val="00C55A8D"/>
    <w:rsid w:val="00C633E2"/>
    <w:rsid w:val="00C64F11"/>
    <w:rsid w:val="00C64F2F"/>
    <w:rsid w:val="00C651CE"/>
    <w:rsid w:val="00C651F1"/>
    <w:rsid w:val="00C655D8"/>
    <w:rsid w:val="00C66131"/>
    <w:rsid w:val="00C67D98"/>
    <w:rsid w:val="00C7355A"/>
    <w:rsid w:val="00C73A62"/>
    <w:rsid w:val="00C73A74"/>
    <w:rsid w:val="00C74536"/>
    <w:rsid w:val="00C75691"/>
    <w:rsid w:val="00C76296"/>
    <w:rsid w:val="00C800FC"/>
    <w:rsid w:val="00C804A9"/>
    <w:rsid w:val="00C810F8"/>
    <w:rsid w:val="00C82ACA"/>
    <w:rsid w:val="00C845D1"/>
    <w:rsid w:val="00C85A4D"/>
    <w:rsid w:val="00C86802"/>
    <w:rsid w:val="00C93298"/>
    <w:rsid w:val="00C9582A"/>
    <w:rsid w:val="00C962F9"/>
    <w:rsid w:val="00CA0702"/>
    <w:rsid w:val="00CA106F"/>
    <w:rsid w:val="00CA3653"/>
    <w:rsid w:val="00CA36AA"/>
    <w:rsid w:val="00CA60D0"/>
    <w:rsid w:val="00CB2131"/>
    <w:rsid w:val="00CB2ED7"/>
    <w:rsid w:val="00CB3433"/>
    <w:rsid w:val="00CB6835"/>
    <w:rsid w:val="00CB6EAA"/>
    <w:rsid w:val="00CC0474"/>
    <w:rsid w:val="00CC0D01"/>
    <w:rsid w:val="00CC5AA0"/>
    <w:rsid w:val="00CC62F7"/>
    <w:rsid w:val="00CD1035"/>
    <w:rsid w:val="00CD161B"/>
    <w:rsid w:val="00CD78AE"/>
    <w:rsid w:val="00CE05A9"/>
    <w:rsid w:val="00CE2393"/>
    <w:rsid w:val="00CE42CB"/>
    <w:rsid w:val="00CE4401"/>
    <w:rsid w:val="00CE6608"/>
    <w:rsid w:val="00CE6A10"/>
    <w:rsid w:val="00CE6DB9"/>
    <w:rsid w:val="00CF0300"/>
    <w:rsid w:val="00CF0848"/>
    <w:rsid w:val="00CF12A2"/>
    <w:rsid w:val="00CF56D8"/>
    <w:rsid w:val="00CF64A2"/>
    <w:rsid w:val="00D00805"/>
    <w:rsid w:val="00D00B59"/>
    <w:rsid w:val="00D00B65"/>
    <w:rsid w:val="00D02A32"/>
    <w:rsid w:val="00D03473"/>
    <w:rsid w:val="00D03901"/>
    <w:rsid w:val="00D05821"/>
    <w:rsid w:val="00D06EE4"/>
    <w:rsid w:val="00D07096"/>
    <w:rsid w:val="00D075E7"/>
    <w:rsid w:val="00D10780"/>
    <w:rsid w:val="00D11A11"/>
    <w:rsid w:val="00D12F34"/>
    <w:rsid w:val="00D1302C"/>
    <w:rsid w:val="00D146E4"/>
    <w:rsid w:val="00D15C57"/>
    <w:rsid w:val="00D16DA8"/>
    <w:rsid w:val="00D17C3B"/>
    <w:rsid w:val="00D21240"/>
    <w:rsid w:val="00D21718"/>
    <w:rsid w:val="00D21D50"/>
    <w:rsid w:val="00D22BE3"/>
    <w:rsid w:val="00D2473C"/>
    <w:rsid w:val="00D31025"/>
    <w:rsid w:val="00D31DD0"/>
    <w:rsid w:val="00D36560"/>
    <w:rsid w:val="00D36625"/>
    <w:rsid w:val="00D44583"/>
    <w:rsid w:val="00D44B24"/>
    <w:rsid w:val="00D464E6"/>
    <w:rsid w:val="00D53C96"/>
    <w:rsid w:val="00D54BFB"/>
    <w:rsid w:val="00D54C9F"/>
    <w:rsid w:val="00D55D14"/>
    <w:rsid w:val="00D56704"/>
    <w:rsid w:val="00D56C85"/>
    <w:rsid w:val="00D610E8"/>
    <w:rsid w:val="00D631F4"/>
    <w:rsid w:val="00D6457D"/>
    <w:rsid w:val="00D70457"/>
    <w:rsid w:val="00D708CC"/>
    <w:rsid w:val="00D72FA5"/>
    <w:rsid w:val="00D743E7"/>
    <w:rsid w:val="00D74509"/>
    <w:rsid w:val="00D7551D"/>
    <w:rsid w:val="00D77783"/>
    <w:rsid w:val="00D77826"/>
    <w:rsid w:val="00D82299"/>
    <w:rsid w:val="00D82BDD"/>
    <w:rsid w:val="00D82F84"/>
    <w:rsid w:val="00D83164"/>
    <w:rsid w:val="00D83E59"/>
    <w:rsid w:val="00D849F5"/>
    <w:rsid w:val="00D84E51"/>
    <w:rsid w:val="00D85341"/>
    <w:rsid w:val="00D92AAA"/>
    <w:rsid w:val="00D961BC"/>
    <w:rsid w:val="00D96447"/>
    <w:rsid w:val="00D96771"/>
    <w:rsid w:val="00D96D40"/>
    <w:rsid w:val="00DA0998"/>
    <w:rsid w:val="00DA1E04"/>
    <w:rsid w:val="00DA22ED"/>
    <w:rsid w:val="00DA4EB1"/>
    <w:rsid w:val="00DA5085"/>
    <w:rsid w:val="00DA5CD5"/>
    <w:rsid w:val="00DA7449"/>
    <w:rsid w:val="00DA76DA"/>
    <w:rsid w:val="00DB0918"/>
    <w:rsid w:val="00DB3210"/>
    <w:rsid w:val="00DB3250"/>
    <w:rsid w:val="00DB3D8F"/>
    <w:rsid w:val="00DB53A0"/>
    <w:rsid w:val="00DC0A00"/>
    <w:rsid w:val="00DC3790"/>
    <w:rsid w:val="00DC39C1"/>
    <w:rsid w:val="00DC6072"/>
    <w:rsid w:val="00DC6C89"/>
    <w:rsid w:val="00DC730A"/>
    <w:rsid w:val="00DC74AA"/>
    <w:rsid w:val="00DD050C"/>
    <w:rsid w:val="00DD43A0"/>
    <w:rsid w:val="00DD515D"/>
    <w:rsid w:val="00DD6E66"/>
    <w:rsid w:val="00DE0BF0"/>
    <w:rsid w:val="00DE193F"/>
    <w:rsid w:val="00DE2F54"/>
    <w:rsid w:val="00DE489C"/>
    <w:rsid w:val="00DE502B"/>
    <w:rsid w:val="00DE56E2"/>
    <w:rsid w:val="00DE754A"/>
    <w:rsid w:val="00DF5E99"/>
    <w:rsid w:val="00DF7220"/>
    <w:rsid w:val="00DF7692"/>
    <w:rsid w:val="00E03DAE"/>
    <w:rsid w:val="00E04F10"/>
    <w:rsid w:val="00E05506"/>
    <w:rsid w:val="00E12A8E"/>
    <w:rsid w:val="00E13F62"/>
    <w:rsid w:val="00E14473"/>
    <w:rsid w:val="00E159FD"/>
    <w:rsid w:val="00E17728"/>
    <w:rsid w:val="00E21306"/>
    <w:rsid w:val="00E245B3"/>
    <w:rsid w:val="00E26772"/>
    <w:rsid w:val="00E26806"/>
    <w:rsid w:val="00E31DA9"/>
    <w:rsid w:val="00E32364"/>
    <w:rsid w:val="00E3268B"/>
    <w:rsid w:val="00E332AB"/>
    <w:rsid w:val="00E33375"/>
    <w:rsid w:val="00E36104"/>
    <w:rsid w:val="00E36DD3"/>
    <w:rsid w:val="00E36F28"/>
    <w:rsid w:val="00E36FDD"/>
    <w:rsid w:val="00E41AEF"/>
    <w:rsid w:val="00E428D4"/>
    <w:rsid w:val="00E45AB8"/>
    <w:rsid w:val="00E51A04"/>
    <w:rsid w:val="00E53375"/>
    <w:rsid w:val="00E53656"/>
    <w:rsid w:val="00E53BCC"/>
    <w:rsid w:val="00E54293"/>
    <w:rsid w:val="00E55193"/>
    <w:rsid w:val="00E55DCC"/>
    <w:rsid w:val="00E562B0"/>
    <w:rsid w:val="00E56925"/>
    <w:rsid w:val="00E60E94"/>
    <w:rsid w:val="00E61315"/>
    <w:rsid w:val="00E618A0"/>
    <w:rsid w:val="00E625D7"/>
    <w:rsid w:val="00E6270C"/>
    <w:rsid w:val="00E64F2C"/>
    <w:rsid w:val="00E65509"/>
    <w:rsid w:val="00E65A17"/>
    <w:rsid w:val="00E65CB6"/>
    <w:rsid w:val="00E676E1"/>
    <w:rsid w:val="00E7359D"/>
    <w:rsid w:val="00E74B42"/>
    <w:rsid w:val="00E74C3C"/>
    <w:rsid w:val="00E75DA3"/>
    <w:rsid w:val="00E766CB"/>
    <w:rsid w:val="00E81E5E"/>
    <w:rsid w:val="00E82925"/>
    <w:rsid w:val="00E84242"/>
    <w:rsid w:val="00E84789"/>
    <w:rsid w:val="00E84DF6"/>
    <w:rsid w:val="00E875D9"/>
    <w:rsid w:val="00E91365"/>
    <w:rsid w:val="00E91498"/>
    <w:rsid w:val="00E93F89"/>
    <w:rsid w:val="00E96DD9"/>
    <w:rsid w:val="00E97C5E"/>
    <w:rsid w:val="00EA112A"/>
    <w:rsid w:val="00EA54B0"/>
    <w:rsid w:val="00EA7E2E"/>
    <w:rsid w:val="00EB118C"/>
    <w:rsid w:val="00EB17B2"/>
    <w:rsid w:val="00EB6261"/>
    <w:rsid w:val="00EB6545"/>
    <w:rsid w:val="00EB6C28"/>
    <w:rsid w:val="00EB7208"/>
    <w:rsid w:val="00EC0CA2"/>
    <w:rsid w:val="00EC1F5F"/>
    <w:rsid w:val="00EC2B09"/>
    <w:rsid w:val="00EC2DED"/>
    <w:rsid w:val="00EC4708"/>
    <w:rsid w:val="00EC4F15"/>
    <w:rsid w:val="00EC6A15"/>
    <w:rsid w:val="00EC6AC1"/>
    <w:rsid w:val="00ED2488"/>
    <w:rsid w:val="00ED2CF6"/>
    <w:rsid w:val="00ED3CAF"/>
    <w:rsid w:val="00ED6521"/>
    <w:rsid w:val="00EE44A6"/>
    <w:rsid w:val="00EE6AC6"/>
    <w:rsid w:val="00EE7375"/>
    <w:rsid w:val="00EF18D3"/>
    <w:rsid w:val="00EF1F6D"/>
    <w:rsid w:val="00EF341B"/>
    <w:rsid w:val="00EF3BB2"/>
    <w:rsid w:val="00EF512B"/>
    <w:rsid w:val="00EF64B2"/>
    <w:rsid w:val="00F0041E"/>
    <w:rsid w:val="00F038DD"/>
    <w:rsid w:val="00F04EAC"/>
    <w:rsid w:val="00F04F3F"/>
    <w:rsid w:val="00F05F50"/>
    <w:rsid w:val="00F10C12"/>
    <w:rsid w:val="00F13B10"/>
    <w:rsid w:val="00F1412C"/>
    <w:rsid w:val="00F177B5"/>
    <w:rsid w:val="00F2390E"/>
    <w:rsid w:val="00F25019"/>
    <w:rsid w:val="00F25C4C"/>
    <w:rsid w:val="00F26A5A"/>
    <w:rsid w:val="00F27E7C"/>
    <w:rsid w:val="00F305D9"/>
    <w:rsid w:val="00F31C34"/>
    <w:rsid w:val="00F321F1"/>
    <w:rsid w:val="00F35411"/>
    <w:rsid w:val="00F37E5A"/>
    <w:rsid w:val="00F40EFC"/>
    <w:rsid w:val="00F41768"/>
    <w:rsid w:val="00F42633"/>
    <w:rsid w:val="00F42F44"/>
    <w:rsid w:val="00F43A45"/>
    <w:rsid w:val="00F43C35"/>
    <w:rsid w:val="00F43EAF"/>
    <w:rsid w:val="00F44068"/>
    <w:rsid w:val="00F449EC"/>
    <w:rsid w:val="00F44D0B"/>
    <w:rsid w:val="00F45FEC"/>
    <w:rsid w:val="00F52E0C"/>
    <w:rsid w:val="00F5400C"/>
    <w:rsid w:val="00F60F4A"/>
    <w:rsid w:val="00F627C3"/>
    <w:rsid w:val="00F64400"/>
    <w:rsid w:val="00F64EE5"/>
    <w:rsid w:val="00F66E40"/>
    <w:rsid w:val="00F67201"/>
    <w:rsid w:val="00F700AE"/>
    <w:rsid w:val="00F72873"/>
    <w:rsid w:val="00F72DC2"/>
    <w:rsid w:val="00F7436B"/>
    <w:rsid w:val="00F75982"/>
    <w:rsid w:val="00F762D0"/>
    <w:rsid w:val="00F77E64"/>
    <w:rsid w:val="00F829E8"/>
    <w:rsid w:val="00F83F6A"/>
    <w:rsid w:val="00F867EE"/>
    <w:rsid w:val="00F87583"/>
    <w:rsid w:val="00F90016"/>
    <w:rsid w:val="00F92AEC"/>
    <w:rsid w:val="00F92BBA"/>
    <w:rsid w:val="00F94FFB"/>
    <w:rsid w:val="00F96412"/>
    <w:rsid w:val="00F97A0C"/>
    <w:rsid w:val="00F97FED"/>
    <w:rsid w:val="00FA0D72"/>
    <w:rsid w:val="00FA2619"/>
    <w:rsid w:val="00FA4965"/>
    <w:rsid w:val="00FA62E8"/>
    <w:rsid w:val="00FA7948"/>
    <w:rsid w:val="00FB3599"/>
    <w:rsid w:val="00FB491D"/>
    <w:rsid w:val="00FC2AB1"/>
    <w:rsid w:val="00FC2AED"/>
    <w:rsid w:val="00FC3019"/>
    <w:rsid w:val="00FC3D00"/>
    <w:rsid w:val="00FC59D5"/>
    <w:rsid w:val="00FC5C76"/>
    <w:rsid w:val="00FC60DF"/>
    <w:rsid w:val="00FC69F8"/>
    <w:rsid w:val="00FC7B95"/>
    <w:rsid w:val="00FD10DF"/>
    <w:rsid w:val="00FD1454"/>
    <w:rsid w:val="00FD1576"/>
    <w:rsid w:val="00FD510D"/>
    <w:rsid w:val="00FD55CF"/>
    <w:rsid w:val="00FD67D2"/>
    <w:rsid w:val="00FD7894"/>
    <w:rsid w:val="00FE18EE"/>
    <w:rsid w:val="00FE19EB"/>
    <w:rsid w:val="00FE1A18"/>
    <w:rsid w:val="00FE2A51"/>
    <w:rsid w:val="00FE497D"/>
    <w:rsid w:val="00FE4C5E"/>
    <w:rsid w:val="00FE4E6D"/>
    <w:rsid w:val="00FE638C"/>
    <w:rsid w:val="00FE7B05"/>
    <w:rsid w:val="00FF16CC"/>
    <w:rsid w:val="00FF301B"/>
    <w:rsid w:val="00FF56B3"/>
    <w:rsid w:val="00FF76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5EC4B988"/>
  <w15:docId w15:val="{AC276B9A-7A5E-4B02-BA74-F396A005C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6583"/>
    <w:rPr>
      <w:rFonts w:ascii="Times New Roman" w:eastAsia="Times New Roman" w:hAnsi="Times New Roman"/>
      <w:sz w:val="24"/>
      <w:szCs w:val="24"/>
    </w:rPr>
  </w:style>
  <w:style w:type="paragraph" w:styleId="20">
    <w:name w:val="heading 2"/>
    <w:basedOn w:val="a"/>
    <w:next w:val="a"/>
    <w:link w:val="21"/>
    <w:qFormat/>
    <w:rsid w:val="004250D7"/>
    <w:pPr>
      <w:keepNext/>
      <w:spacing w:before="240" w:after="60"/>
      <w:outlineLvl w:val="1"/>
    </w:pPr>
    <w:rPr>
      <w:rFonts w:ascii="Arial" w:hAnsi="Arial" w:cs="Arial"/>
      <w:b/>
      <w:bCs/>
      <w:i/>
      <w:iCs/>
      <w:sz w:val="28"/>
      <w:szCs w:val="28"/>
    </w:rPr>
  </w:style>
  <w:style w:type="paragraph" w:styleId="3">
    <w:name w:val="heading 3"/>
    <w:basedOn w:val="a"/>
    <w:next w:val="a"/>
    <w:link w:val="30"/>
    <w:qFormat/>
    <w:rsid w:val="004250D7"/>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aliases w:val="Содержание"/>
    <w:basedOn w:val="a"/>
    <w:next w:val="a"/>
    <w:autoRedefine/>
    <w:uiPriority w:val="39"/>
    <w:unhideWhenUsed/>
    <w:qFormat/>
    <w:rsid w:val="00CB6835"/>
  </w:style>
  <w:style w:type="paragraph" w:styleId="a3">
    <w:name w:val="header"/>
    <w:basedOn w:val="a"/>
    <w:link w:val="a4"/>
    <w:uiPriority w:val="99"/>
    <w:unhideWhenUsed/>
    <w:rsid w:val="001D63CE"/>
    <w:pPr>
      <w:tabs>
        <w:tab w:val="center" w:pos="4677"/>
        <w:tab w:val="right" w:pos="9355"/>
      </w:tabs>
    </w:pPr>
  </w:style>
  <w:style w:type="character" w:customStyle="1" w:styleId="a4">
    <w:name w:val="Верхний колонтитул Знак"/>
    <w:basedOn w:val="a0"/>
    <w:link w:val="a3"/>
    <w:uiPriority w:val="99"/>
    <w:rsid w:val="001D63CE"/>
  </w:style>
  <w:style w:type="paragraph" w:styleId="a5">
    <w:name w:val="footer"/>
    <w:basedOn w:val="a"/>
    <w:link w:val="a6"/>
    <w:uiPriority w:val="99"/>
    <w:unhideWhenUsed/>
    <w:rsid w:val="001D63CE"/>
    <w:pPr>
      <w:tabs>
        <w:tab w:val="center" w:pos="4677"/>
        <w:tab w:val="right" w:pos="9355"/>
      </w:tabs>
    </w:pPr>
  </w:style>
  <w:style w:type="character" w:customStyle="1" w:styleId="a6">
    <w:name w:val="Нижний колонтитул Знак"/>
    <w:basedOn w:val="a0"/>
    <w:link w:val="a5"/>
    <w:uiPriority w:val="99"/>
    <w:rsid w:val="001D63CE"/>
  </w:style>
  <w:style w:type="paragraph" w:styleId="a7">
    <w:name w:val="footnote text"/>
    <w:aliases w:val="Table_Footnote_last,Текст сноски Знак1 Знак,Table_Footnote_last Знак Знак Знак,Текст сноски Знак1 Знак Знак Знак,Текст сноски Знак Знак Знак Знак Знак,Текст сноски Знак Знак Знак"/>
    <w:basedOn w:val="a"/>
    <w:link w:val="a8"/>
    <w:rsid w:val="001D63CE"/>
    <w:rPr>
      <w:sz w:val="20"/>
      <w:szCs w:val="20"/>
    </w:rPr>
  </w:style>
  <w:style w:type="character" w:customStyle="1" w:styleId="a8">
    <w:name w:val="Текст сноски Знак"/>
    <w:aliases w:val="Table_Footnote_last Знак,Текст сноски Знак1 Знак Знак,Table_Footnote_last Знак Знак Знак Знак,Текст сноски Знак1 Знак Знак Знак Знак,Текст сноски Знак Знак Знак Знак Знак Знак,Текст сноски Знак Знак Знак Знак"/>
    <w:link w:val="a7"/>
    <w:rsid w:val="001D63CE"/>
    <w:rPr>
      <w:rFonts w:ascii="Times New Roman" w:eastAsia="Times New Roman" w:hAnsi="Times New Roman" w:cs="Times New Roman"/>
      <w:sz w:val="20"/>
      <w:szCs w:val="20"/>
      <w:lang w:eastAsia="ru-RU"/>
    </w:rPr>
  </w:style>
  <w:style w:type="character" w:styleId="a9">
    <w:name w:val="footnote reference"/>
    <w:rsid w:val="001D63CE"/>
    <w:rPr>
      <w:vertAlign w:val="superscript"/>
    </w:rPr>
  </w:style>
  <w:style w:type="paragraph" w:customStyle="1" w:styleId="Iiiaeuiue">
    <w:name w:val="Ii?iaeuiue"/>
    <w:rsid w:val="001D63CE"/>
    <w:pPr>
      <w:jc w:val="both"/>
    </w:pPr>
    <w:rPr>
      <w:rFonts w:ascii="Times New Roman" w:eastAsia="Times New Roman" w:hAnsi="Times New Roman"/>
      <w:sz w:val="24"/>
    </w:rPr>
  </w:style>
  <w:style w:type="paragraph" w:customStyle="1" w:styleId="11">
    <w:name w:val="Заголовок 11"/>
    <w:basedOn w:val="a"/>
    <w:next w:val="a"/>
    <w:rsid w:val="001D63CE"/>
    <w:pPr>
      <w:keepNext/>
      <w:jc w:val="center"/>
    </w:pPr>
    <w:rPr>
      <w:b/>
      <w:szCs w:val="20"/>
    </w:rPr>
  </w:style>
  <w:style w:type="paragraph" w:styleId="aa">
    <w:name w:val="Body Text Indent"/>
    <w:basedOn w:val="a"/>
    <w:link w:val="ab"/>
    <w:rsid w:val="001D63CE"/>
    <w:pPr>
      <w:widowControl w:val="0"/>
      <w:tabs>
        <w:tab w:val="left" w:pos="851"/>
      </w:tabs>
      <w:autoSpaceDE w:val="0"/>
      <w:autoSpaceDN w:val="0"/>
      <w:adjustRightInd w:val="0"/>
      <w:spacing w:before="100" w:beforeAutospacing="1" w:line="30" w:lineRule="atLeast"/>
      <w:ind w:right="34"/>
      <w:jc w:val="both"/>
    </w:pPr>
    <w:rPr>
      <w:rFonts w:ascii="Arial" w:hAnsi="Arial" w:cs="Arial"/>
    </w:rPr>
  </w:style>
  <w:style w:type="character" w:customStyle="1" w:styleId="ab">
    <w:name w:val="Основной текст с отступом Знак"/>
    <w:link w:val="aa"/>
    <w:rsid w:val="001D63CE"/>
    <w:rPr>
      <w:rFonts w:ascii="Arial" w:eastAsia="Times New Roman" w:hAnsi="Arial" w:cs="Arial"/>
      <w:sz w:val="24"/>
      <w:szCs w:val="24"/>
      <w:lang w:eastAsia="ru-RU"/>
    </w:rPr>
  </w:style>
  <w:style w:type="table" w:styleId="ac">
    <w:name w:val="Table Grid"/>
    <w:basedOn w:val="a1"/>
    <w:uiPriority w:val="59"/>
    <w:rsid w:val="001D6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link w:val="20"/>
    <w:rsid w:val="004250D7"/>
    <w:rPr>
      <w:rFonts w:ascii="Arial" w:eastAsia="Times New Roman" w:hAnsi="Arial" w:cs="Arial"/>
      <w:b/>
      <w:bCs/>
      <w:i/>
      <w:iCs/>
      <w:sz w:val="28"/>
      <w:szCs w:val="28"/>
      <w:lang w:eastAsia="ru-RU"/>
    </w:rPr>
  </w:style>
  <w:style w:type="character" w:customStyle="1" w:styleId="30">
    <w:name w:val="Заголовок 3 Знак"/>
    <w:link w:val="3"/>
    <w:rsid w:val="004250D7"/>
    <w:rPr>
      <w:rFonts w:ascii="Arial" w:eastAsia="Times New Roman" w:hAnsi="Arial" w:cs="Arial"/>
      <w:b/>
      <w:bCs/>
      <w:sz w:val="26"/>
      <w:szCs w:val="26"/>
      <w:lang w:eastAsia="ru-RU"/>
    </w:rPr>
  </w:style>
  <w:style w:type="paragraph" w:styleId="ad">
    <w:name w:val="List Paragraph"/>
    <w:basedOn w:val="a"/>
    <w:uiPriority w:val="34"/>
    <w:qFormat/>
    <w:rsid w:val="007455CE"/>
    <w:pPr>
      <w:ind w:left="720"/>
      <w:contextualSpacing/>
    </w:pPr>
  </w:style>
  <w:style w:type="paragraph" w:styleId="22">
    <w:name w:val="Body Text 2"/>
    <w:basedOn w:val="a"/>
    <w:link w:val="23"/>
    <w:uiPriority w:val="99"/>
    <w:semiHidden/>
    <w:unhideWhenUsed/>
    <w:rsid w:val="007A0096"/>
    <w:pPr>
      <w:spacing w:after="120" w:line="480" w:lineRule="auto"/>
    </w:pPr>
  </w:style>
  <w:style w:type="character" w:customStyle="1" w:styleId="23">
    <w:name w:val="Основной текст 2 Знак"/>
    <w:link w:val="22"/>
    <w:uiPriority w:val="99"/>
    <w:semiHidden/>
    <w:rsid w:val="007A0096"/>
    <w:rPr>
      <w:rFonts w:ascii="Times New Roman" w:eastAsia="Times New Roman" w:hAnsi="Times New Roman"/>
      <w:sz w:val="24"/>
      <w:szCs w:val="24"/>
    </w:rPr>
  </w:style>
  <w:style w:type="character" w:styleId="ae">
    <w:name w:val="annotation reference"/>
    <w:semiHidden/>
    <w:rsid w:val="00843025"/>
    <w:rPr>
      <w:sz w:val="16"/>
      <w:szCs w:val="16"/>
    </w:rPr>
  </w:style>
  <w:style w:type="paragraph" w:styleId="af">
    <w:name w:val="annotation text"/>
    <w:basedOn w:val="a"/>
    <w:semiHidden/>
    <w:rsid w:val="00843025"/>
    <w:rPr>
      <w:sz w:val="20"/>
      <w:szCs w:val="20"/>
    </w:rPr>
  </w:style>
  <w:style w:type="paragraph" w:styleId="af0">
    <w:name w:val="annotation subject"/>
    <w:basedOn w:val="af"/>
    <w:next w:val="af"/>
    <w:semiHidden/>
    <w:rsid w:val="00843025"/>
    <w:rPr>
      <w:b/>
      <w:bCs/>
    </w:rPr>
  </w:style>
  <w:style w:type="paragraph" w:styleId="af1">
    <w:name w:val="Balloon Text"/>
    <w:basedOn w:val="a"/>
    <w:semiHidden/>
    <w:rsid w:val="00843025"/>
    <w:rPr>
      <w:rFonts w:ascii="Tahoma" w:hAnsi="Tahoma" w:cs="Tahoma"/>
      <w:sz w:val="16"/>
      <w:szCs w:val="16"/>
    </w:rPr>
  </w:style>
  <w:style w:type="paragraph" w:styleId="31">
    <w:name w:val="Body Text 3"/>
    <w:basedOn w:val="a"/>
    <w:link w:val="32"/>
    <w:rsid w:val="001E4716"/>
    <w:pPr>
      <w:spacing w:after="120"/>
    </w:pPr>
    <w:rPr>
      <w:sz w:val="16"/>
      <w:szCs w:val="16"/>
    </w:rPr>
  </w:style>
  <w:style w:type="character" w:customStyle="1" w:styleId="32">
    <w:name w:val="Основной текст 3 Знак"/>
    <w:link w:val="31"/>
    <w:rsid w:val="001E4716"/>
    <w:rPr>
      <w:rFonts w:ascii="Times New Roman" w:eastAsia="Times New Roman" w:hAnsi="Times New Roman"/>
      <w:sz w:val="16"/>
      <w:szCs w:val="16"/>
    </w:rPr>
  </w:style>
  <w:style w:type="paragraph" w:customStyle="1" w:styleId="2-">
    <w:name w:val="ХДВ 2-й уровень"/>
    <w:basedOn w:val="a"/>
    <w:link w:val="2-0"/>
    <w:rsid w:val="00AF579F"/>
    <w:pPr>
      <w:widowControl w:val="0"/>
      <w:spacing w:before="60"/>
      <w:jc w:val="both"/>
      <w:outlineLvl w:val="1"/>
    </w:pPr>
    <w:rPr>
      <w:spacing w:val="-4"/>
    </w:rPr>
  </w:style>
  <w:style w:type="character" w:customStyle="1" w:styleId="2-0">
    <w:name w:val="ХДВ 2-й уровень Знак"/>
    <w:link w:val="2-"/>
    <w:rsid w:val="00AF579F"/>
    <w:rPr>
      <w:rFonts w:ascii="Times New Roman" w:eastAsia="Times New Roman" w:hAnsi="Times New Roman"/>
      <w:spacing w:val="-4"/>
      <w:sz w:val="24"/>
      <w:szCs w:val="24"/>
    </w:rPr>
  </w:style>
  <w:style w:type="paragraph" w:customStyle="1" w:styleId="1-">
    <w:name w:val="ХДВ 1-й уровень"/>
    <w:basedOn w:val="a"/>
    <w:rsid w:val="00AF579F"/>
    <w:pPr>
      <w:keepNext/>
      <w:widowControl w:val="0"/>
      <w:tabs>
        <w:tab w:val="num" w:pos="567"/>
      </w:tabs>
      <w:spacing w:before="240" w:after="120"/>
      <w:ind w:left="567" w:hanging="567"/>
      <w:jc w:val="center"/>
      <w:outlineLvl w:val="0"/>
    </w:pPr>
    <w:rPr>
      <w:b/>
      <w:caps/>
      <w:spacing w:val="-4"/>
    </w:rPr>
  </w:style>
  <w:style w:type="paragraph" w:customStyle="1" w:styleId="3-">
    <w:name w:val="ХДВ 3-й уровень"/>
    <w:basedOn w:val="a"/>
    <w:rsid w:val="00AF579F"/>
    <w:pPr>
      <w:widowControl w:val="0"/>
      <w:tabs>
        <w:tab w:val="num" w:pos="1021"/>
      </w:tabs>
      <w:spacing w:before="60"/>
      <w:ind w:left="1021" w:hanging="737"/>
      <w:jc w:val="both"/>
      <w:outlineLvl w:val="2"/>
    </w:pPr>
    <w:rPr>
      <w:rFonts w:cs="Arial"/>
      <w:spacing w:val="-4"/>
    </w:rPr>
  </w:style>
  <w:style w:type="paragraph" w:customStyle="1" w:styleId="4-">
    <w:name w:val="ХДВ 4-й уровень"/>
    <w:basedOn w:val="a"/>
    <w:rsid w:val="00AF579F"/>
    <w:pPr>
      <w:widowControl w:val="0"/>
      <w:tabs>
        <w:tab w:val="num" w:pos="1588"/>
      </w:tabs>
      <w:spacing w:before="60"/>
      <w:ind w:left="1588" w:hanging="1021"/>
      <w:jc w:val="both"/>
    </w:pPr>
    <w:rPr>
      <w:spacing w:val="-4"/>
    </w:rPr>
  </w:style>
  <w:style w:type="paragraph" w:customStyle="1" w:styleId="5-">
    <w:name w:val="ХДВ 5-й уровень"/>
    <w:basedOn w:val="a"/>
    <w:rsid w:val="00AF579F"/>
    <w:pPr>
      <w:widowControl w:val="0"/>
      <w:tabs>
        <w:tab w:val="num" w:pos="2155"/>
      </w:tabs>
      <w:spacing w:before="60"/>
      <w:ind w:left="2155" w:hanging="1304"/>
      <w:jc w:val="both"/>
    </w:pPr>
    <w:rPr>
      <w:spacing w:val="-4"/>
    </w:rPr>
  </w:style>
  <w:style w:type="paragraph" w:customStyle="1" w:styleId="6-">
    <w:name w:val="ХДВ 6-й уровень"/>
    <w:basedOn w:val="a"/>
    <w:qFormat/>
    <w:rsid w:val="00AF579F"/>
    <w:pPr>
      <w:widowControl w:val="0"/>
      <w:tabs>
        <w:tab w:val="num" w:pos="2722"/>
      </w:tabs>
      <w:spacing w:before="60"/>
      <w:ind w:left="2722" w:hanging="1588"/>
      <w:jc w:val="both"/>
    </w:pPr>
    <w:rPr>
      <w:spacing w:val="-4"/>
    </w:rPr>
  </w:style>
  <w:style w:type="paragraph" w:styleId="24">
    <w:name w:val="Body Text Indent 2"/>
    <w:basedOn w:val="a"/>
    <w:link w:val="25"/>
    <w:uiPriority w:val="99"/>
    <w:semiHidden/>
    <w:unhideWhenUsed/>
    <w:rsid w:val="00F04EAC"/>
    <w:pPr>
      <w:spacing w:after="120" w:line="480" w:lineRule="auto"/>
      <w:ind w:left="283"/>
    </w:pPr>
  </w:style>
  <w:style w:type="character" w:customStyle="1" w:styleId="25">
    <w:name w:val="Основной текст с отступом 2 Знак"/>
    <w:link w:val="24"/>
    <w:uiPriority w:val="99"/>
    <w:semiHidden/>
    <w:rsid w:val="00F04EAC"/>
    <w:rPr>
      <w:rFonts w:ascii="Times New Roman" w:eastAsia="Times New Roman" w:hAnsi="Times New Roman"/>
      <w:sz w:val="24"/>
      <w:szCs w:val="24"/>
    </w:rPr>
  </w:style>
  <w:style w:type="character" w:styleId="af2">
    <w:name w:val="page number"/>
    <w:rsid w:val="008B77E3"/>
  </w:style>
  <w:style w:type="paragraph" w:styleId="33">
    <w:name w:val="Body Text Indent 3"/>
    <w:basedOn w:val="a"/>
    <w:link w:val="34"/>
    <w:uiPriority w:val="99"/>
    <w:semiHidden/>
    <w:unhideWhenUsed/>
    <w:rsid w:val="00C651CE"/>
    <w:pPr>
      <w:spacing w:after="120"/>
      <w:ind w:left="283"/>
    </w:pPr>
    <w:rPr>
      <w:sz w:val="16"/>
      <w:szCs w:val="16"/>
    </w:rPr>
  </w:style>
  <w:style w:type="character" w:customStyle="1" w:styleId="34">
    <w:name w:val="Основной текст с отступом 3 Знак"/>
    <w:link w:val="33"/>
    <w:uiPriority w:val="99"/>
    <w:semiHidden/>
    <w:rsid w:val="00C651CE"/>
    <w:rPr>
      <w:rFonts w:ascii="Times New Roman" w:eastAsia="Times New Roman" w:hAnsi="Times New Roman"/>
      <w:sz w:val="16"/>
      <w:szCs w:val="16"/>
    </w:rPr>
  </w:style>
  <w:style w:type="paragraph" w:customStyle="1" w:styleId="10">
    <w:name w:val="Абзац списка1"/>
    <w:basedOn w:val="a"/>
    <w:rsid w:val="006E2FFF"/>
    <w:pPr>
      <w:spacing w:after="200" w:line="276" w:lineRule="auto"/>
      <w:ind w:left="720"/>
      <w:contextualSpacing/>
    </w:pPr>
    <w:rPr>
      <w:rFonts w:ascii="Calibri" w:hAnsi="Calibri"/>
      <w:sz w:val="22"/>
      <w:szCs w:val="22"/>
      <w:lang w:eastAsia="en-US"/>
    </w:rPr>
  </w:style>
  <w:style w:type="paragraph" w:customStyle="1" w:styleId="12">
    <w:name w:val="Обычный1"/>
    <w:rsid w:val="00AD3F1C"/>
    <w:rPr>
      <w:rFonts w:ascii="Times New Roman" w:eastAsia="Times New Roman" w:hAnsi="Times New Roman"/>
      <w:snapToGrid w:val="0"/>
      <w:sz w:val="24"/>
    </w:rPr>
  </w:style>
  <w:style w:type="paragraph" w:customStyle="1" w:styleId="111">
    <w:name w:val="Заголовок 111"/>
    <w:basedOn w:val="a"/>
    <w:next w:val="a"/>
    <w:rsid w:val="001C5791"/>
    <w:pPr>
      <w:keepNext/>
      <w:jc w:val="center"/>
    </w:pPr>
    <w:rPr>
      <w:rFonts w:eastAsia="Calibri"/>
      <w:b/>
      <w:szCs w:val="20"/>
    </w:rPr>
  </w:style>
  <w:style w:type="character" w:styleId="af3">
    <w:name w:val="Hyperlink"/>
    <w:rsid w:val="001C5791"/>
    <w:rPr>
      <w:rFonts w:cs="Times New Roman"/>
      <w:color w:val="0000FF"/>
      <w:u w:val="single"/>
    </w:rPr>
  </w:style>
  <w:style w:type="paragraph" w:customStyle="1" w:styleId="13">
    <w:name w:val="Абзац списка1"/>
    <w:basedOn w:val="a"/>
    <w:rsid w:val="00886D61"/>
    <w:pPr>
      <w:spacing w:after="200" w:line="276" w:lineRule="auto"/>
      <w:ind w:left="720"/>
      <w:contextualSpacing/>
    </w:pPr>
    <w:rPr>
      <w:rFonts w:ascii="Calibri" w:hAnsi="Calibri"/>
      <w:sz w:val="22"/>
      <w:szCs w:val="22"/>
      <w:lang w:eastAsia="en-US"/>
    </w:rPr>
  </w:style>
  <w:style w:type="paragraph" w:customStyle="1" w:styleId="BodyText23">
    <w:name w:val="Body Text 23"/>
    <w:basedOn w:val="a"/>
    <w:rsid w:val="009B4B07"/>
    <w:pPr>
      <w:widowControl w:val="0"/>
      <w:spacing w:line="240" w:lineRule="atLeast"/>
      <w:ind w:firstLine="567"/>
      <w:jc w:val="both"/>
    </w:pPr>
    <w:rPr>
      <w:rFonts w:ascii="Arial" w:hAnsi="Arial"/>
      <w:sz w:val="20"/>
      <w:szCs w:val="20"/>
    </w:rPr>
  </w:style>
  <w:style w:type="paragraph" w:customStyle="1" w:styleId="ConsPlusNormal">
    <w:name w:val="ConsPlusNormal"/>
    <w:rsid w:val="000D73D8"/>
    <w:pPr>
      <w:widowControl w:val="0"/>
      <w:autoSpaceDE w:val="0"/>
      <w:autoSpaceDN w:val="0"/>
    </w:pPr>
    <w:rPr>
      <w:rFonts w:eastAsia="Times New Roman" w:cs="Calibri"/>
      <w:sz w:val="22"/>
    </w:rPr>
  </w:style>
  <w:style w:type="paragraph" w:customStyle="1" w:styleId="2--">
    <w:name w:val="2-уровень - Заголовок"/>
    <w:basedOn w:val="22"/>
    <w:rsid w:val="00367A17"/>
    <w:pPr>
      <w:numPr>
        <w:ilvl w:val="1"/>
        <w:numId w:val="8"/>
      </w:numPr>
      <w:tabs>
        <w:tab w:val="clear" w:pos="1872"/>
        <w:tab w:val="num" w:pos="360"/>
        <w:tab w:val="left" w:pos="1080"/>
        <w:tab w:val="num" w:pos="1152"/>
      </w:tabs>
      <w:spacing w:after="0" w:line="240" w:lineRule="auto"/>
      <w:ind w:left="1152" w:firstLine="0"/>
      <w:jc w:val="center"/>
    </w:pPr>
    <w:rPr>
      <w:b/>
      <w:szCs w:val="20"/>
    </w:rPr>
  </w:style>
  <w:style w:type="paragraph" w:customStyle="1" w:styleId="2">
    <w:name w:val="Стиль2"/>
    <w:basedOn w:val="aa"/>
    <w:next w:val="3"/>
    <w:rsid w:val="00367A17"/>
    <w:pPr>
      <w:widowControl/>
      <w:numPr>
        <w:ilvl w:val="2"/>
        <w:numId w:val="8"/>
      </w:numPr>
      <w:tabs>
        <w:tab w:val="clear" w:pos="851"/>
      </w:tabs>
      <w:autoSpaceDE/>
      <w:autoSpaceDN/>
      <w:adjustRightInd/>
      <w:spacing w:before="0" w:beforeAutospacing="0" w:line="240" w:lineRule="auto"/>
      <w:ind w:right="0"/>
    </w:pPr>
    <w:rPr>
      <w:rFonts w:ascii="Times New Roman" w:hAnsi="Times New Roman" w:cs="Times New Roman"/>
      <w:b/>
      <w:szCs w:val="20"/>
    </w:rPr>
  </w:style>
  <w:style w:type="paragraph" w:styleId="af4">
    <w:name w:val="Revision"/>
    <w:hidden/>
    <w:uiPriority w:val="99"/>
    <w:semiHidden/>
    <w:rsid w:val="00A2263A"/>
    <w:rPr>
      <w:rFonts w:ascii="Times New Roman" w:eastAsia="Times New Roman" w:hAnsi="Times New Roman"/>
      <w:sz w:val="24"/>
      <w:szCs w:val="24"/>
    </w:rPr>
  </w:style>
  <w:style w:type="paragraph" w:customStyle="1" w:styleId="26">
    <w:name w:val="Абзац списка2"/>
    <w:basedOn w:val="a"/>
    <w:rsid w:val="00253876"/>
    <w:pPr>
      <w:spacing w:after="200" w:line="276" w:lineRule="auto"/>
      <w:ind w:left="720"/>
      <w:contextualSpacing/>
    </w:pPr>
    <w:rPr>
      <w:rFonts w:ascii="Calibri" w:hAnsi="Calibri"/>
      <w:sz w:val="22"/>
      <w:szCs w:val="22"/>
      <w:lang w:eastAsia="en-US"/>
    </w:rPr>
  </w:style>
  <w:style w:type="paragraph" w:customStyle="1" w:styleId="35">
    <w:name w:val="Абзац списка3"/>
    <w:basedOn w:val="a"/>
    <w:rsid w:val="002C5BD5"/>
    <w:pPr>
      <w:spacing w:after="200" w:line="276" w:lineRule="auto"/>
      <w:ind w:left="720"/>
      <w:contextualSpacing/>
    </w:pPr>
    <w:rPr>
      <w:rFonts w:ascii="Calibri" w:hAnsi="Calibri"/>
      <w:sz w:val="22"/>
      <w:szCs w:val="22"/>
      <w:lang w:eastAsia="en-US"/>
    </w:rPr>
  </w:style>
  <w:style w:type="paragraph" w:customStyle="1" w:styleId="4">
    <w:name w:val="Абзац списка4"/>
    <w:basedOn w:val="a"/>
    <w:rsid w:val="008163A1"/>
    <w:pPr>
      <w:spacing w:after="200" w:line="276" w:lineRule="auto"/>
      <w:ind w:left="720"/>
      <w:contextualSpacing/>
    </w:pPr>
    <w:rPr>
      <w:rFonts w:ascii="Calibri" w:hAnsi="Calibri"/>
      <w:sz w:val="22"/>
      <w:szCs w:val="22"/>
      <w:lang w:eastAsia="en-US"/>
    </w:rPr>
  </w:style>
  <w:style w:type="paragraph" w:customStyle="1" w:styleId="5">
    <w:name w:val="Абзац списка5"/>
    <w:basedOn w:val="a"/>
    <w:rsid w:val="005D6C4E"/>
    <w:pPr>
      <w:spacing w:after="200" w:line="276" w:lineRule="auto"/>
      <w:ind w:left="720"/>
      <w:contextualSpacing/>
    </w:pPr>
    <w:rPr>
      <w:rFonts w:ascii="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98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gazprombank.r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azprombank.ru"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azprombank.r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gazprombank.ru"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gazpromban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30CD3-496B-4D13-A663-814E30D5E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12377</Words>
  <Characters>70550</Characters>
  <Application>Microsoft Office Word</Application>
  <DocSecurity>0</DocSecurity>
  <Lines>587</Lines>
  <Paragraphs>165</Paragraphs>
  <ScaleCrop>false</ScaleCrop>
  <HeadingPairs>
    <vt:vector size="2" baseType="variant">
      <vt:variant>
        <vt:lpstr>Название</vt:lpstr>
      </vt:variant>
      <vt:variant>
        <vt:i4>1</vt:i4>
      </vt:variant>
    </vt:vector>
  </HeadingPairs>
  <TitlesOfParts>
    <vt:vector size="1" baseType="lpstr">
      <vt:lpstr>Приложение № 1</vt:lpstr>
    </vt:vector>
  </TitlesOfParts>
  <Company>GPB</Company>
  <LinksUpToDate>false</LinksUpToDate>
  <CharactersWithSpaces>82762</CharactersWithSpaces>
  <SharedDoc>false</SharedDoc>
  <HLinks>
    <vt:vector size="6" baseType="variant">
      <vt:variant>
        <vt:i4>8257657</vt:i4>
      </vt:variant>
      <vt:variant>
        <vt:i4>0</vt:i4>
      </vt:variant>
      <vt:variant>
        <vt:i4>0</vt:i4>
      </vt:variant>
      <vt:variant>
        <vt:i4>5</vt:i4>
      </vt:variant>
      <vt:variant>
        <vt:lpwstr>http://www.gazprombank.ru/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 1</dc:title>
  <dc:creator>Широкова Елена Владимировна</dc:creator>
  <dc:description>Открытая информация</dc:description>
  <cp:lastModifiedBy>Филипов Иван Сергеевич</cp:lastModifiedBy>
  <cp:revision>2</cp:revision>
  <cp:lastPrinted>2019-08-02T12:45:00Z</cp:lastPrinted>
  <dcterms:created xsi:type="dcterms:W3CDTF">2020-01-20T10:35:00Z</dcterms:created>
  <dcterms:modified xsi:type="dcterms:W3CDTF">2020-01-20T10:35:00Z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1">
    <vt:lpwstr>{"CreationContext":{"DomainName":"int.gazprombank.ru","MachineName":"D1099","TimeStamp":"\/Date(1572592332801)\/","UserName":"ud44","UserSid":{"Sddl":"S-1-5-21-3989785535-4168274036-2173320020-2383"}},"Guid":"3fec55ff-c3c6-4840-8f6b-deeb86173d01","Hash":[</vt:lpwstr>
  </property>
  <property fmtid="{D5CDD505-2E9C-101B-9397-08002B2CF9AE}" pid="3" name="Dm2">
    <vt:lpwstr>218,57,163,238,94,107,75,13,50,85,191,239,149,96,24,144,175,216,7,9],"LastModificationContext":{"DomainName":"int.gazprombank.ru","MachineName":"D1099","TimeStamp":"\/Date(1572592432155)\/","UserName":"ud44","UserSid":{"Sddl":"S-1-5-21-3989785535-41682740</vt:lpwstr>
  </property>
  <property fmtid="{D5CDD505-2E9C-101B-9397-08002B2CF9AE}" pid="4" name="Dm3">
    <vt:lpwstr>36-2173320020-2383"}},"LastModificationPath":"C:\\Users\\ud44\\AppData\\Local\\Temp\\notesC7A056\\~3855456.docx","Marker":{"Classifier":{"defines":[{"Key":"Path","Value":[{"Key":"OR","Value":[]},{"Key":"AND","Value":[]},{"Key":"NOT","Value":[]}]},{"Key":"</vt:lpwstr>
  </property>
  <property fmtid="{D5CDD505-2E9C-101B-9397-08002B2CF9AE}" pid="5" name="Dm4">
    <vt:lpwstr>FileName","Value":[{"Key":"OR","Value":[]},{"Key":"AND","Value":[]},{"Key":"NOT","Value":[]}]},{"Key":"Word","Value":[{"Key":"OR","Value":[]},{"Key":"AND","Value":[]},{"Key":"NOT","Value":[]}]}]},"ColorCode":null,"Guid":"eee80589-c3bd-47f9-b8b9-cb5f98354d</vt:lpwstr>
  </property>
  <property fmtid="{D5CDD505-2E9C-101B-9397-08002B2CF9AE}" pid="6" name="Dm5">
    <vt:lpwstr>a1","Icon":null,"Image":null,"ImageURL":"","IsAllowed":false,"IsShowWindowNotification":false,"Level":0,"Name":"Открытая информация","Permissions":[0,2,3,1],"Text":"Открытая информация","VisualStyle":{"FontColor":{"Blue":0,"Green":0,"Red":255},"FontName":</vt:lpwstr>
  </property>
  <property fmtid="{D5CDD505-2E9C-101B-9397-08002B2CF9AE}" pid="7" name="Dm6">
    <vt:lpwstr>"Calibri","FontSize":20,"LocationsAccess":[],"LocationsExcel":[],"LocationsPowerPoint":[],"LocationsVisio":[],"LocationsWord":[],"attrs":[]}},"ParentGuid":"c8b186e8-e8e3-40ca-918a-881efe1591d6"}</vt:lpwstr>
  </property>
  <property fmtid="{D5CDD505-2E9C-101B-9397-08002B2CF9AE}" pid="8" name="Dm7">
    <vt:lpwstr/>
  </property>
</Properties>
</file>